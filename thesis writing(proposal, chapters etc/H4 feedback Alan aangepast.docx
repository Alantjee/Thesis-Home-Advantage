
<file path=[Content_Types].xml><?xml version="1.0" encoding="utf-8"?>
<Types xmlns="http://schemas.openxmlformats.org/package/2006/content-types">
  <Default Extension="xml" ContentType="application/xml"/>
  <Default Extension="doc" ContentType="application/msword"/>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are the effects of Covid- 19 on professional football?</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line="360" w:lineRule="auto"/>
        <w:ind w:left="0"/>
        <w:rPr>
          <w:b/>
        </w:rPr>
      </w:pPr>
    </w:p>
    <w:p>
      <w:pPr>
        <w:pStyle w:val="7"/>
        <w:spacing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spacing w:line="360" w:lineRule="auto"/>
        <w:ind w:left="2163" w:right="2163"/>
        <w:jc w:val="center"/>
        <w:rPr>
          <w:rFonts w:ascii="Times New Roman" w:hAnsi="Times New Roman" w:cs="Times New Roman"/>
          <w:b/>
          <w:sz w:val="24"/>
          <w:szCs w:val="24"/>
        </w:rPr>
      </w:pPr>
      <w:r>
        <w:rPr>
          <w:rFonts w:ascii="Times New Roman" w:hAnsi="Times New Roman" w:cs="Times New Roman"/>
          <w:b/>
          <w:sz w:val="24"/>
          <w:szCs w:val="24"/>
        </w:rPr>
        <w:t>Master thesis Marketing Analytics Spring 2020</w:t>
      </w:r>
    </w:p>
    <w:p>
      <w:pPr>
        <w:pStyle w:val="7"/>
        <w:spacing w:line="360" w:lineRule="auto"/>
        <w:ind w:left="0"/>
        <w:rPr>
          <w:b/>
        </w:rPr>
      </w:pPr>
    </w:p>
    <w:p>
      <w:pPr>
        <w:pStyle w:val="7"/>
        <w:spacing w:line="360" w:lineRule="auto"/>
        <w:ind w:left="0"/>
        <w:rPr>
          <w:b/>
        </w:rPr>
      </w:pPr>
    </w:p>
    <w:p>
      <w:pPr>
        <w:pStyle w:val="7"/>
        <w:spacing w:line="360" w:lineRule="auto"/>
        <w:ind w:left="0"/>
        <w:rPr>
          <w:b/>
        </w:rPr>
      </w:pPr>
    </w:p>
    <w:p>
      <w:pPr>
        <w:pStyle w:val="7"/>
        <w:spacing w:line="360" w:lineRule="auto"/>
        <w:ind w:left="0"/>
        <w:rPr>
          <w:b/>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Name: Alan Rijnders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SNR: 2063482</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Date: 30-03-2021</w:t>
      </w:r>
    </w:p>
    <w:p>
      <w:pPr>
        <w:pStyle w:val="25"/>
        <w:spacing w:line="360" w:lineRule="auto"/>
        <w:rPr>
          <w:rFonts w:ascii="Times New Roman" w:hAnsi="Times New Roman" w:cs="Times New Roman"/>
          <w:sz w:val="24"/>
          <w:szCs w:val="24"/>
        </w:rPr>
      </w:pPr>
      <w:r>
        <w:rPr>
          <w:rFonts w:ascii="Times New Roman" w:hAnsi="Times New Roman" w:cs="Times New Roman"/>
          <w:sz w:val="24"/>
          <w:szCs w:val="24"/>
        </w:rPr>
        <w:t>Contents</w:t>
      </w:r>
    </w:p>
    <w:p>
      <w:pPr>
        <w:pStyle w:val="22"/>
        <w:tabs>
          <w:tab w:val="left" w:pos="440"/>
          <w:tab w:val="right" w:leader="dot" w:pos="9394"/>
        </w:tabs>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r>
        <w:fldChar w:fldCharType="begin"/>
      </w:r>
      <w:r>
        <w:instrText xml:space="preserve"> HYPERLINK \l "_Toc534899587" </w:instrText>
      </w:r>
      <w:r>
        <w:fldChar w:fldCharType="separate"/>
      </w:r>
      <w:r>
        <w:rPr>
          <w:rStyle w:val="16"/>
          <w:rFonts w:ascii="Times New Roman" w:hAnsi="Times New Roman" w:cs="Times New Roman"/>
          <w:sz w:val="24"/>
          <w:szCs w:val="24"/>
          <w:lang w:val="en-GB"/>
        </w:rPr>
        <w:t>1</w:t>
      </w:r>
      <w:r>
        <w:rPr>
          <w:rFonts w:ascii="Times New Roman" w:hAnsi="Times New Roman" w:cs="Times New Roman"/>
          <w:sz w:val="24"/>
          <w:szCs w:val="24"/>
        </w:rPr>
        <w:tab/>
      </w:r>
      <w:r>
        <w:rPr>
          <w:rStyle w:val="16"/>
          <w:rFonts w:ascii="Times New Roman" w:hAnsi="Times New Roman" w:cs="Times New Roman"/>
          <w:sz w:val="24"/>
          <w:szCs w:val="24"/>
          <w:lang w:val="en-GB"/>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_Toc534899587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Style w:val="16"/>
          <w:rFonts w:ascii="Times New Roman" w:hAnsi="Times New Roman" w:cs="Times New Roman"/>
          <w:sz w:val="24"/>
          <w:szCs w:val="24"/>
        </w:rPr>
        <w:t>1.1</w:t>
      </w:r>
      <w:r>
        <w:rPr>
          <w:rFonts w:ascii="Times New Roman" w:hAnsi="Times New Roman" w:cs="Times New Roman"/>
          <w:sz w:val="24"/>
          <w:szCs w:val="24"/>
        </w:rPr>
        <w:tab/>
      </w:r>
      <w:r>
        <w:rPr>
          <w:rStyle w:val="16"/>
          <w:rFonts w:ascii="Times New Roman" w:hAnsi="Times New Roman" w:cs="Times New Roman"/>
          <w:sz w:val="24"/>
          <w:szCs w:val="24"/>
        </w:rPr>
        <w:t>Problem Indication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_Toc534899588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Style w:val="16"/>
          <w:rFonts w:ascii="Times New Roman" w:hAnsi="Times New Roman" w:cs="Times New Roman"/>
          <w:sz w:val="24"/>
          <w:szCs w:val="24"/>
        </w:rPr>
        <w:t>1.2</w:t>
      </w:r>
      <w:r>
        <w:rPr>
          <w:rFonts w:ascii="Times New Roman" w:hAnsi="Times New Roman" w:cs="Times New Roman"/>
          <w:sz w:val="24"/>
          <w:szCs w:val="24"/>
        </w:rPr>
        <w:tab/>
      </w:r>
      <w:r>
        <w:rPr>
          <w:rStyle w:val="16"/>
          <w:rFonts w:ascii="Times New Roman" w:hAnsi="Times New Roman" w:cs="Times New Roman"/>
          <w:sz w:val="24"/>
          <w:szCs w:val="24"/>
        </w:rPr>
        <w:t>Research Questions</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Research Approach</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"_Toc534899599" </w:instrText>
      </w:r>
      <w:r>
        <w:fldChar w:fldCharType="separate"/>
      </w:r>
      <w:r>
        <w:rPr>
          <w:rFonts w:ascii="Times New Roman" w:hAnsi="Times New Roman" w:cs="Times New Roman"/>
          <w:sz w:val="24"/>
          <w:szCs w:val="24"/>
        </w:rPr>
        <w:t>1.4</w:t>
      </w:r>
      <w:r>
        <w:rPr>
          <w:rFonts w:ascii="Times New Roman" w:hAnsi="Times New Roman" w:cs="Times New Roman"/>
          <w:sz w:val="24"/>
          <w:szCs w:val="24"/>
        </w:rPr>
        <w:tab/>
      </w:r>
      <w:r>
        <w:rPr>
          <w:rStyle w:val="16"/>
          <w:rFonts w:ascii="Times New Roman" w:hAnsi="Times New Roman" w:cs="Times New Roman"/>
          <w:sz w:val="24"/>
          <w:szCs w:val="24"/>
        </w:rPr>
        <w:t>Academic Relevance</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"_Toc534899600" </w:instrText>
      </w:r>
      <w:r>
        <w:fldChar w:fldCharType="separate"/>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Managerial Relevance</w:t>
      </w:r>
      <w:r>
        <w:rPr>
          <w:rFonts w:ascii="Times New Roman" w:hAnsi="Times New Roman" w:cs="Times New Roman"/>
          <w:sz w:val="24"/>
          <w:szCs w:val="24"/>
        </w:rPr>
        <w:tab/>
      </w:r>
      <w:r>
        <w:rPr>
          <w:rFonts w:ascii="Times New Roman" w:hAnsi="Times New Roman" w:cs="Times New Roman"/>
          <w:sz w:val="24"/>
          <w:szCs w:val="24"/>
        </w:rPr>
        <w:t>4</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"_Toc534899609" </w:instrText>
      </w:r>
      <w:r>
        <w:fldChar w:fldCharType="separate"/>
      </w:r>
      <w:r>
        <w:rPr>
          <w:rFonts w:ascii="Times New Roman" w:hAnsi="Times New Roman" w:cs="Times New Roman"/>
          <w:sz w:val="24"/>
          <w:szCs w:val="24"/>
        </w:rPr>
        <w:t>1.6</w:t>
      </w:r>
      <w:r>
        <w:rPr>
          <w:rFonts w:ascii="Times New Roman" w:hAnsi="Times New Roman" w:cs="Times New Roman"/>
          <w:sz w:val="24"/>
          <w:szCs w:val="24"/>
        </w:rPr>
        <w:tab/>
      </w:r>
      <w:r>
        <w:rPr>
          <w:rStyle w:val="16"/>
          <w:rFonts w:ascii="Times New Roman" w:hAnsi="Times New Roman" w:cs="Times New Roman"/>
          <w:sz w:val="24"/>
          <w:szCs w:val="24"/>
        </w:rPr>
        <w:t>Structure of Thesis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_Toc534899609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Theoretical Background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6</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Fonts w:ascii="Times New Roman" w:hAnsi="Times New Roman" w:cs="Times New Roman"/>
          <w:sz w:val="24"/>
          <w:szCs w:val="24"/>
        </w:rPr>
        <w:t>2.1</w:t>
      </w:r>
      <w:r>
        <w:rPr>
          <w:rFonts w:ascii="Times New Roman" w:hAnsi="Times New Roman" w:cs="Times New Roman"/>
          <w:sz w:val="24"/>
          <w:szCs w:val="24"/>
        </w:rPr>
        <w:tab/>
      </w:r>
      <w:r>
        <w:rPr>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2.1.1 The role of home advantage in sports........................................................................6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2.1.2 The role of home advantage in football.....................................................................6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2.1.3 Home advantage during covid-19..............................................................................9</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Fonts w:ascii="Times New Roman" w:hAnsi="Times New Roman" w:cs="Times New Roman"/>
          <w:sz w:val="24"/>
          <w:szCs w:val="24"/>
        </w:rPr>
        <w:t>2.2</w:t>
      </w:r>
      <w:r>
        <w:rPr>
          <w:rFonts w:ascii="Times New Roman" w:hAnsi="Times New Roman" w:cs="Times New Roman"/>
          <w:sz w:val="24"/>
          <w:szCs w:val="24"/>
        </w:rPr>
        <w:tab/>
      </w:r>
      <w:r>
        <w:rPr>
          <w:rStyle w:val="16"/>
          <w:rFonts w:ascii="Times New Roman" w:hAnsi="Times New Roman" w:cs="Times New Roman"/>
          <w:sz w:val="24"/>
          <w:szCs w:val="24"/>
        </w:rPr>
        <w:t>Theoretical Framework</w:t>
      </w:r>
      <w:r>
        <w:rPr>
          <w:rFonts w:ascii="Times New Roman" w:hAnsi="Times New Roman" w:cs="Times New Roman"/>
          <w:sz w:val="24"/>
          <w:szCs w:val="24"/>
        </w:rPr>
        <w:tab/>
      </w:r>
      <w:r>
        <w:rPr>
          <w:rFonts w:ascii="Times New Roman" w:hAnsi="Times New Roman" w:cs="Times New Roman"/>
          <w:sz w:val="24"/>
          <w:szCs w:val="24"/>
        </w:rPr>
        <w:t>..... 12</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sz w:val="24"/>
          <w:szCs w:val="24"/>
        </w:rPr>
        <w:t>Conceptual Model</w:t>
      </w:r>
      <w:r>
        <w:rPr>
          <w:rFonts w:ascii="Times New Roman" w:hAnsi="Times New Roman" w:cs="Times New Roman"/>
          <w:sz w:val="24"/>
          <w:szCs w:val="24"/>
        </w:rPr>
        <w:tab/>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Method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16</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Analysis and Findings</w:t>
      </w:r>
      <w:r>
        <w:rPr>
          <w:rFonts w:ascii="Times New Roman" w:hAnsi="Times New Roman" w:cs="Times New Roman"/>
          <w:sz w:val="24"/>
          <w:szCs w:val="24"/>
        </w:rPr>
        <w:tab/>
      </w:r>
      <w:r>
        <w:rPr>
          <w:rFonts w:ascii="Times New Roman" w:hAnsi="Times New Roman" w:cs="Times New Roman"/>
          <w:sz w:val="24"/>
          <w:szCs w:val="24"/>
        </w:rPr>
        <w:t>17</w:t>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Conclusions and Recommendations</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9</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"_Toc534899610" </w:instrText>
      </w:r>
      <w:r>
        <w:fldChar w:fldCharType="separate"/>
      </w:r>
      <w:r>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rPr>
        <w:t>Conclusions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_Toc534899610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"_Toc534899611" </w:instrText>
      </w:r>
      <w:r>
        <w:fldChar w:fldCharType="separate"/>
      </w: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_Toc534899611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"_Toc534899612" </w:instrText>
      </w:r>
      <w:r>
        <w:fldChar w:fldCharType="separate"/>
      </w:r>
      <w:r>
        <w:rPr>
          <w:rFonts w:ascii="Times New Roman" w:hAnsi="Times New Roman" w:cs="Times New Roman"/>
          <w:sz w:val="24"/>
          <w:szCs w:val="24"/>
        </w:rPr>
        <w:t>5.3</w:t>
      </w:r>
      <w:r>
        <w:rPr>
          <w:rFonts w:ascii="Times New Roman" w:hAnsi="Times New Roman" w:cs="Times New Roman"/>
          <w:sz w:val="24"/>
          <w:szCs w:val="24"/>
        </w:rPr>
        <w:tab/>
      </w:r>
      <w:r>
        <w:rPr>
          <w:rStyle w:val="16"/>
          <w:rFonts w:ascii="Times New Roman" w:hAnsi="Times New Roman" w:cs="Times New Roman"/>
          <w:sz w:val="24"/>
          <w:szCs w:val="24"/>
        </w:rPr>
        <w:t>Future Research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_Toc534899612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6</w:t>
      </w:r>
      <w:r>
        <w:rPr>
          <w:rFonts w:ascii="Times New Roman" w:hAnsi="Times New Roman" w:cs="Times New Roman"/>
          <w:sz w:val="24"/>
          <w:szCs w:val="24"/>
        </w:rPr>
        <w:tab/>
      </w:r>
      <w:r>
        <w:rPr>
          <w:rStyle w:val="16"/>
          <w:rFonts w:ascii="Times New Roman" w:hAnsi="Times New Roman" w:cs="Times New Roman"/>
          <w:sz w:val="24"/>
          <w:szCs w:val="24"/>
        </w:rPr>
        <w:t>Bibliography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end"/>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32"/>
          <w:lang w:val="en-GB"/>
        </w:rPr>
      </w:pPr>
      <w:bookmarkStart w:id="0" w:name="_Toc534899587"/>
      <w:r>
        <w:rPr>
          <w:rFonts w:ascii="Times New Roman" w:hAnsi="Times New Roman" w:cs="Times New Roman"/>
          <w:sz w:val="32"/>
        </w:rPr>
        <w:t>Intr</w:t>
      </w:r>
      <w:r>
        <w:rPr>
          <w:rFonts w:ascii="Times New Roman" w:hAnsi="Times New Roman" w:cs="Times New Roman"/>
          <w:sz w:val="32"/>
          <w:lang w:val="en-GB"/>
        </w:rPr>
        <w:t>oduction</w:t>
      </w:r>
      <w:bookmarkEnd w:id="0"/>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before="0" w:line="360" w:lineRule="auto"/>
        <w:ind w:left="0" w:right="117"/>
        <w:jc w:val="both"/>
        <w:rPr>
          <w:rFonts w:hint="default"/>
          <w:color w:val="auto"/>
          <w:lang w:val="en-US"/>
        </w:rPr>
      </w:pPr>
      <w:r>
        <w:rPr>
          <w:color w:val="auto"/>
        </w:rPr>
        <w:t>Football</w:t>
      </w:r>
      <w:r>
        <w:rPr>
          <w:color w:val="auto"/>
          <w:spacing w:val="-13"/>
        </w:rPr>
        <w:t xml:space="preserve"> </w:t>
      </w:r>
      <w:r>
        <w:rPr>
          <w:color w:val="auto"/>
        </w:rPr>
        <w:t>is</w:t>
      </w:r>
      <w:r>
        <w:rPr>
          <w:color w:val="auto"/>
          <w:spacing w:val="-13"/>
        </w:rPr>
        <w:t xml:space="preserve"> </w:t>
      </w:r>
      <w:r>
        <w:rPr>
          <w:color w:val="auto"/>
        </w:rPr>
        <w:t>the</w:t>
      </w:r>
      <w:r>
        <w:rPr>
          <w:color w:val="auto"/>
          <w:spacing w:val="-13"/>
        </w:rPr>
        <w:t xml:space="preserve"> </w:t>
      </w:r>
      <w:r>
        <w:rPr>
          <w:color w:val="auto"/>
        </w:rPr>
        <w:t>most</w:t>
      </w:r>
      <w:r>
        <w:rPr>
          <w:color w:val="auto"/>
          <w:spacing w:val="-13"/>
        </w:rPr>
        <w:t xml:space="preserve"> </w:t>
      </w:r>
      <w:r>
        <w:rPr>
          <w:color w:val="auto"/>
        </w:rPr>
        <w:t>popular</w:t>
      </w:r>
      <w:r>
        <w:rPr>
          <w:color w:val="auto"/>
          <w:spacing w:val="-14"/>
        </w:rPr>
        <w:t xml:space="preserve"> </w:t>
      </w:r>
      <w:r>
        <w:rPr>
          <w:color w:val="auto"/>
        </w:rPr>
        <w:t>sport</w:t>
      </w:r>
      <w:r>
        <w:rPr>
          <w:color w:val="auto"/>
          <w:spacing w:val="-13"/>
        </w:rPr>
        <w:t xml:space="preserve"> </w:t>
      </w:r>
      <w:r>
        <w:rPr>
          <w:color w:val="auto"/>
        </w:rPr>
        <w:t>in</w:t>
      </w:r>
      <w:r>
        <w:rPr>
          <w:color w:val="auto"/>
          <w:spacing w:val="-12"/>
        </w:rPr>
        <w:t xml:space="preserve"> </w:t>
      </w:r>
      <w:r>
        <w:rPr>
          <w:color w:val="auto"/>
        </w:rPr>
        <w:t>the</w:t>
      </w:r>
      <w:r>
        <w:rPr>
          <w:color w:val="auto"/>
          <w:spacing w:val="-14"/>
        </w:rPr>
        <w:t xml:space="preserve"> </w:t>
      </w:r>
      <w:r>
        <w:rPr>
          <w:color w:val="auto"/>
        </w:rPr>
        <w:t>world</w:t>
      </w:r>
      <w:r>
        <w:rPr>
          <w:color w:val="auto"/>
          <w:spacing w:val="-11"/>
        </w:rPr>
        <w:t xml:space="preserve"> </w:t>
      </w:r>
      <w:r>
        <w:rPr>
          <w:color w:val="auto"/>
        </w:rPr>
        <w:t>with</w:t>
      </w:r>
      <w:r>
        <w:rPr>
          <w:color w:val="auto"/>
          <w:spacing w:val="-12"/>
        </w:rPr>
        <w:t xml:space="preserve"> </w:t>
      </w:r>
      <w:r>
        <w:rPr>
          <w:color w:val="auto"/>
        </w:rPr>
        <w:t>millions</w:t>
      </w:r>
      <w:r>
        <w:rPr>
          <w:color w:val="auto"/>
          <w:spacing w:val="-13"/>
        </w:rPr>
        <w:t xml:space="preserve"> </w:t>
      </w:r>
      <w:r>
        <w:rPr>
          <w:color w:val="auto"/>
        </w:rPr>
        <w:t>of</w:t>
      </w:r>
      <w:r>
        <w:rPr>
          <w:color w:val="auto"/>
          <w:spacing w:val="-13"/>
        </w:rPr>
        <w:t xml:space="preserve"> </w:t>
      </w:r>
      <w:r>
        <w:rPr>
          <w:color w:val="auto"/>
        </w:rPr>
        <w:t>players</w:t>
      </w:r>
      <w:r>
        <w:rPr>
          <w:color w:val="auto"/>
          <w:spacing w:val="-14"/>
        </w:rPr>
        <w:t xml:space="preserve"> </w:t>
      </w:r>
      <w:r>
        <w:rPr>
          <w:color w:val="auto"/>
        </w:rPr>
        <w:t>across</w:t>
      </w:r>
      <w:r>
        <w:rPr>
          <w:color w:val="auto"/>
          <w:spacing w:val="-12"/>
        </w:rPr>
        <w:t xml:space="preserve"> </w:t>
      </w:r>
      <w:r>
        <w:rPr>
          <w:color w:val="auto"/>
        </w:rPr>
        <w:t>the</w:t>
      </w:r>
      <w:r>
        <w:rPr>
          <w:color w:val="auto"/>
          <w:spacing w:val="-14"/>
        </w:rPr>
        <w:t xml:space="preserve"> </w:t>
      </w:r>
      <w:r>
        <w:rPr>
          <w:color w:val="auto"/>
        </w:rPr>
        <w:t>Globe.</w:t>
      </w:r>
      <w:r>
        <w:rPr>
          <w:color w:val="auto"/>
          <w:spacing w:val="-13"/>
        </w:rPr>
        <w:t xml:space="preserve"> </w:t>
      </w:r>
      <w:r>
        <w:rPr>
          <w:color w:val="auto"/>
        </w:rPr>
        <w:t>According to</w:t>
      </w:r>
      <w:r>
        <w:rPr>
          <w:color w:val="auto"/>
          <w:spacing w:val="-7"/>
        </w:rPr>
        <w:t xml:space="preserve"> </w:t>
      </w:r>
      <w:r>
        <w:rPr>
          <w:color w:val="auto"/>
        </w:rPr>
        <w:t>a</w:t>
      </w:r>
      <w:r>
        <w:rPr>
          <w:color w:val="auto"/>
          <w:spacing w:val="-7"/>
        </w:rPr>
        <w:t xml:space="preserve"> </w:t>
      </w:r>
      <w:r>
        <w:rPr>
          <w:color w:val="auto"/>
        </w:rPr>
        <w:t>study</w:t>
      </w:r>
      <w:r>
        <w:rPr>
          <w:color w:val="auto"/>
          <w:spacing w:val="-7"/>
        </w:rPr>
        <w:t xml:space="preserve"> </w:t>
      </w:r>
      <w:r>
        <w:rPr>
          <w:color w:val="auto"/>
        </w:rPr>
        <w:t>conducted</w:t>
      </w:r>
      <w:r>
        <w:rPr>
          <w:color w:val="auto"/>
          <w:spacing w:val="-7"/>
        </w:rPr>
        <w:t xml:space="preserve"> </w:t>
      </w:r>
      <w:r>
        <w:rPr>
          <w:color w:val="auto"/>
        </w:rPr>
        <w:t>by</w:t>
      </w:r>
      <w:r>
        <w:rPr>
          <w:color w:val="auto"/>
          <w:spacing w:val="-7"/>
        </w:rPr>
        <w:t xml:space="preserve"> </w:t>
      </w:r>
      <w:r>
        <w:rPr>
          <w:color w:val="auto"/>
        </w:rPr>
        <w:t>FIFA (2006),</w:t>
      </w:r>
      <w:r>
        <w:rPr>
          <w:color w:val="auto"/>
          <w:spacing w:val="-6"/>
        </w:rPr>
        <w:t xml:space="preserve"> </w:t>
      </w:r>
      <w:r>
        <w:rPr>
          <w:color w:val="auto"/>
        </w:rPr>
        <w:t>the</w:t>
      </w:r>
      <w:r>
        <w:rPr>
          <w:color w:val="auto"/>
          <w:spacing w:val="-8"/>
        </w:rPr>
        <w:t xml:space="preserve"> </w:t>
      </w:r>
      <w:r>
        <w:rPr>
          <w:color w:val="auto"/>
        </w:rPr>
        <w:t>amount</w:t>
      </w:r>
      <w:r>
        <w:rPr>
          <w:color w:val="auto"/>
          <w:spacing w:val="-8"/>
        </w:rPr>
        <w:t xml:space="preserve"> </w:t>
      </w:r>
      <w:r>
        <w:rPr>
          <w:color w:val="auto"/>
        </w:rPr>
        <w:t>of</w:t>
      </w:r>
      <w:r>
        <w:rPr>
          <w:color w:val="auto"/>
          <w:spacing w:val="-8"/>
        </w:rPr>
        <w:t xml:space="preserve"> </w:t>
      </w:r>
      <w:r>
        <w:rPr>
          <w:color w:val="auto"/>
        </w:rPr>
        <w:t>active</w:t>
      </w:r>
      <w:r>
        <w:rPr>
          <w:color w:val="auto"/>
          <w:spacing w:val="-7"/>
        </w:rPr>
        <w:t xml:space="preserve"> </w:t>
      </w:r>
      <w:r>
        <w:rPr>
          <w:color w:val="auto"/>
        </w:rPr>
        <w:t>football</w:t>
      </w:r>
      <w:r>
        <w:rPr>
          <w:color w:val="auto"/>
          <w:spacing w:val="-7"/>
        </w:rPr>
        <w:t xml:space="preserve"> </w:t>
      </w:r>
      <w:r>
        <w:rPr>
          <w:color w:val="auto"/>
        </w:rPr>
        <w:t>players</w:t>
      </w:r>
      <w:r>
        <w:rPr>
          <w:color w:val="auto"/>
          <w:spacing w:val="-7"/>
        </w:rPr>
        <w:t xml:space="preserve"> </w:t>
      </w:r>
      <w:r>
        <w:rPr>
          <w:color w:val="auto"/>
        </w:rPr>
        <w:t>was</w:t>
      </w:r>
      <w:r>
        <w:rPr>
          <w:color w:val="auto"/>
          <w:spacing w:val="-7"/>
        </w:rPr>
        <w:t xml:space="preserve"> </w:t>
      </w:r>
      <w:r>
        <w:rPr>
          <w:color w:val="auto"/>
        </w:rPr>
        <w:t>265</w:t>
      </w:r>
      <w:r>
        <w:rPr>
          <w:color w:val="auto"/>
          <w:spacing w:val="-6"/>
        </w:rPr>
        <w:t xml:space="preserve"> </w:t>
      </w:r>
      <w:r>
        <w:rPr>
          <w:color w:val="auto"/>
        </w:rPr>
        <w:t>million (FIFA 2007).</w:t>
      </w:r>
      <w:r>
        <w:rPr>
          <w:color w:val="auto"/>
          <w:spacing w:val="-13"/>
        </w:rPr>
        <w:t xml:space="preserve"> </w:t>
      </w:r>
      <w:r>
        <w:rPr>
          <w:color w:val="auto"/>
        </w:rPr>
        <w:t>In</w:t>
      </w:r>
      <w:r>
        <w:rPr>
          <w:color w:val="auto"/>
          <w:spacing w:val="-16"/>
        </w:rPr>
        <w:t xml:space="preserve"> </w:t>
      </w:r>
      <w:r>
        <w:rPr>
          <w:color w:val="auto"/>
        </w:rPr>
        <w:t>other</w:t>
      </w:r>
      <w:r>
        <w:rPr>
          <w:color w:val="auto"/>
          <w:spacing w:val="-16"/>
        </w:rPr>
        <w:t xml:space="preserve"> </w:t>
      </w:r>
      <w:r>
        <w:rPr>
          <w:color w:val="auto"/>
        </w:rPr>
        <w:t>words,</w:t>
      </w:r>
      <w:r>
        <w:rPr>
          <w:color w:val="auto"/>
          <w:spacing w:val="-14"/>
        </w:rPr>
        <w:t xml:space="preserve"> </w:t>
      </w:r>
      <w:r>
        <w:rPr>
          <w:color w:val="auto"/>
        </w:rPr>
        <w:t>roughly</w:t>
      </w:r>
      <w:r>
        <w:rPr>
          <w:color w:val="auto"/>
          <w:spacing w:val="-15"/>
        </w:rPr>
        <w:t xml:space="preserve"> </w:t>
      </w:r>
      <w:r>
        <w:rPr>
          <w:color w:val="auto"/>
        </w:rPr>
        <w:t>4</w:t>
      </w:r>
      <w:r>
        <w:rPr>
          <w:color w:val="auto"/>
          <w:spacing w:val="-15"/>
        </w:rPr>
        <w:t xml:space="preserve"> </w:t>
      </w:r>
      <w:r>
        <w:rPr>
          <w:color w:val="auto"/>
        </w:rPr>
        <w:t>percent</w:t>
      </w:r>
      <w:r>
        <w:rPr>
          <w:color w:val="auto"/>
          <w:spacing w:val="-15"/>
        </w:rPr>
        <w:t xml:space="preserve"> </w:t>
      </w:r>
      <w:r>
        <w:rPr>
          <w:color w:val="auto"/>
        </w:rPr>
        <w:t>of</w:t>
      </w:r>
      <w:r>
        <w:rPr>
          <w:color w:val="auto"/>
          <w:spacing w:val="-16"/>
        </w:rPr>
        <w:t xml:space="preserve"> </w:t>
      </w:r>
      <w:r>
        <w:rPr>
          <w:color w:val="auto"/>
        </w:rPr>
        <w:t>total</w:t>
      </w:r>
      <w:r>
        <w:rPr>
          <w:color w:val="auto"/>
          <w:spacing w:val="-13"/>
        </w:rPr>
        <w:t xml:space="preserve"> </w:t>
      </w:r>
      <w:r>
        <w:rPr>
          <w:color w:val="auto"/>
        </w:rPr>
        <w:t>world</w:t>
      </w:r>
      <w:r>
        <w:rPr>
          <w:color w:val="auto"/>
          <w:spacing w:val="-16"/>
        </w:rPr>
        <w:t xml:space="preserve"> </w:t>
      </w:r>
      <w:r>
        <w:rPr>
          <w:color w:val="auto"/>
        </w:rPr>
        <w:t>population</w:t>
      </w:r>
      <w:r>
        <w:rPr>
          <w:color w:val="auto"/>
          <w:spacing w:val="-14"/>
        </w:rPr>
        <w:t xml:space="preserve"> </w:t>
      </w:r>
      <w:r>
        <w:rPr>
          <w:color w:val="auto"/>
        </w:rPr>
        <w:t>at</w:t>
      </w:r>
      <w:r>
        <w:rPr>
          <w:color w:val="auto"/>
          <w:spacing w:val="-15"/>
        </w:rPr>
        <w:t xml:space="preserve"> </w:t>
      </w:r>
      <w:r>
        <w:rPr>
          <w:color w:val="auto"/>
        </w:rPr>
        <w:t>that</w:t>
      </w:r>
      <w:r>
        <w:rPr>
          <w:color w:val="auto"/>
          <w:spacing w:val="-16"/>
        </w:rPr>
        <w:t xml:space="preserve"> </w:t>
      </w:r>
      <w:r>
        <w:rPr>
          <w:color w:val="auto"/>
        </w:rPr>
        <w:t>time</w:t>
      </w:r>
      <w:r>
        <w:rPr>
          <w:color w:val="auto"/>
          <w:spacing w:val="-15"/>
        </w:rPr>
        <w:t xml:space="preserve"> </w:t>
      </w:r>
      <w:r>
        <w:rPr>
          <w:color w:val="auto"/>
        </w:rPr>
        <w:t>was</w:t>
      </w:r>
      <w:r>
        <w:rPr>
          <w:color w:val="auto"/>
          <w:spacing w:val="-13"/>
        </w:rPr>
        <w:t xml:space="preserve"> </w:t>
      </w:r>
      <w:r>
        <w:rPr>
          <w:color w:val="auto"/>
        </w:rPr>
        <w:t>regularly</w:t>
      </w:r>
      <w:r>
        <w:rPr>
          <w:color w:val="auto"/>
          <w:spacing w:val="-15"/>
        </w:rPr>
        <w:t xml:space="preserve"> </w:t>
      </w:r>
      <w:r>
        <w:rPr>
          <w:color w:val="auto"/>
        </w:rPr>
        <w:t>playing football.</w:t>
      </w:r>
      <w:r>
        <w:rPr>
          <w:color w:val="auto"/>
          <w:spacing w:val="-11"/>
        </w:rPr>
        <w:t xml:space="preserve"> </w:t>
      </w:r>
      <w:r>
        <w:rPr>
          <w:color w:val="auto"/>
        </w:rPr>
        <w:t>The</w:t>
      </w:r>
      <w:r>
        <w:rPr>
          <w:color w:val="auto"/>
          <w:spacing w:val="-12"/>
        </w:rPr>
        <w:t xml:space="preserve"> </w:t>
      </w:r>
      <w:r>
        <w:rPr>
          <w:color w:val="auto"/>
        </w:rPr>
        <w:t>amount</w:t>
      </w:r>
      <w:r>
        <w:rPr>
          <w:color w:val="auto"/>
          <w:spacing w:val="-9"/>
        </w:rPr>
        <w:t xml:space="preserve"> </w:t>
      </w:r>
      <w:r>
        <w:rPr>
          <w:color w:val="auto"/>
        </w:rPr>
        <w:t>of</w:t>
      </w:r>
      <w:r>
        <w:rPr>
          <w:color w:val="auto"/>
          <w:spacing w:val="-12"/>
        </w:rPr>
        <w:t xml:space="preserve"> </w:t>
      </w:r>
      <w:r>
        <w:rPr>
          <w:color w:val="auto"/>
        </w:rPr>
        <w:t>fans</w:t>
      </w:r>
      <w:r>
        <w:rPr>
          <w:color w:val="auto"/>
          <w:spacing w:val="-11"/>
        </w:rPr>
        <w:t xml:space="preserve"> </w:t>
      </w:r>
      <w:r>
        <w:rPr>
          <w:color w:val="auto"/>
        </w:rPr>
        <w:t>is</w:t>
      </w:r>
      <w:r>
        <w:rPr>
          <w:color w:val="auto"/>
          <w:spacing w:val="-9"/>
        </w:rPr>
        <w:t xml:space="preserve"> </w:t>
      </w:r>
      <w:r>
        <w:rPr>
          <w:color w:val="auto"/>
        </w:rPr>
        <w:t>even</w:t>
      </w:r>
      <w:r>
        <w:rPr>
          <w:color w:val="auto"/>
          <w:spacing w:val="-11"/>
        </w:rPr>
        <w:t xml:space="preserve"> </w:t>
      </w:r>
      <w:r>
        <w:rPr>
          <w:color w:val="auto"/>
        </w:rPr>
        <w:t>more</w:t>
      </w:r>
      <w:r>
        <w:rPr>
          <w:color w:val="auto"/>
          <w:spacing w:val="-12"/>
        </w:rPr>
        <w:t xml:space="preserve"> </w:t>
      </w:r>
      <w:r>
        <w:rPr>
          <w:color w:val="auto"/>
        </w:rPr>
        <w:t>staggering,</w:t>
      </w:r>
      <w:r>
        <w:rPr>
          <w:color w:val="auto"/>
          <w:spacing w:val="-10"/>
        </w:rPr>
        <w:t xml:space="preserve"> </w:t>
      </w:r>
      <w:r>
        <w:rPr>
          <w:color w:val="auto"/>
        </w:rPr>
        <w:t>with</w:t>
      </w:r>
      <w:r>
        <w:rPr>
          <w:color w:val="auto"/>
          <w:spacing w:val="-11"/>
        </w:rPr>
        <w:t xml:space="preserve"> </w:t>
      </w:r>
      <w:r>
        <w:rPr>
          <w:color w:val="auto"/>
        </w:rPr>
        <w:t>3.5</w:t>
      </w:r>
      <w:r>
        <w:rPr>
          <w:color w:val="auto"/>
          <w:spacing w:val="-11"/>
        </w:rPr>
        <w:t xml:space="preserve"> </w:t>
      </w:r>
      <w:r>
        <w:rPr>
          <w:color w:val="auto"/>
        </w:rPr>
        <w:t>billion</w:t>
      </w:r>
      <w:r>
        <w:rPr>
          <w:color w:val="auto"/>
          <w:spacing w:val="-10"/>
        </w:rPr>
        <w:t xml:space="preserve"> </w:t>
      </w:r>
      <w:r>
        <w:rPr>
          <w:color w:val="auto"/>
        </w:rPr>
        <w:t>people</w:t>
      </w:r>
      <w:r>
        <w:rPr>
          <w:color w:val="auto"/>
          <w:spacing w:val="-12"/>
        </w:rPr>
        <w:t xml:space="preserve"> </w:t>
      </w:r>
      <w:r>
        <w:rPr>
          <w:color w:val="auto"/>
        </w:rPr>
        <w:t>tuning</w:t>
      </w:r>
      <w:r>
        <w:rPr>
          <w:color w:val="auto"/>
          <w:spacing w:val="-11"/>
        </w:rPr>
        <w:t xml:space="preserve"> </w:t>
      </w:r>
      <w:r>
        <w:rPr>
          <w:color w:val="auto"/>
        </w:rPr>
        <w:t>in</w:t>
      </w:r>
      <w:r>
        <w:rPr>
          <w:color w:val="auto"/>
          <w:spacing w:val="-10"/>
        </w:rPr>
        <w:t xml:space="preserve"> </w:t>
      </w:r>
      <w:r>
        <w:rPr>
          <w:color w:val="auto"/>
        </w:rPr>
        <w:t>for</w:t>
      </w:r>
      <w:r>
        <w:rPr>
          <w:color w:val="auto"/>
          <w:spacing w:val="-13"/>
        </w:rPr>
        <w:t xml:space="preserve"> </w:t>
      </w:r>
      <w:r>
        <w:rPr>
          <w:color w:val="auto"/>
        </w:rPr>
        <w:t>the</w:t>
      </w:r>
      <w:r>
        <w:rPr>
          <w:color w:val="auto"/>
          <w:spacing w:val="-11"/>
        </w:rPr>
        <w:t xml:space="preserve"> </w:t>
      </w:r>
      <w:r>
        <w:rPr>
          <w:color w:val="auto"/>
        </w:rPr>
        <w:t>FIFA World Cup Final in 2018 between France and Croatia for</w:t>
      </w:r>
      <w:r>
        <w:rPr>
          <w:color w:val="auto"/>
          <w:spacing w:val="3"/>
        </w:rPr>
        <w:t xml:space="preserve"> </w:t>
      </w:r>
      <w:r>
        <w:rPr>
          <w:color w:val="auto"/>
        </w:rPr>
        <w:t>example (FIFA, 2019).</w:t>
      </w:r>
      <w:r>
        <w:rPr>
          <w:rFonts w:hint="default"/>
          <w:color w:val="auto"/>
          <w:lang w:val="en-US"/>
        </w:rPr>
        <w:t xml:space="preserve"> </w:t>
      </w:r>
      <w:r>
        <w:rPr>
          <w:color w:val="auto"/>
        </w:rPr>
        <w:t>Many</w:t>
      </w:r>
      <w:r>
        <w:rPr>
          <w:color w:val="auto"/>
          <w:spacing w:val="-13"/>
        </w:rPr>
        <w:t xml:space="preserve"> </w:t>
      </w:r>
      <w:r>
        <w:rPr>
          <w:color w:val="auto"/>
        </w:rPr>
        <w:t>of</w:t>
      </w:r>
      <w:r>
        <w:rPr>
          <w:color w:val="auto"/>
          <w:spacing w:val="-14"/>
        </w:rPr>
        <w:t xml:space="preserve"> </w:t>
      </w:r>
      <w:r>
        <w:rPr>
          <w:color w:val="auto"/>
        </w:rPr>
        <w:t>these</w:t>
      </w:r>
      <w:r>
        <w:rPr>
          <w:color w:val="auto"/>
          <w:spacing w:val="-15"/>
        </w:rPr>
        <w:t xml:space="preserve"> </w:t>
      </w:r>
      <w:r>
        <w:rPr>
          <w:color w:val="auto"/>
        </w:rPr>
        <w:t>fans</w:t>
      </w:r>
      <w:r>
        <w:rPr>
          <w:color w:val="auto"/>
          <w:spacing w:val="-13"/>
        </w:rPr>
        <w:t xml:space="preserve"> </w:t>
      </w:r>
      <w:r>
        <w:rPr>
          <w:color w:val="auto"/>
        </w:rPr>
        <w:t>were</w:t>
      </w:r>
      <w:r>
        <w:rPr>
          <w:color w:val="auto"/>
          <w:spacing w:val="-14"/>
        </w:rPr>
        <w:t xml:space="preserve"> </w:t>
      </w:r>
      <w:r>
        <w:rPr>
          <w:color w:val="auto"/>
        </w:rPr>
        <w:t>left</w:t>
      </w:r>
      <w:r>
        <w:rPr>
          <w:color w:val="auto"/>
          <w:spacing w:val="-13"/>
        </w:rPr>
        <w:t xml:space="preserve"> </w:t>
      </w:r>
      <w:r>
        <w:rPr>
          <w:color w:val="auto"/>
        </w:rPr>
        <w:t>without</w:t>
      </w:r>
      <w:r>
        <w:rPr>
          <w:color w:val="auto"/>
          <w:spacing w:val="-13"/>
        </w:rPr>
        <w:t xml:space="preserve"> </w:t>
      </w:r>
      <w:r>
        <w:rPr>
          <w:color w:val="auto"/>
        </w:rPr>
        <w:t>their</w:t>
      </w:r>
      <w:r>
        <w:rPr>
          <w:color w:val="auto"/>
          <w:spacing w:val="-14"/>
        </w:rPr>
        <w:t xml:space="preserve"> </w:t>
      </w:r>
      <w:r>
        <w:rPr>
          <w:color w:val="auto"/>
        </w:rPr>
        <w:t>favourite</w:t>
      </w:r>
      <w:r>
        <w:rPr>
          <w:color w:val="auto"/>
          <w:spacing w:val="-14"/>
        </w:rPr>
        <w:t xml:space="preserve"> </w:t>
      </w:r>
      <w:r>
        <w:rPr>
          <w:color w:val="auto"/>
        </w:rPr>
        <w:t>pastime</w:t>
      </w:r>
      <w:r>
        <w:rPr>
          <w:color w:val="auto"/>
          <w:spacing w:val="-14"/>
        </w:rPr>
        <w:t xml:space="preserve"> </w:t>
      </w:r>
      <w:r>
        <w:rPr>
          <w:color w:val="auto"/>
        </w:rPr>
        <w:t>for</w:t>
      </w:r>
      <w:r>
        <w:rPr>
          <w:color w:val="auto"/>
          <w:spacing w:val="-15"/>
        </w:rPr>
        <w:t xml:space="preserve"> </w:t>
      </w:r>
      <w:r>
        <w:rPr>
          <w:color w:val="auto"/>
        </w:rPr>
        <w:t>a</w:t>
      </w:r>
      <w:r>
        <w:rPr>
          <w:color w:val="auto"/>
          <w:spacing w:val="-14"/>
        </w:rPr>
        <w:t xml:space="preserve"> </w:t>
      </w:r>
      <w:r>
        <w:rPr>
          <w:color w:val="auto"/>
        </w:rPr>
        <w:t>considerable</w:t>
      </w:r>
      <w:r>
        <w:rPr>
          <w:color w:val="auto"/>
          <w:spacing w:val="-14"/>
        </w:rPr>
        <w:t xml:space="preserve"> </w:t>
      </w:r>
      <w:r>
        <w:rPr>
          <w:color w:val="auto"/>
        </w:rPr>
        <w:t>time</w:t>
      </w:r>
      <w:r>
        <w:rPr>
          <w:color w:val="auto"/>
          <w:spacing w:val="-13"/>
        </w:rPr>
        <w:t xml:space="preserve"> </w:t>
      </w:r>
      <w:r>
        <w:rPr>
          <w:color w:val="auto"/>
        </w:rPr>
        <w:t>when</w:t>
      </w:r>
      <w:r>
        <w:rPr>
          <w:color w:val="auto"/>
          <w:spacing w:val="-13"/>
        </w:rPr>
        <w:t xml:space="preserve"> </w:t>
      </w:r>
      <w:r>
        <w:rPr>
          <w:color w:val="auto"/>
        </w:rPr>
        <w:t>the</w:t>
      </w:r>
      <w:r>
        <w:rPr>
          <w:color w:val="auto"/>
          <w:spacing w:val="-14"/>
        </w:rPr>
        <w:t xml:space="preserve"> </w:t>
      </w:r>
      <w:r>
        <w:rPr>
          <w:color w:val="auto"/>
        </w:rPr>
        <w:t>Covid pandemic struck Europe and other parts of the world in March 2020. Due to strict measures and even complete lockdowns in several countries</w:t>
      </w:r>
      <w:r>
        <w:rPr>
          <w:rFonts w:hint="default"/>
          <w:color w:val="auto"/>
          <w:lang w:val="en-US"/>
        </w:rPr>
        <w:t xml:space="preserve"> </w:t>
      </w:r>
      <w:r>
        <w:rPr>
          <w:color w:val="auto"/>
        </w:rPr>
        <w:t>almost all sports games were postponed</w:t>
      </w:r>
      <w:r>
        <w:rPr>
          <w:color w:val="auto"/>
          <w:spacing w:val="-12"/>
        </w:rPr>
        <w:t xml:space="preserve"> </w:t>
      </w:r>
      <w:r>
        <w:rPr>
          <w:color w:val="auto"/>
        </w:rPr>
        <w:t>until</w:t>
      </w:r>
      <w:r>
        <w:rPr>
          <w:color w:val="auto"/>
          <w:spacing w:val="-13"/>
        </w:rPr>
        <w:t xml:space="preserve"> </w:t>
      </w:r>
      <w:r>
        <w:rPr>
          <w:color w:val="auto"/>
        </w:rPr>
        <w:t>further</w:t>
      </w:r>
      <w:r>
        <w:rPr>
          <w:color w:val="auto"/>
          <w:spacing w:val="-12"/>
        </w:rPr>
        <w:t xml:space="preserve"> </w:t>
      </w:r>
      <w:r>
        <w:rPr>
          <w:color w:val="auto"/>
        </w:rPr>
        <w:t>notice.</w:t>
      </w:r>
      <w:r>
        <w:rPr>
          <w:color w:val="auto"/>
          <w:spacing w:val="-10"/>
        </w:rPr>
        <w:t xml:space="preserve"> </w:t>
      </w:r>
      <w:r>
        <w:rPr>
          <w:color w:val="auto"/>
        </w:rPr>
        <w:t>After</w:t>
      </w:r>
      <w:r>
        <w:rPr>
          <w:color w:val="auto"/>
          <w:spacing w:val="-12"/>
        </w:rPr>
        <w:t xml:space="preserve"> </w:t>
      </w:r>
      <w:r>
        <w:rPr>
          <w:color w:val="auto"/>
        </w:rPr>
        <w:t>a</w:t>
      </w:r>
      <w:r>
        <w:rPr>
          <w:color w:val="auto"/>
          <w:spacing w:val="-12"/>
        </w:rPr>
        <w:t xml:space="preserve"> </w:t>
      </w:r>
      <w:r>
        <w:rPr>
          <w:color w:val="auto"/>
        </w:rPr>
        <w:t>few</w:t>
      </w:r>
      <w:r>
        <w:rPr>
          <w:color w:val="auto"/>
          <w:spacing w:val="-12"/>
        </w:rPr>
        <w:t xml:space="preserve"> </w:t>
      </w:r>
      <w:r>
        <w:rPr>
          <w:color w:val="auto"/>
        </w:rPr>
        <w:t>months</w:t>
      </w:r>
      <w:r>
        <w:rPr>
          <w:color w:val="auto"/>
          <w:spacing w:val="-11"/>
        </w:rPr>
        <w:t xml:space="preserve"> </w:t>
      </w:r>
      <w:r>
        <w:rPr>
          <w:color w:val="auto"/>
        </w:rPr>
        <w:t>of</w:t>
      </w:r>
      <w:r>
        <w:rPr>
          <w:color w:val="auto"/>
          <w:spacing w:val="-12"/>
        </w:rPr>
        <w:t xml:space="preserve"> </w:t>
      </w:r>
      <w:r>
        <w:rPr>
          <w:color w:val="auto"/>
        </w:rPr>
        <w:t>lockdown,</w:t>
      </w:r>
      <w:r>
        <w:rPr>
          <w:color w:val="auto"/>
          <w:spacing w:val="-11"/>
        </w:rPr>
        <w:t xml:space="preserve"> </w:t>
      </w:r>
      <w:r>
        <w:rPr>
          <w:color w:val="auto"/>
        </w:rPr>
        <w:t>the</w:t>
      </w:r>
      <w:r>
        <w:rPr>
          <w:color w:val="auto"/>
          <w:spacing w:val="-12"/>
        </w:rPr>
        <w:t xml:space="preserve"> </w:t>
      </w:r>
      <w:r>
        <w:rPr>
          <w:color w:val="auto"/>
        </w:rPr>
        <w:t>Bundesliga</w:t>
      </w:r>
      <w:r>
        <w:rPr>
          <w:color w:val="auto"/>
          <w:spacing w:val="-12"/>
        </w:rPr>
        <w:t xml:space="preserve"> </w:t>
      </w:r>
      <w:r>
        <w:rPr>
          <w:color w:val="auto"/>
        </w:rPr>
        <w:t>was</w:t>
      </w:r>
      <w:r>
        <w:rPr>
          <w:color w:val="auto"/>
          <w:spacing w:val="-11"/>
        </w:rPr>
        <w:t xml:space="preserve"> </w:t>
      </w:r>
      <w:r>
        <w:rPr>
          <w:color w:val="auto"/>
        </w:rPr>
        <w:t>the</w:t>
      </w:r>
      <w:r>
        <w:rPr>
          <w:color w:val="auto"/>
          <w:spacing w:val="-12"/>
        </w:rPr>
        <w:t xml:space="preserve"> </w:t>
      </w:r>
      <w:r>
        <w:rPr>
          <w:color w:val="auto"/>
        </w:rPr>
        <w:t>first</w:t>
      </w:r>
      <w:r>
        <w:rPr>
          <w:color w:val="auto"/>
          <w:spacing w:val="-10"/>
        </w:rPr>
        <w:t xml:space="preserve"> </w:t>
      </w:r>
      <w:r>
        <w:rPr>
          <w:color w:val="auto"/>
        </w:rPr>
        <w:t>major league</w:t>
      </w:r>
      <w:r>
        <w:rPr>
          <w:color w:val="auto"/>
          <w:spacing w:val="-5"/>
        </w:rPr>
        <w:t xml:space="preserve"> </w:t>
      </w:r>
      <w:r>
        <w:rPr>
          <w:color w:val="auto"/>
        </w:rPr>
        <w:t>to</w:t>
      </w:r>
      <w:r>
        <w:rPr>
          <w:color w:val="auto"/>
          <w:spacing w:val="-3"/>
        </w:rPr>
        <w:t xml:space="preserve"> </w:t>
      </w:r>
      <w:r>
        <w:rPr>
          <w:color w:val="auto"/>
        </w:rPr>
        <w:t>restart</w:t>
      </w:r>
      <w:r>
        <w:rPr>
          <w:rFonts w:hint="default"/>
          <w:color w:val="auto"/>
          <w:lang w:val="en-US"/>
        </w:rPr>
        <w:t xml:space="preserve"> o</w:t>
      </w:r>
      <w:r>
        <w:rPr>
          <w:color w:val="auto"/>
        </w:rPr>
        <w:t>n</w:t>
      </w:r>
      <w:r>
        <w:rPr>
          <w:color w:val="auto"/>
          <w:spacing w:val="-4"/>
        </w:rPr>
        <w:t xml:space="preserve"> </w:t>
      </w:r>
      <w:r>
        <w:rPr>
          <w:color w:val="auto"/>
        </w:rPr>
        <w:t>the</w:t>
      </w:r>
      <w:r>
        <w:rPr>
          <w:color w:val="auto"/>
          <w:spacing w:val="-4"/>
        </w:rPr>
        <w:t xml:space="preserve"> </w:t>
      </w:r>
      <w:r>
        <w:rPr>
          <w:color w:val="auto"/>
        </w:rPr>
        <w:t>16</w:t>
      </w:r>
      <w:r>
        <w:rPr>
          <w:color w:val="auto"/>
          <w:vertAlign w:val="superscript"/>
        </w:rPr>
        <w:t>th</w:t>
      </w:r>
      <w:r>
        <w:rPr>
          <w:color w:val="auto"/>
          <w:spacing w:val="-5"/>
        </w:rPr>
        <w:t xml:space="preserve"> </w:t>
      </w:r>
      <w:r>
        <w:rPr>
          <w:color w:val="auto"/>
        </w:rPr>
        <w:t>of</w:t>
      </w:r>
      <w:r>
        <w:rPr>
          <w:color w:val="auto"/>
          <w:spacing w:val="-4"/>
        </w:rPr>
        <w:t xml:space="preserve"> </w:t>
      </w:r>
      <w:r>
        <w:rPr>
          <w:color w:val="auto"/>
        </w:rPr>
        <w:t>May</w:t>
      </w:r>
      <w:r>
        <w:rPr>
          <w:rFonts w:hint="default"/>
          <w:color w:val="auto"/>
          <w:lang w:val="en-US"/>
        </w:rPr>
        <w:t xml:space="preserve"> </w:t>
      </w:r>
      <w:r>
        <w:rPr>
          <w:color w:val="auto"/>
        </w:rPr>
        <w:t>featuring 6 matches behind closed doors. Other</w:t>
      </w:r>
      <w:r>
        <w:rPr>
          <w:color w:val="auto"/>
          <w:spacing w:val="-7"/>
        </w:rPr>
        <w:t xml:space="preserve"> </w:t>
      </w:r>
      <w:r>
        <w:rPr>
          <w:color w:val="auto"/>
        </w:rPr>
        <w:t>major</w:t>
      </w:r>
      <w:r>
        <w:rPr>
          <w:color w:val="auto"/>
          <w:spacing w:val="-7"/>
        </w:rPr>
        <w:t xml:space="preserve"> </w:t>
      </w:r>
      <w:r>
        <w:rPr>
          <w:color w:val="auto"/>
        </w:rPr>
        <w:t>European</w:t>
      </w:r>
      <w:r>
        <w:rPr>
          <w:color w:val="auto"/>
          <w:spacing w:val="-6"/>
        </w:rPr>
        <w:t xml:space="preserve"> </w:t>
      </w:r>
      <w:r>
        <w:rPr>
          <w:color w:val="auto"/>
        </w:rPr>
        <w:t>leagues</w:t>
      </w:r>
      <w:r>
        <w:rPr>
          <w:color w:val="auto"/>
          <w:spacing w:val="-5"/>
        </w:rPr>
        <w:t xml:space="preserve"> </w:t>
      </w:r>
      <w:r>
        <w:rPr>
          <w:color w:val="auto"/>
        </w:rPr>
        <w:t>such</w:t>
      </w:r>
      <w:r>
        <w:rPr>
          <w:color w:val="auto"/>
          <w:spacing w:val="-6"/>
        </w:rPr>
        <w:t xml:space="preserve"> </w:t>
      </w:r>
      <w:r>
        <w:rPr>
          <w:color w:val="auto"/>
        </w:rPr>
        <w:t>as</w:t>
      </w:r>
      <w:r>
        <w:rPr>
          <w:color w:val="auto"/>
          <w:spacing w:val="-6"/>
        </w:rPr>
        <w:t xml:space="preserve"> </w:t>
      </w:r>
      <w:r>
        <w:rPr>
          <w:color w:val="auto"/>
        </w:rPr>
        <w:t>the</w:t>
      </w:r>
      <w:r>
        <w:rPr>
          <w:color w:val="auto"/>
          <w:spacing w:val="-7"/>
        </w:rPr>
        <w:t xml:space="preserve"> </w:t>
      </w:r>
      <w:r>
        <w:rPr>
          <w:color w:val="auto"/>
        </w:rPr>
        <w:t>Premier</w:t>
      </w:r>
      <w:r>
        <w:rPr>
          <w:color w:val="auto"/>
          <w:spacing w:val="-4"/>
        </w:rPr>
        <w:t xml:space="preserve"> </w:t>
      </w:r>
      <w:r>
        <w:rPr>
          <w:color w:val="auto"/>
        </w:rPr>
        <w:t>League,</w:t>
      </w:r>
      <w:r>
        <w:rPr>
          <w:color w:val="auto"/>
          <w:spacing w:val="-6"/>
        </w:rPr>
        <w:t xml:space="preserve"> </w:t>
      </w:r>
      <w:r>
        <w:rPr>
          <w:color w:val="auto"/>
        </w:rPr>
        <w:t>Serie</w:t>
      </w:r>
      <w:r>
        <w:rPr>
          <w:color w:val="auto"/>
          <w:spacing w:val="-7"/>
        </w:rPr>
        <w:t xml:space="preserve"> </w:t>
      </w:r>
      <w:r>
        <w:rPr>
          <w:color w:val="auto"/>
        </w:rPr>
        <w:t>A</w:t>
      </w:r>
      <w:r>
        <w:rPr>
          <w:color w:val="auto"/>
          <w:spacing w:val="-7"/>
        </w:rPr>
        <w:t xml:space="preserve"> </w:t>
      </w:r>
      <w:r>
        <w:rPr>
          <w:color w:val="auto"/>
        </w:rPr>
        <w:t>and</w:t>
      </w:r>
      <w:r>
        <w:rPr>
          <w:color w:val="auto"/>
          <w:spacing w:val="-5"/>
        </w:rPr>
        <w:t xml:space="preserve"> </w:t>
      </w:r>
      <w:r>
        <w:rPr>
          <w:color w:val="auto"/>
        </w:rPr>
        <w:t>La</w:t>
      </w:r>
      <w:r>
        <w:rPr>
          <w:color w:val="auto"/>
          <w:spacing w:val="-7"/>
        </w:rPr>
        <w:t xml:space="preserve"> </w:t>
      </w:r>
      <w:r>
        <w:rPr>
          <w:color w:val="auto"/>
        </w:rPr>
        <w:t>Liga</w:t>
      </w:r>
      <w:r>
        <w:rPr>
          <w:color w:val="auto"/>
          <w:spacing w:val="-7"/>
        </w:rPr>
        <w:t xml:space="preserve"> </w:t>
      </w:r>
      <w:r>
        <w:rPr>
          <w:color w:val="auto"/>
        </w:rPr>
        <w:t>followed</w:t>
      </w:r>
      <w:r>
        <w:rPr>
          <w:color w:val="auto"/>
          <w:spacing w:val="-6"/>
        </w:rPr>
        <w:t xml:space="preserve"> </w:t>
      </w:r>
      <w:r>
        <w:rPr>
          <w:color w:val="auto"/>
        </w:rPr>
        <w:t>soon</w:t>
      </w:r>
      <w:r>
        <w:rPr>
          <w:rFonts w:hint="default"/>
          <w:color w:val="auto"/>
          <w:lang w:val="en-US"/>
        </w:rPr>
        <w:t xml:space="preserve">. </w:t>
      </w:r>
      <w:r>
        <w:rPr>
          <w:color w:val="auto"/>
        </w:rPr>
        <w:t>Global social distancing measures following the Covid-19 pandemic introduced the phenomenon “Ghost Matches”</w:t>
      </w:r>
      <w:r>
        <w:rPr>
          <w:rFonts w:hint="default"/>
          <w:color w:val="auto"/>
          <w:lang w:val="en-US"/>
        </w:rPr>
        <w:t>;</w:t>
      </w:r>
      <w:r>
        <w:rPr>
          <w:color w:val="auto"/>
        </w:rPr>
        <w:t xml:space="preserve"> football matches without any spectators attending. Without</w:t>
      </w:r>
      <w:r>
        <w:rPr>
          <w:color w:val="auto"/>
          <w:spacing w:val="-3"/>
        </w:rPr>
        <w:t xml:space="preserve"> </w:t>
      </w:r>
      <w:r>
        <w:rPr>
          <w:color w:val="auto"/>
        </w:rPr>
        <w:t>the</w:t>
      </w:r>
      <w:r>
        <w:rPr>
          <w:color w:val="auto"/>
          <w:spacing w:val="-4"/>
        </w:rPr>
        <w:t xml:space="preserve"> </w:t>
      </w:r>
      <w:r>
        <w:rPr>
          <w:color w:val="auto"/>
        </w:rPr>
        <w:t>fans</w:t>
      </w:r>
      <w:r>
        <w:rPr>
          <w:color w:val="auto"/>
          <w:spacing w:val="-4"/>
        </w:rPr>
        <w:t xml:space="preserve"> </w:t>
      </w:r>
      <w:r>
        <w:rPr>
          <w:color w:val="auto"/>
        </w:rPr>
        <w:t>attendance</w:t>
      </w:r>
      <w:r>
        <w:rPr>
          <w:color w:val="auto"/>
          <w:spacing w:val="-5"/>
        </w:rPr>
        <w:t xml:space="preserve"> </w:t>
      </w:r>
      <w:r>
        <w:rPr>
          <w:color w:val="auto"/>
        </w:rPr>
        <w:t>the</w:t>
      </w:r>
      <w:r>
        <w:rPr>
          <w:color w:val="auto"/>
          <w:spacing w:val="-4"/>
        </w:rPr>
        <w:t xml:space="preserve"> </w:t>
      </w:r>
      <w:r>
        <w:rPr>
          <w:color w:val="auto"/>
        </w:rPr>
        <w:t>matches</w:t>
      </w:r>
      <w:r>
        <w:rPr>
          <w:color w:val="auto"/>
          <w:spacing w:val="-3"/>
        </w:rPr>
        <w:t xml:space="preserve"> </w:t>
      </w:r>
      <w:r>
        <w:rPr>
          <w:color w:val="auto"/>
        </w:rPr>
        <w:t>seemed</w:t>
      </w:r>
      <w:r>
        <w:rPr>
          <w:color w:val="auto"/>
          <w:spacing w:val="-5"/>
        </w:rPr>
        <w:t xml:space="preserve"> </w:t>
      </w:r>
      <w:r>
        <w:rPr>
          <w:color w:val="auto"/>
        </w:rPr>
        <w:t>mere</w:t>
      </w:r>
      <w:r>
        <w:rPr>
          <w:color w:val="auto"/>
          <w:spacing w:val="-5"/>
        </w:rPr>
        <w:t xml:space="preserve"> </w:t>
      </w:r>
      <w:r>
        <w:rPr>
          <w:color w:val="auto"/>
        </w:rPr>
        <w:t>training</w:t>
      </w:r>
      <w:r>
        <w:rPr>
          <w:color w:val="auto"/>
          <w:spacing w:val="-4"/>
        </w:rPr>
        <w:t xml:space="preserve"> </w:t>
      </w:r>
      <w:r>
        <w:rPr>
          <w:color w:val="auto"/>
        </w:rPr>
        <w:t>game</w:t>
      </w:r>
      <w:r>
        <w:rPr>
          <w:rFonts w:hint="default"/>
          <w:color w:val="auto"/>
          <w:lang w:val="en-US"/>
        </w:rPr>
        <w:t xml:space="preserve">s. Some surprising results in favour of away teams in the first few weeks following the restart renewed interest in the role of crowd support and home advantage.  </w:t>
      </w:r>
    </w:p>
    <w:p>
      <w:pPr>
        <w:pStyle w:val="7"/>
        <w:spacing w:before="0" w:line="360" w:lineRule="auto"/>
        <w:ind w:left="0" w:right="117"/>
        <w:jc w:val="both"/>
        <w:rPr>
          <w:rFonts w:hint="default"/>
          <w:lang w:val="en-US"/>
        </w:rPr>
      </w:pPr>
    </w:p>
    <w:p>
      <w:pPr>
        <w:pStyle w:val="7"/>
        <w:spacing w:before="0" w:line="360" w:lineRule="auto"/>
        <w:ind w:left="0" w:right="117"/>
        <w:jc w:val="both"/>
        <w:rPr>
          <w:color w:val="auto"/>
        </w:rPr>
      </w:pPr>
      <w:r>
        <w:rPr>
          <w:rFonts w:hint="default"/>
          <w:lang w:val="en-US"/>
        </w:rPr>
        <w:t>Thanks to</w:t>
      </w:r>
      <w:r>
        <w:t xml:space="preserve"> </w:t>
      </w:r>
      <w:r>
        <w:rPr>
          <w:rFonts w:hint="default"/>
          <w:lang w:val="en-US"/>
        </w:rPr>
        <w:t>footballs worldwide popularity</w:t>
      </w:r>
      <w:r>
        <w:t>, an abundant base of research</w:t>
      </w:r>
      <w:r>
        <w:rPr>
          <w:rFonts w:hint="default"/>
          <w:lang w:val="en-US"/>
        </w:rPr>
        <w:t xml:space="preserve"> on the</w:t>
      </w:r>
      <w:r>
        <w:t xml:space="preserve"> </w:t>
      </w:r>
      <w:r>
        <w:rPr>
          <w:rFonts w:hint="default"/>
          <w:lang w:val="en-US"/>
        </w:rPr>
        <w:t>possible a</w:t>
      </w:r>
      <w:r>
        <w:t xml:space="preserve">dvantage </w:t>
      </w:r>
      <w:r>
        <w:rPr>
          <w:rFonts w:hint="default"/>
          <w:lang w:val="en-US"/>
        </w:rPr>
        <w:t>for teams</w:t>
      </w:r>
      <w:r>
        <w:t xml:space="preserve"> playing at home</w:t>
      </w:r>
      <w:r>
        <w:rPr>
          <w:rFonts w:hint="default"/>
          <w:lang w:val="en-US"/>
        </w:rPr>
        <w:t xml:space="preserve"> existst. </w:t>
      </w:r>
      <w:r>
        <w:rPr>
          <w:color w:val="auto"/>
        </w:rPr>
        <w:t>Goumas (2014) finds that home teams on average win more games, collect more points and score more goals than away</w:t>
      </w:r>
      <w:r>
        <w:rPr>
          <w:rFonts w:hint="default"/>
          <w:color w:val="auto"/>
          <w:lang w:val="en-US"/>
        </w:rPr>
        <w:t xml:space="preserve"> teams</w:t>
      </w:r>
      <w:r>
        <w:rPr>
          <w:color w:val="auto"/>
        </w:rPr>
        <w:t>.</w:t>
      </w:r>
      <w:r>
        <w:rPr>
          <w:rFonts w:hint="default"/>
          <w:color w:val="auto"/>
          <w:lang w:val="en-US"/>
        </w:rPr>
        <w:t xml:space="preserve"> Goumas’ (2014) findings resonate with results from earlier studies such as those conducted by (Clarke &amp; Norman 1995 ; Pollard, 2006; Pollard &amp; Gomez, 2009). All studies found a persistent advantage for teams playing at home across countries and time. However, the exact source of home advantage and the role of crowd support herein remains debatable. </w:t>
      </w:r>
      <w:r>
        <w:rPr>
          <w:color w:val="auto"/>
        </w:rPr>
        <w:t>Pollard &amp; Polla</w:t>
      </w:r>
      <w:r>
        <w:rPr>
          <w:color w:val="auto"/>
        </w:rPr>
        <w:fldChar w:fldCharType="begin"/>
      </w:r>
      <w:r>
        <w:rPr>
          <w:color w:val="auto"/>
        </w:rPr>
        <w:instrText xml:space="preserve"> HYPERLINK "https://shapeamerica.tandfonline.com/doi/full/10.1080/02640410601038576?scroll=top&amp;needAccess=true" \h </w:instrText>
      </w:r>
      <w:r>
        <w:rPr>
          <w:color w:val="auto"/>
        </w:rPr>
        <w:fldChar w:fldCharType="separate"/>
      </w:r>
      <w:r>
        <w:rPr>
          <w:color w:val="auto"/>
        </w:rPr>
        <w:t>rd</w:t>
      </w:r>
      <w:r>
        <w:rPr>
          <w:rFonts w:hint="default"/>
          <w:color w:val="auto"/>
          <w:lang w:val="en-US"/>
        </w:rPr>
        <w:t xml:space="preserve"> (2</w:t>
      </w:r>
      <w:r>
        <w:rPr>
          <w:color w:val="auto"/>
        </w:rPr>
        <w:t>005</w:t>
      </w:r>
      <w:r>
        <w:rPr>
          <w:color w:val="auto"/>
        </w:rPr>
        <w:fldChar w:fldCharType="end"/>
      </w:r>
      <w:r>
        <w:rPr>
          <w:color w:val="auto"/>
        </w:rPr>
        <w:t xml:space="preserve">) </w:t>
      </w:r>
      <w:r>
        <w:rPr>
          <w:rFonts w:hint="default"/>
          <w:color w:val="auto"/>
          <w:lang w:val="en-US"/>
        </w:rPr>
        <w:t>for example negate the role of crowd support in the formation of home advantage whereas Smith (2003) argues that the performance boost for home teams as a consequence of crowd support as the main driver of home advantage. Crowd support also could affect match outcome through referees decision.</w:t>
      </w:r>
      <w:r>
        <w:rPr>
          <w:rFonts w:hint="default"/>
          <w:color w:val="ED7D31" w:themeColor="accent2"/>
          <w:lang w:val="en-US"/>
          <w14:textFill>
            <w14:solidFill>
              <w14:schemeClr w14:val="accent2"/>
            </w14:solidFill>
          </w14:textFill>
        </w:rPr>
        <w:t xml:space="preserve"> </w:t>
      </w:r>
      <w:r>
        <w:rPr>
          <w:color w:val="auto"/>
        </w:rPr>
        <w:t xml:space="preserve">Neville &amp; Holder (1999) and Bokyo (2007) find that crowds could influence referee decisions subconsciously in favor of the home team. This is favoritism is often named the “referee bias”. A term we will use as well in our research from now on. Endrich &amp; Gesche (2020) quantify the referee bias in their paper where they find that away teams on average receive 0.3 cards less and home teams 0.5 cards more per match when there are no spectators. </w:t>
      </w:r>
    </w:p>
    <w:p>
      <w:pPr>
        <w:pStyle w:val="7"/>
        <w:spacing w:before="252" w:line="360" w:lineRule="auto"/>
        <w:ind w:left="0" w:right="318"/>
        <w:jc w:val="left"/>
        <w:rPr>
          <w:rFonts w:hint="default"/>
          <w:lang w:val="en-US"/>
        </w:rPr>
      </w:pPr>
      <w:r>
        <w:t xml:space="preserve">Home advantage seems to be </w:t>
      </w:r>
      <w:r>
        <w:rPr>
          <w:rFonts w:hint="default"/>
          <w:lang w:val="en-US"/>
        </w:rPr>
        <w:t>declining over time generally.</w:t>
      </w:r>
      <w:r>
        <w:t xml:space="preserve">(Peeters &amp; van Ours, 2021). One of the major factors </w:t>
      </w:r>
      <w:r>
        <w:rPr>
          <w:rFonts w:hint="default"/>
          <w:lang w:val="en-US"/>
        </w:rPr>
        <w:t>behind</w:t>
      </w:r>
      <w:r>
        <w:t xml:space="preserve">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(Pollard 2006; Smith 2003).</w:t>
      </w:r>
      <w:r>
        <w:rPr>
          <w:rFonts w:hint="default"/>
          <w:lang w:val="en-US"/>
        </w:rPr>
        <w:t xml:space="preserve">This aspect of crowd support and home advantage has been overlooked in the literature. Therefore, we use this unique situation to assess the extent to which potential distance between fans and players impacts crowd support and team performance. </w:t>
      </w:r>
    </w:p>
    <w:p>
      <w:pPr>
        <w:pStyle w:val="7"/>
        <w:spacing w:before="252" w:line="360" w:lineRule="auto"/>
        <w:ind w:left="0" w:right="318"/>
        <w:rPr>
          <w:spacing w:val="-11"/>
        </w:rPr>
      </w:pPr>
      <w:r>
        <w:rPr>
          <w:rFonts w:hint="default"/>
          <w:lang w:val="en-US"/>
        </w:rPr>
        <w:t>To summarize, o</w:t>
      </w:r>
      <w:r>
        <w:t xml:space="preserve">pinions on how and to what extent home advantage is shaped by crowd support are very mixed. </w:t>
      </w:r>
      <w:r>
        <w:rPr>
          <w:rFonts w:hint="default"/>
          <w:lang w:val="en-US"/>
        </w:rPr>
        <w:t>Considering t</w:t>
      </w:r>
      <w:r>
        <w:t xml:space="preserve">he uncertainty </w:t>
      </w:r>
      <w:r>
        <w:rPr>
          <w:rFonts w:hint="default"/>
          <w:lang w:val="en-US"/>
        </w:rPr>
        <w:t xml:space="preserve">regarding </w:t>
      </w:r>
      <w:r>
        <w:t>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w:t>
      </w:r>
      <w:r>
        <w:rPr>
          <w:rFonts w:hint="default"/>
          <w:spacing w:val="-11"/>
          <w:lang w:val="en-US"/>
        </w:rPr>
        <w:t xml:space="preserve"> such as </w:t>
      </w:r>
      <w:r>
        <w:rPr>
          <w:spacing w:val="-11"/>
        </w:rPr>
        <w:t>the composition of teams in terms of foreign and local players, crowd size, team age and crowd occupancy</w:t>
      </w:r>
      <w:r>
        <w:rPr>
          <w:rFonts w:hint="default"/>
          <w:spacing w:val="-11"/>
          <w:lang w:val="en-US"/>
        </w:rPr>
        <w:t xml:space="preserve"> </w:t>
      </w:r>
      <w:r>
        <w:rPr>
          <w:spacing w:val="-11"/>
        </w:rPr>
        <w:t xml:space="preserve">on team performance can be directly investigated.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Providing </w:t>
      </w:r>
      <w:r>
        <w:rPr>
          <w:rFonts w:hint="default" w:ascii="Times New Roman" w:hAnsi="Times New Roman" w:cs="Times New Roman"/>
          <w:sz w:val="24"/>
          <w:szCs w:val="24"/>
          <w:lang w:val="en-US"/>
        </w:rPr>
        <w:t>meaningful insights into the role of crowd support requires</w:t>
      </w:r>
      <w:r>
        <w:rPr>
          <w:rFonts w:ascii="Times New Roman" w:hAnsi="Times New Roman" w:cs="Times New Roman"/>
          <w:sz w:val="24"/>
          <w:szCs w:val="24"/>
        </w:rPr>
        <w:t xml:space="preserve"> a combination of theoretical and empirical analysis. Firstly, we examine the current and historical literature to obtain</w:t>
      </w:r>
      <w:r>
        <w:rPr>
          <w:rFonts w:hint="default" w:ascii="Times New Roman" w:hAnsi="Times New Roman" w:cs="Times New Roman"/>
          <w:sz w:val="24"/>
          <w:szCs w:val="24"/>
          <w:lang w:val="en-US"/>
        </w:rPr>
        <w:t xml:space="preserve"> a view on the current knowledge o</w:t>
      </w:r>
      <w:r>
        <w:rPr>
          <w:rFonts w:ascii="Times New Roman" w:hAnsi="Times New Roman" w:cs="Times New Roman"/>
          <w:sz w:val="24"/>
          <w:szCs w:val="24"/>
        </w:rPr>
        <w:t>n the relationship between crowd attendance and team performance. This will serve as our basis on which we can conduct the right analytical approach to analyze our data.We decide to include the seasons 2018/19, 2019/20 and 2020/21 into our final analysis</w:t>
      </w:r>
      <w:r>
        <w:rPr>
          <w:rFonts w:hint="default" w:ascii="Times New Roman" w:hAnsi="Times New Roman" w:cs="Times New Roman"/>
          <w:sz w:val="24"/>
          <w:szCs w:val="24"/>
          <w:lang w:val="en-US"/>
        </w:rPr>
        <w:t>. A</w:t>
      </w:r>
      <w:r>
        <w:rPr>
          <w:rFonts w:ascii="Times New Roman" w:hAnsi="Times New Roman" w:cs="Times New Roman"/>
          <w:sz w:val="24"/>
          <w:szCs w:val="24"/>
        </w:rPr>
        <w:t>round 2018, the VAR got introduced in most of the matjor league in Europe, possibly changing our results on referee behaviour significantly.We then combine match data with a dataset from Fivethirtyeight to incorporate</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team strength and match importance which we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Academic Relevance</w:t>
      </w:r>
    </w:p>
    <w:p>
      <w:pPr>
        <w:pStyle w:val="7"/>
        <w:spacing w:before="160" w:line="360" w:lineRule="auto"/>
        <w:ind w:left="0" w:right="127"/>
      </w:pPr>
      <w:r>
        <w:t xml:space="preserve">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 (Pollard , 2008). This makes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rPr>
          <w:rFonts w:hint="eastAsia" w:eastAsia="SimSun"/>
          <w:lang w:eastAsia="zh-CN"/>
        </w:rPr>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eastAsia="zh-CN"/>
        </w:rPr>
        <w:t>Also compared to preliminary studies on home advantage</w:t>
      </w:r>
      <w:r>
        <w:rPr>
          <w:rFonts w:hint="default" w:eastAsia="SimSun"/>
          <w:lang w:val="en-US" w:eastAsia="zh-CN"/>
        </w:rPr>
        <w:t>,</w:t>
      </w:r>
      <w:r>
        <w:rPr>
          <w:rFonts w:hint="eastAsia" w:eastAsia="SimSun"/>
          <w:lang w:eastAsia="zh-CN"/>
        </w:rPr>
        <w:t xml:space="preserve"> </w:t>
      </w:r>
      <w:r>
        <w:rPr>
          <w:rFonts w:hint="default" w:eastAsia="SimSun"/>
          <w:lang w:val="en-US" w:eastAsia="zh-CN"/>
        </w:rPr>
        <w:t>in our paper we use</w:t>
      </w:r>
      <w:r>
        <w:t xml:space="preserve"> the extended availability of data </w:t>
      </w:r>
      <w:r>
        <w:rPr>
          <w:rFonts w:hint="eastAsia" w:eastAsia="SimSun"/>
          <w:lang w:eastAsia="zh-CN"/>
        </w:rPr>
        <w:t xml:space="preserve">for </w:t>
      </w:r>
      <w:r>
        <w:t>games played behind closed doors available</w:t>
      </w:r>
      <w:r>
        <w:rPr>
          <w:rFonts w:hint="eastAsia" w:eastAsia="SimSun"/>
          <w:lang w:eastAsia="zh-CN"/>
        </w:rPr>
        <w:t xml:space="preserve"> in</w:t>
      </w:r>
      <w:r>
        <w:t xml:space="preserve"> the 2020/21 season. Papers from last year mostly use data from the 2019/2020 season which was partly played under normal circumstances and partly played behind closed doors.</w:t>
      </w:r>
      <w:r>
        <w:rPr>
          <w:rFonts w:hint="eastAsia" w:eastAsia="SimSun"/>
          <w:lang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color w:val="ED7D31" w:themeColor="accent2"/>
          <w14:textFill>
            <w14:solidFill>
              <w14:schemeClr w14:val="accent2"/>
            </w14:solidFill>
          </w14:textFill>
        </w:rPr>
      </w:pPr>
      <w:r>
        <w:t>F</w:t>
      </w:r>
      <w:r>
        <w:rPr>
          <w:rFonts w:hint="default"/>
          <w:lang w:val="en-US"/>
        </w:rPr>
        <w:t>inally</w:t>
      </w:r>
      <w:r>
        <w:t xml:space="preserve">, we </w:t>
      </w:r>
      <w:r>
        <w:rPr>
          <w:rFonts w:hint="default"/>
          <w:lang w:val="en-US"/>
        </w:rPr>
        <w:t xml:space="preserve">extend exisiting research </w:t>
      </w:r>
      <w:r>
        <w:t xml:space="preserve">by constructing a comprehensive framework of the influence of crowd support on home advantage by using several mediating and moderating variables to assess </w:t>
      </w:r>
      <w:r>
        <w:rPr>
          <w:rFonts w:hint="default"/>
          <w:lang w:val="en-US"/>
        </w:rPr>
        <w:t xml:space="preserve">causal links between </w:t>
      </w:r>
      <w:r>
        <w:t xml:space="preserve">crowd support </w:t>
      </w:r>
      <w:r>
        <w:rPr>
          <w:rFonts w:hint="default"/>
          <w:lang w:val="en-US"/>
        </w:rPr>
        <w:t>and</w:t>
      </w:r>
      <w:r>
        <w:t xml:space="preserve"> home advantage</w:t>
      </w:r>
      <w:r>
        <w:rPr>
          <w:rFonts w:hint="default"/>
          <w:lang w:val="en-US"/>
        </w:rPr>
        <w:t xml:space="preserve">. Other papers tend to focus on either the mediating effect of referee bias or the moderating effects of crowdsize, or even completely refrain from investigating causality.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Managerial Relevance</w:t>
      </w:r>
    </w:p>
    <w:p>
      <w:pPr>
        <w:pStyle w:val="7"/>
        <w:spacing w:before="160" w:line="360" w:lineRule="auto"/>
        <w:ind w:left="0" w:right="112"/>
        <w:jc w:val="both"/>
      </w:pPr>
      <w:r>
        <w:t>Knowledge on t</w:t>
      </w:r>
      <w:r>
        <w:rPr>
          <w:rFonts w:hint="default"/>
          <w:lang w:val="en-US"/>
        </w:rPr>
        <w:t>he</w:t>
      </w:r>
      <w:r>
        <w:t xml:space="preserve"> variables</w:t>
      </w:r>
      <w:r>
        <w:rPr>
          <w:rFonts w:hint="default"/>
          <w:lang w:val="en-US"/>
        </w:rPr>
        <w:t xml:space="preserve"> driving</w:t>
      </w:r>
      <w:r>
        <w:t xml:space="preserve"> home advantage and team performance provides great insight for football clubs in how to optimize their clubs environment and team to improve the chances of performing well. Fischer &amp; Haucap (2020) for example see a significant effect of crowd occupancy on home team performance</w:t>
      </w:r>
      <w:r>
        <w:rPr>
          <w:rFonts w:hint="eastAsia" w:eastAsia="SimSun"/>
          <w:lang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eastAsia="zh-CN"/>
        </w:rPr>
        <w:t>. Similary, Goumas</w:t>
      </w:r>
      <w:r>
        <w:rPr>
          <w:rFonts w:eastAsia="SimSun"/>
          <w:lang w:eastAsia="zh-CN"/>
        </w:rPr>
        <w:t xml:space="preserve"> </w:t>
      </w:r>
      <w:r>
        <w:rPr>
          <w:rFonts w:hint="eastAsia" w:eastAsia="SimSun"/>
          <w:lang w:eastAsia="zh-CN"/>
        </w:rPr>
        <w:t xml:space="preserve">(2013) and Nevill, Newell and Gale(1996) find evidence for increased home advantage for teams playing for larger crowds. </w:t>
      </w:r>
      <w:r>
        <w:t>Stadium occupancy</w:t>
      </w:r>
      <w:r>
        <w:rPr>
          <w:rFonts w:hint="eastAsia" w:eastAsia="SimSun"/>
          <w:lang w:eastAsia="zh-CN"/>
        </w:rPr>
        <w:t xml:space="preserve"> and crowd size</w:t>
      </w:r>
      <w:r>
        <w:t xml:space="preserve"> </w:t>
      </w:r>
      <w:r>
        <w:rPr>
          <w:rFonts w:hint="default"/>
          <w:lang w:val="en-US"/>
        </w:rPr>
        <w:t>are to a certain extent. under the control of</w:t>
      </w:r>
      <w:r>
        <w:t xml:space="preserve"> </w:t>
      </w:r>
      <w:r>
        <w:rPr>
          <w:rFonts w:hint="default"/>
          <w:lang w:val="en-US"/>
        </w:rPr>
        <w:t xml:space="preserve">football club executives. </w:t>
      </w:r>
      <w:r>
        <w:t>Wetzel, Hattula, Hammerschmidt &amp; van Heerde (2018) show for example that football clubs possessing a stronger brand name can leverage this brand name to increase attendance, an effect which increases over time of the existence of the brand. Creating a stronger brand could increase</w:t>
      </w:r>
      <w:r>
        <w:rPr>
          <w:rFonts w:hint="default"/>
          <w:lang w:val="en-US"/>
        </w:rPr>
        <w:t xml:space="preserve"> </w:t>
      </w:r>
      <w:r>
        <w:t>attendance rates</w:t>
      </w:r>
      <w:r>
        <w:rPr>
          <w:rFonts w:hint="default"/>
          <w:lang w:val="en-US"/>
        </w:rPr>
        <w:t xml:space="preserve"> and </w:t>
      </w:r>
      <w:r>
        <w:t xml:space="preserve">matchday revenues. </w:t>
      </w:r>
      <w:r>
        <w:rPr>
          <w:rFonts w:hint="default" w:eastAsia="SimSun"/>
          <w:lang w:val="en-US" w:eastAsia="zh-CN"/>
        </w:rPr>
        <w:t xml:space="preserve">Other </w:t>
      </w:r>
      <w:r>
        <w:t>variable</w:t>
      </w:r>
      <w:r>
        <w:rPr>
          <w:rFonts w:hint="default"/>
          <w:lang w:val="en-US"/>
        </w:rPr>
        <w:t xml:space="preserve">s </w:t>
      </w:r>
      <w:r>
        <w:t xml:space="preserve">that </w:t>
      </w:r>
      <w:r>
        <w:rPr>
          <w:rFonts w:hint="default"/>
          <w:lang w:val="en-US"/>
        </w:rPr>
        <w:t>are</w:t>
      </w:r>
      <w:r>
        <w:t xml:space="preserve"> under control of management and possibly related to team performance differences in home and away matches are the age of the squad players and the composition of the squad in terms of local and foreign players. Prior research conducted by van de Ven (2016)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7"/>
        <w:spacing w:before="160" w:line="360" w:lineRule="auto"/>
        <w:ind w:left="0" w:right="112"/>
        <w:jc w:val="both"/>
      </w:pPr>
      <w:r>
        <w:rPr>
          <w:rFonts w:hint="default"/>
          <w:lang w:val="en-US"/>
        </w:rPr>
        <w:t xml:space="preserve">The effect of team performance on the pitch </w:t>
      </w:r>
      <w:r>
        <w:rPr>
          <w:rFonts w:hint="default" w:eastAsia="SimSun"/>
          <w:color w:val="222222"/>
          <w:shd w:val="clear" w:color="auto" w:fill="FFFFFF"/>
          <w:lang w:val="en-US"/>
        </w:rPr>
        <w:t>works</w:t>
      </w:r>
      <w:r>
        <w:rPr>
          <w:rFonts w:eastAsia="SimSun"/>
          <w:color w:val="222222"/>
          <w:shd w:val="clear" w:color="auto" w:fill="FFFFFF"/>
        </w:rPr>
        <w:t xml:space="preserve"> through</w:t>
      </w:r>
      <w:r>
        <w:rPr>
          <w:rFonts w:hint="default" w:eastAsia="SimSun"/>
          <w:color w:val="222222"/>
          <w:shd w:val="clear" w:color="auto" w:fill="FFFFFF"/>
          <w:lang w:val="en-US"/>
        </w:rPr>
        <w:t xml:space="preserve"> on a football club’s performance</w:t>
      </w:r>
      <w:r>
        <w:rPr>
          <w:rFonts w:eastAsia="SimSun"/>
          <w:color w:val="222222"/>
          <w:shd w:val="clear" w:color="auto" w:fill="FFFFFF"/>
        </w:rPr>
        <w:t xml:space="preserve"> off the pitch. Team results</w:t>
      </w:r>
      <w:r>
        <w:rPr>
          <w:rFonts w:hint="default" w:eastAsia="SimSun"/>
          <w:color w:val="222222"/>
          <w:shd w:val="clear" w:color="auto" w:fill="FFFFFF"/>
          <w:lang w:val="en-US"/>
        </w:rPr>
        <w:t xml:space="preserve"> </w:t>
      </w:r>
      <w:r>
        <w:rPr>
          <w:rFonts w:eastAsia="SimSun"/>
          <w:color w:val="222222"/>
          <w:shd w:val="clear" w:color="auto" w:fill="FFFFFF"/>
        </w:rPr>
        <w:t xml:space="preserve">influence </w:t>
      </w:r>
      <w:r>
        <w:rPr>
          <w:rFonts w:hint="default" w:eastAsia="SimSun"/>
          <w:color w:val="222222"/>
          <w:shd w:val="clear" w:color="auto" w:fill="FFFFFF"/>
          <w:lang w:val="en-US"/>
        </w:rPr>
        <w:t xml:space="preserve">football </w:t>
      </w:r>
      <w:r>
        <w:rPr>
          <w:rFonts w:eastAsia="SimSun"/>
          <w:color w:val="222222"/>
          <w:shd w:val="clear" w:color="auto" w:fill="FFFFFF"/>
        </w:rPr>
        <w:t>clubs performance outside of the pitch in several ways.  Samagaio, Couto &amp; Caiado (2009) mention a positive relationship between on pitch results and st</w:t>
      </w:r>
      <w:r>
        <w:t>ock performance. Moreover, increased team performance leads to increased market value for players (</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 xml:space="preserve">Galariotis, Germain &amp; Zopounidis, 2018 ; He, Cachucho &amp; Knobbe, 2015). Both studies </w:t>
      </w:r>
      <w:r>
        <w:t>find positive relationships between revenues and position in the league table as well as between revenues and individual performance. Therefore, estimating the influence covid-19 has on team performance and football results will</w:t>
      </w:r>
      <w:r>
        <w:rPr>
          <w:rFonts w:hint="default"/>
          <w:lang w:val="en-US"/>
        </w:rPr>
        <w:t xml:space="preserve"> also</w:t>
      </w:r>
      <w:r>
        <w:t xml:space="preserve"> help football clubs evaluating the effect of the pandemic on their marketing, financial and on-field performance. </w:t>
      </w:r>
    </w:p>
    <w:p>
      <w:pPr>
        <w:pStyle w:val="3"/>
        <w:spacing w:line="360" w:lineRule="auto"/>
      </w:pPr>
      <w:r>
        <w:rPr>
          <w:rFonts w:ascii="Times New Roman" w:hAnsi="Times New Roman" w:cs="Times New Roman"/>
          <w:sz w:val="28"/>
          <w:szCs w:val="28"/>
          <w:lang w:val="en-US"/>
        </w:rPr>
        <w:t>Structure of the Thesis</w: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This paper is divided into 5 chapters. The</w:t>
      </w:r>
      <w:r>
        <w:rPr>
          <w:rFonts w:ascii="Times New Roman" w:hAnsi="Times New Roman" w:cs="Times New Roman"/>
          <w:sz w:val="24"/>
          <w:szCs w:val="24"/>
        </w:rPr>
        <w:t xml:space="preserve"> first chapter serves as a background chapter for the rest of the thesis in which we outline the concept to be researched in combination with the academic and managerial relevance of the concept. In the second chapter we construct the theoretical framework that will represent the basis of the empirical analysis in the later sections. First, we analyze the current literature to obtain an overview of what is currently known.</w:t>
      </w:r>
      <w:r>
        <w:rPr>
          <w:rFonts w:hint="default" w:ascii="Times New Roman" w:hAnsi="Times New Roman" w:cs="Times New Roman"/>
          <w:sz w:val="24"/>
          <w:szCs w:val="24"/>
          <w:lang w:val="en-US"/>
        </w:rPr>
        <w:t xml:space="preserve"> Thereafter, we define the conceptual framework that serves as overview of the relationships we examine.</w:t>
      </w:r>
      <w:r>
        <w:rPr>
          <w:rFonts w:ascii="Times New Roman" w:hAnsi="Times New Roman" w:cs="Times New Roman"/>
          <w:sz w:val="24"/>
          <w:szCs w:val="24"/>
        </w:rPr>
        <w:t xml:space="preserve"> In chapter 3</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we thoroughly describe the data set and the variables we use to define the concepts that we want to analyze. </w:t>
      </w:r>
      <w:r>
        <w:rPr>
          <w:rFonts w:hint="default" w:ascii="Times New Roman" w:hAnsi="Times New Roman" w:cs="Times New Roman"/>
          <w:sz w:val="24"/>
          <w:szCs w:val="24"/>
          <w:lang w:val="en-US"/>
        </w:rPr>
        <w:t xml:space="preserve">Afterwards, we provide our first model free evidence to examine trends in home and away team performance. </w:t>
      </w:r>
      <w:r>
        <w:rPr>
          <w:rFonts w:ascii="Times New Roman" w:hAnsi="Times New Roman" w:cs="Times New Roman"/>
          <w:sz w:val="24"/>
          <w:szCs w:val="24"/>
        </w:rPr>
        <w:t>Furthermore, based on our variable selection and data structure, we select the most suitable method of analysis</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In the fourth chapter we summarize the analysis and findings of </w:t>
      </w:r>
      <w:r>
        <w:rPr>
          <w:rFonts w:hint="default" w:ascii="Times New Roman" w:hAnsi="Times New Roman" w:cs="Times New Roman"/>
          <w:sz w:val="24"/>
          <w:szCs w:val="24"/>
          <w:lang w:val="en-US"/>
        </w:rPr>
        <w:t xml:space="preserve">our model </w:t>
      </w:r>
      <w:r>
        <w:rPr>
          <w:rFonts w:ascii="Times New Roman" w:hAnsi="Times New Roman" w:cs="Times New Roman"/>
          <w:sz w:val="24"/>
          <w:szCs w:val="24"/>
        </w:rPr>
        <w:t>to answer the empirical questions</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Additionally</w:t>
      </w:r>
      <w:r>
        <w:rPr>
          <w:rFonts w:ascii="Times New Roman" w:hAnsi="Times New Roman" w:cs="Times New Roman"/>
          <w:sz w:val="24"/>
          <w:szCs w:val="24"/>
        </w:rPr>
        <w:t xml:space="preserve">, we extend our model with robustness checks to ensure that our findings are </w:t>
      </w:r>
      <w:r>
        <w:rPr>
          <w:rFonts w:hint="default" w:ascii="Times New Roman" w:hAnsi="Times New Roman" w:cs="Times New Roman"/>
          <w:sz w:val="24"/>
          <w:szCs w:val="24"/>
          <w:lang w:val="en-US"/>
        </w:rPr>
        <w:t>stable. In our final chapter</w:t>
      </w:r>
      <w:r>
        <w:rPr>
          <w:rFonts w:ascii="Times New Roman" w:hAnsi="Times New Roman" w:cs="Times New Roman"/>
          <w:sz w:val="24"/>
          <w:szCs w:val="24"/>
        </w:rPr>
        <w:t xml:space="preserve">, we generate conclusions and recommendations based on </w:t>
      </w:r>
      <w:r>
        <w:rPr>
          <w:rFonts w:hint="default" w:ascii="Times New Roman" w:hAnsi="Times New Roman" w:cs="Times New Roman"/>
          <w:sz w:val="24"/>
          <w:szCs w:val="24"/>
          <w:lang w:val="en-US"/>
        </w:rPr>
        <w:t>our findings.</w:t>
      </w:r>
      <w:r>
        <w:rPr>
          <w:rFonts w:ascii="Times New Roman" w:hAnsi="Times New Roman" w:cs="Times New Roman"/>
          <w:sz w:val="24"/>
          <w:szCs w:val="24"/>
        </w:rPr>
        <w:t xml:space="preserve"> We use this chapter to provide football club management with deeper insights into the drivers of team performance at home, and </w:t>
      </w:r>
      <w:r>
        <w:rPr>
          <w:rFonts w:hint="default" w:ascii="Times New Roman" w:hAnsi="Times New Roman" w:cs="Times New Roman"/>
          <w:sz w:val="24"/>
          <w:szCs w:val="24"/>
          <w:lang w:val="en-US"/>
        </w:rPr>
        <w:t>to what extent</w:t>
      </w:r>
      <w:r>
        <w:rPr>
          <w:rFonts w:ascii="Times New Roman" w:hAnsi="Times New Roman" w:cs="Times New Roman"/>
          <w:sz w:val="24"/>
          <w:szCs w:val="24"/>
        </w:rPr>
        <w:t xml:space="preserve"> these can be influenced by management. Additionally, we discuss the limitations of this study and provide a guideline for possible future research in this area to </w:t>
      </w:r>
      <w:r>
        <w:rPr>
          <w:rFonts w:hint="default" w:ascii="Times New Roman" w:hAnsi="Times New Roman" w:cs="Times New Roman"/>
          <w:sz w:val="24"/>
          <w:szCs w:val="24"/>
          <w:lang w:val="en-US"/>
        </w:rPr>
        <w:t>solidify the</w:t>
      </w:r>
      <w:r>
        <w:rPr>
          <w:rFonts w:ascii="Times New Roman" w:hAnsi="Times New Roman" w:cs="Times New Roman"/>
          <w:sz w:val="24"/>
          <w:szCs w:val="24"/>
        </w:rPr>
        <w:t xml:space="preserve"> </w:t>
      </w:r>
      <w:r>
        <w:rPr>
          <w:rFonts w:hint="default" w:ascii="Times New Roman" w:hAnsi="Times New Roman" w:cs="Times New Roman"/>
          <w:sz w:val="24"/>
          <w:szCs w:val="24"/>
          <w:lang w:val="en-US"/>
        </w:rPr>
        <w:t>u</w:t>
      </w:r>
      <w:r>
        <w:rPr>
          <w:rFonts w:ascii="Times New Roman" w:hAnsi="Times New Roman" w:cs="Times New Roman"/>
          <w:sz w:val="24"/>
          <w:szCs w:val="24"/>
        </w:rPr>
        <w:t xml:space="preserve">nderstanding of </w:t>
      </w:r>
      <w:r>
        <w:rPr>
          <w:rFonts w:hint="default" w:ascii="Times New Roman" w:hAnsi="Times New Roman" w:cs="Times New Roman"/>
          <w:sz w:val="24"/>
          <w:szCs w:val="24"/>
          <w:lang w:val="en-US"/>
        </w:rPr>
        <w:t xml:space="preserve">crowd support in relation to home advantage. </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pStyle w:val="3"/>
        <w:numPr>
          <w:ilvl w:val="0"/>
          <w:numId w:val="2"/>
        </w:numPr>
        <w:spacing w:line="360" w:lineRule="auto"/>
        <w:rPr>
          <w:rFonts w:ascii="Times New Roman" w:hAnsi="Times New Roman" w:cs="Times New Roman"/>
          <w:szCs w:val="32"/>
        </w:rPr>
      </w:pPr>
      <w:r>
        <w:rPr>
          <w:rFonts w:ascii="Times New Roman" w:hAnsi="Times New Roman" w:cs="Times New Roman"/>
          <w:szCs w:val="32"/>
          <w:lang w:val="en-US"/>
        </w:rPr>
        <w:t>Theoretical Background</w:t>
      </w:r>
    </w:p>
    <w:p>
      <w:pPr>
        <w:pStyle w:val="3"/>
        <w:numPr>
          <w:ilvl w:val="1"/>
          <w:numId w:val="2"/>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Literature Review</w:t>
      </w:r>
    </w:p>
    <w:p>
      <w:pPr>
        <w:pStyle w:val="3"/>
        <w:numPr>
          <w:ilvl w:val="1"/>
          <w:numId w:val="0"/>
        </w:numPr>
        <w:spacing w:line="360" w:lineRule="auto"/>
        <w:ind w:firstLine="140" w:firstLineChars="50"/>
        <w:rPr>
          <w:rFonts w:ascii="Times New Roman" w:hAnsi="Times New Roman" w:cs="Times New Roman"/>
          <w:sz w:val="24"/>
          <w:szCs w:val="24"/>
          <w:lang w:val="en-US"/>
        </w:rPr>
      </w:pPr>
      <w:r>
        <w:rPr>
          <w:rFonts w:ascii="Times New Roman" w:hAnsi="Times New Roman" w:cs="Times New Roman"/>
          <w:sz w:val="28"/>
          <w:szCs w:val="28"/>
          <w:lang w:val="en-US"/>
        </w:rPr>
        <w:t>2.1.1 Crowd support and home advantage</w:t>
      </w:r>
    </w:p>
    <w:p>
      <w:pPr>
        <w:pStyle w:val="7"/>
        <w:spacing w:before="225" w:line="360" w:lineRule="auto"/>
        <w:ind w:left="0" w:right="131"/>
      </w:pPr>
      <w:r>
        <w:t xml:space="preserve">Home advantage has been widely studied in the literature. One of the first to formally document the existence of a certain home advantage in sports were Schwartz &amp; Barsky (1977). They find that home advantage exists in varying degrees across different sports. </w:t>
      </w:r>
      <w:r>
        <w:rPr>
          <w:rFonts w:hint="eastAsia"/>
          <w:lang w:eastAsia="zh-CN"/>
        </w:rPr>
        <w:t>I</w:t>
      </w:r>
      <w:r>
        <w:t xml:space="preserve">n their research they suggest that the major contributor to home advantage is social support as they find a strong relationship between audience size and home advantage. Nevill and Holder (1999) support this claim as they produce similar results in their analysis of home advantage in English and Scottish football matches. Ponzo &amp; Scoppa (2018) argue that a home crowd can be a positive stimulus for home team players and can create an intimidating and hostile environment for the opposition . Home team performance is raised relative to away team performance as their effort and and energy is stimulated by the positive support from the crowd .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pPr>
      <w:r>
        <w:t>An interesting question then arises whether all teams experience a similar boost from their home crowd or that certain team characteristics or crowd characteristics could be associated with higher levels of home advantage. Each home crowd is unique, crowds differ substantially in size, density and also fanaticism. Carron and Agnew (1994) find a significant positive relationship between home advantage and crowd density. In other words, more crowd support leads to a stronger home performance relative to away performance and consequently a higher chance of a home win than an away win. Fischer &amp; Haucap (2020) also find that there seems to be a significant alteration in the strength of home advantage due to differences in crowd occupancy. They found a significant decrease in home advantage in the Bundesliga when crowd support is absent. However in the 2</w:t>
      </w:r>
      <w:r>
        <w:rPr>
          <w:vertAlign w:val="superscript"/>
        </w:rPr>
        <w:t>nd</w:t>
      </w:r>
      <w:r>
        <w:t xml:space="preserve"> Bundesliga and 3</w:t>
      </w:r>
      <w:r>
        <w:rPr>
          <w:vertAlign w:val="superscript"/>
        </w:rPr>
        <w:t>rd</w:t>
      </w:r>
      <w:r>
        <w:t xml:space="preserve"> Liga home advantage did not change significantly during ghost games. They account this difference to the differences in occupancy rates between these competitions.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by other researchers, some questions have been raised as to whether crowd size and occupancy actually are important. Pollard (1986) negates the importance of crowd size and crowd density. In his argument </w:t>
      </w:r>
      <w:r>
        <w:rPr>
          <w:rFonts w:hint="default" w:ascii="Times New Roman" w:hAnsi="Times New Roman" w:cs="Times New Roman"/>
          <w:sz w:val="24"/>
          <w:szCs w:val="24"/>
          <w:lang w:val="en-US"/>
        </w:rPr>
        <w:t>Pollard(1986)</w:t>
      </w:r>
      <w:r>
        <w:rPr>
          <w:rFonts w:ascii="Times New Roman" w:hAnsi="Times New Roman" w:cs="Times New Roman"/>
          <w:sz w:val="24"/>
          <w:szCs w:val="24"/>
        </w:rPr>
        <w:t xml:space="preserve">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 supportive audience and play better in such situations. </w:t>
      </w:r>
    </w:p>
    <w:p>
      <w:pPr>
        <w:spacing w:line="360" w:lineRule="auto"/>
        <w:rPr>
          <w:rFonts w:ascii="Times New Roman" w:hAnsi="Times New Roman" w:cs="Times New Roman"/>
          <w:sz w:val="24"/>
          <w:szCs w:val="24"/>
        </w:rPr>
      </w:pPr>
    </w:p>
    <w:p>
      <w:pPr>
        <w:spacing w:line="360" w:lineRule="auto"/>
        <w:rPr>
          <w:ins w:id="0" w:author="alanr" w:date="2021-04-26T13:01:58Z"/>
          <w:rFonts w:ascii="Times New Roman" w:hAnsi="Times New Roman" w:cs="Times New Roman"/>
          <w:sz w:val="24"/>
          <w:szCs w:val="24"/>
        </w:rPr>
      </w:pPr>
      <w:r>
        <w:rPr>
          <w:rFonts w:ascii="Times New Roman" w:hAnsi="Times New Roman" w:cs="Times New Roman"/>
          <w:sz w:val="24"/>
          <w:szCs w:val="24"/>
        </w:rPr>
        <w:t xml:space="preserve">Different results seem to occur because of the difficulty in disentangling each of the various forces driving home advantage. Pollard (2008) explains 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as a consequence of crowd support. Therefore we use  “ghost games” to examine whether crowd occupancy and crowd size significantly affect team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color w:val="auto"/>
          <w:sz w:val="24"/>
          <w:szCs w:val="24"/>
        </w:rPr>
      </w:pPr>
      <w:r>
        <w:rPr>
          <w:rFonts w:ascii="Times New Roman" w:hAnsi="Times New Roman" w:cs="Times New Roman"/>
          <w:sz w:val="24"/>
          <w:szCs w:val="24"/>
        </w:rPr>
        <w:t>Apart from directly raising home team performance,crowd support is said to afffect team performance through the referee. Multiple studies including: (</w:t>
      </w:r>
      <w:r>
        <w:rPr>
          <w:rFonts w:ascii="Times New Roman" w:hAnsi="Times New Roman" w:eastAsia="SimSun" w:cs="Times New Roman"/>
          <w:color w:val="222222"/>
          <w:sz w:val="24"/>
          <w:szCs w:val="24"/>
          <w:shd w:val="clear" w:color="auto" w:fill="FFFFFF"/>
        </w:rPr>
        <w:t xml:space="preserve">Nevill, Balmer &amp; Williams, 1999 ; Nevill, Balmer &amp; Williams, 2002; Garicano, Palacios-Huerta &amp; Prendergast, 2005; </w:t>
      </w:r>
      <w:r>
        <w:rPr>
          <w:rFonts w:ascii="Times New Roman" w:hAnsi="Times New Roman" w:cs="Times New Roman"/>
          <w:sz w:val="24"/>
          <w:szCs w:val="24"/>
        </w:rPr>
        <w:t>Unkelbach &amp; Memmert , 2010; Sutter &amp; Kocher, 2004</w:t>
      </w:r>
      <w:r>
        <w:rPr>
          <w:rFonts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cs="Times New Roman"/>
          <w:sz w:val="24"/>
          <w:szCs w:val="24"/>
        </w:rPr>
        <w:t xml:space="preserve">find consistent </w:t>
      </w:r>
      <w:r>
        <w:rPr>
          <w:rFonts w:ascii="Times New Roman" w:hAnsi="Times New Roman" w:cs="Times New Roman"/>
          <w:sz w:val="24"/>
          <w:szCs w:val="24"/>
        </w:rPr>
        <w:t>evidence of a referee bias in favour of the home team probably due to social pressure from the crowd.</w:t>
      </w:r>
      <w:r>
        <w:rPr>
          <w:rFonts w:cs="Times New Roman"/>
          <w:sz w:val="24"/>
          <w:szCs w:val="24"/>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 Endrich &amp; Gesche (2020) find that referees give less cards</w:t>
      </w:r>
      <w:r>
        <w:rPr>
          <w:rFonts w:cs="Times New Roman"/>
          <w:sz w:val="24"/>
          <w:szCs w:val="24"/>
        </w:rPr>
        <w:t xml:space="preserve"> and fouls</w:t>
      </w:r>
      <w:r>
        <w:rPr>
          <w:rFonts w:ascii="Times New Roman" w:hAnsi="Times New Roman" w:cs="Times New Roman"/>
          <w:sz w:val="24"/>
          <w:szCs w:val="24"/>
        </w:rPr>
        <w:t xml:space="preserve"> to home teams and more cards </w:t>
      </w:r>
      <w:r>
        <w:rPr>
          <w:rFonts w:cs="Times New Roman"/>
          <w:sz w:val="24"/>
          <w:szCs w:val="24"/>
        </w:rPr>
        <w:t xml:space="preserve">and fouls </w:t>
      </w:r>
      <w:r>
        <w:rPr>
          <w:rFonts w:ascii="Times New Roman" w:hAnsi="Times New Roman" w:cs="Times New Roman"/>
          <w:sz w:val="24"/>
          <w:szCs w:val="24"/>
        </w:rPr>
        <w:t xml:space="preserve">to away teams on average, which could be interpreted as a sign of referee bias in favour of the home side. </w:t>
      </w:r>
      <w:r>
        <w:rPr>
          <w:rFonts w:ascii="Times New Roman" w:hAnsi="Times New Roman" w:cs="Times New Roman"/>
          <w:color w:val="auto"/>
          <w:sz w:val="24"/>
          <w:szCs w:val="24"/>
        </w:rPr>
        <w:t xml:space="preserve">A referee has a large influence on the outcome of the games (Boyko, Boyko &amp; Boyko, 2007). Especially in a sport as football which </w:t>
      </w:r>
      <w:r>
        <w:rPr>
          <w:rFonts w:hint="default" w:ascii="Times New Roman" w:hAnsi="Times New Roman" w:cs="Times New Roman"/>
          <w:color w:val="auto"/>
          <w:sz w:val="24"/>
          <w:szCs w:val="24"/>
          <w:lang w:val="en-US"/>
        </w:rPr>
        <w:t>is of</w:t>
      </w:r>
      <w:r>
        <w:rPr>
          <w:rFonts w:ascii="Times New Roman" w:hAnsi="Times New Roman" w:cs="Times New Roman"/>
          <w:color w:val="auto"/>
          <w:sz w:val="24"/>
          <w:szCs w:val="24"/>
        </w:rPr>
        <w:t xml:space="preserve"> such a low scoring nature(Decroos, Bransen &amp; Davis, 2019). A decision to award a team a penalty in the 89</w:t>
      </w:r>
      <w:r>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xml:space="preserve"> minute of the match with the score of 0-0 could completely change the match outcome. Or an early red card significantly alters the course of the match with both teams adjusting their tactics and strategy</w:t>
      </w:r>
      <w:r>
        <w:rPr>
          <w:rFonts w:hint="default" w:ascii="Times New Roman" w:hAnsi="Times New Roman" w:cs="Times New Roman"/>
          <w:color w:val="auto"/>
          <w:sz w:val="24"/>
          <w:szCs w:val="24"/>
          <w:lang w:val="en-US"/>
        </w:rPr>
        <w:t xml:space="preserve"> and as such, influence team performance. </w:t>
      </w:r>
    </w:p>
    <w:p>
      <w:pPr>
        <w:spacing w:line="360" w:lineRule="auto"/>
        <w:rPr>
          <w:rFonts w:ascii="Times New Roman" w:hAnsi="Times New Roman" w:cs="Times New Roman"/>
          <w:sz w:val="24"/>
          <w:szCs w:val="24"/>
        </w:rPr>
      </w:pPr>
    </w:p>
    <w:p>
      <w:pPr>
        <w:pStyle w:val="7"/>
        <w:spacing w:before="78" w:line="360" w:lineRule="auto"/>
        <w:ind w:left="0" w:right="105"/>
      </w:pPr>
      <w:r>
        <w:t xml:space="preserve">Previous studies found evidence that crowd cheering and noise are the main contributor to referee bias (Endrich &amp; Gesche, 2020; </w:t>
      </w:r>
      <w:r>
        <w:rPr>
          <w:rFonts w:eastAsia="SimSun"/>
          <w:color w:val="222222"/>
          <w:shd w:val="clear" w:color="auto" w:fill="FFFFFF"/>
        </w:rPr>
        <w:t xml:space="preserve">Nevill, Balmer &amp; Williams, 2002; ) </w:t>
      </w:r>
      <w:r>
        <w:t>Referees can be heavily influenced in their decision making by the heavy cheering of the crowd favoring the home team.(Unkelbach &amp; Memmert , 2010).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Referee bias and crowd noise is well documented in the literature. However, there is less empirical research on to what extent crowd size and occupancy influence referee decisions. Research like ours on the incidence of referee bias in ghost games settings could provide useful in discerning whether or not crowd s</w:t>
      </w:r>
      <w:r>
        <w:rPr>
          <w:rFonts w:hint="eastAsia"/>
          <w:lang w:eastAsia="zh-CN"/>
        </w:rPr>
        <w:t>ize and occupancy</w:t>
      </w:r>
      <w:r>
        <w:t xml:space="preserve"> pla</w:t>
      </w:r>
      <w:r>
        <w:rPr>
          <w:rFonts w:hint="eastAsia"/>
          <w:lang w:eastAsia="zh-CN"/>
        </w:rPr>
        <w:t>y</w:t>
      </w:r>
      <w:r>
        <w:t xml:space="preserve"> a role in referee decision making. </w:t>
      </w:r>
      <w:r>
        <w:rPr>
          <w:rFonts w:hint="eastAsia"/>
          <w:lang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8"/>
          <w:szCs w:val="28"/>
          <w:lang w:val="en-US"/>
        </w:rPr>
        <w:t>2.1.2 Team composition and home advantage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stream of the literature on home advantage focuses on familiarity effects. Pollard (2008) describes familiarity effects as key stadium attributes that could help players locate themselves more precisely on the pitch and consequently make better decision on where and how hard to pass the ball or where to position themselves to get the best shot on goal. Older players who have more experience, especially when that experience is within the same league, will be more familiar with venues and could have similar advantages as home team players in visual cues when playing away. The concept of familiarity can also be extrapolated to the realm of crowd support. This school of thought has not been widely studied yet but studies such as that of van der Ven (2016) report a slightly better away performance for older teams, compared to teams with more younger players. Older teams could be more experienced with facing home crowds, which in turn could decrease the effect of these crowds on their performance. Russell (1983) for example finds that older players develop certain coping strategies to deal with the influence of the crowd on their performance.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A different component of team composition that could influence the effect of crowd support on team performance is the amount of foreign players featuring for the teams. In the increasing globalized world, international transfers are increasingly common, leading to an influx of foreign players into squads of football clubs. (</w:t>
      </w:r>
      <w:r>
        <w:rPr>
          <w:rFonts w:ascii="Times New Roman" w:hAnsi="Times New Roman" w:eastAsia="SimSun" w:cs="Times New Roman"/>
          <w:color w:val="222222"/>
          <w:sz w:val="24"/>
          <w:szCs w:val="24"/>
          <w:shd w:val="clear" w:color="auto" w:fill="FFFFFF"/>
        </w:rPr>
        <w:t>Adcroft, Teckman &amp; Madichie, 2009). These foreign players, with increasingly high salaries are difficult to relate to for local often working class football supporters. (Petersen-Wagner, 2015</w:t>
      </w:r>
      <w:r>
        <w:rPr>
          <w:rFonts w:hint="default" w:ascii="Times New Roman" w:hAnsi="Times New Roman" w:eastAsia="SimSun" w:cs="Times New Roman"/>
          <w:color w:val="222222"/>
          <w:sz w:val="24"/>
          <w:szCs w:val="24"/>
          <w:shd w:val="clear" w:color="auto" w:fill="FFFFFF"/>
          <w:lang w:val="en-US"/>
        </w:rPr>
        <w:t>; Smith, 2003</w:t>
      </w:r>
      <w:r>
        <w:rPr>
          <w:rFonts w:ascii="Times New Roman" w:hAnsi="Times New Roman" w:eastAsia="SimSun" w:cs="Times New Roman"/>
          <w:color w:val="222222"/>
          <w:sz w:val="24"/>
          <w:szCs w:val="24"/>
          <w:shd w:val="clear" w:color="auto" w:fill="FFFFFF"/>
        </w:rPr>
        <w:t xml:space="preserve">) This leads to fans and players becoming more and more detached from eachother,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ascii="Times New Roman" w:hAnsi="Times New Roman" w:eastAsia="Helvetica" w:cs="Times New Roman"/>
          <w:sz w:val="24"/>
          <w:szCs w:val="24"/>
        </w:rPr>
        <w:t xml:space="preserve">Csikszentmihalyi (1990): "the state in which people are so involved in an activity that nothing else seems to matter”.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8"/>
          <w:szCs w:val="28"/>
          <w:lang w:val="en-US"/>
        </w:rPr>
        <w:t>2.1.3 Covid-19 and home advantage</w:t>
      </w:r>
    </w:p>
    <w:p>
      <w:pPr>
        <w:spacing w:line="360" w:lineRule="auto"/>
        <w:rPr>
          <w:rFonts w:ascii="Times New Roman" w:hAnsi="Times New Roman" w:cs="Times New Roman"/>
          <w:sz w:val="24"/>
          <w:szCs w:val="24"/>
        </w:rPr>
      </w:pPr>
      <w:r>
        <w:rPr>
          <w:rFonts w:ascii="Times New Roman" w:hAnsi="Times New Roman" w:cs="Times New Roman"/>
          <w:sz w:val="24"/>
          <w:szCs w:val="24"/>
        </w:rPr>
        <w:t>A few preliminary studies attempted a similar approach to ours by analyzing “ghost games” played between the restart after corona and the end of the season 2019/20. Thilp &amp; Taller (2020) for example find that home advantage has actually turned into a home disadvantage in case of “ghost games”. Fischer &amp; Haucap (2020) also support the notion of a signifcant alteration in the strength of home advantage in the Bundesliga when crowd support is absent. 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w:t>
      </w:r>
      <w:r>
        <w:rPr>
          <w:rFonts w:hint="default" w:ascii="Times New Roman" w:hAnsi="Times New Roman" w:cs="Times New Roman"/>
          <w:sz w:val="24"/>
          <w:szCs w:val="24"/>
          <w:lang w:val="en-US"/>
        </w:rPr>
        <w:t>. W</w:t>
      </w:r>
      <w:r>
        <w:rPr>
          <w:rFonts w:ascii="Times New Roman" w:hAnsi="Times New Roman" w:cs="Times New Roman"/>
          <w:sz w:val="24"/>
          <w:szCs w:val="24"/>
        </w:rPr>
        <w:t xml:space="preserve">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table below gives a short overview of the current literature and our contribution. </w:t>
      </w: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Table 1 Summary of Literature</w:t>
      </w:r>
      <w:r>
        <w:rPr>
          <w:rFonts w:ascii="Times New Roman" w:hAnsi="Times New Roman" w:cs="Times New Roman"/>
          <w:sz w:val="24"/>
          <w:szCs w:val="24"/>
        </w:rPr>
        <w:object>
          <v:shape id="_x0000_i1025" o:spt="75" type="#_x0000_t75" style="height:320.85pt;width:527.15pt;" o:ole="t" filled="f" o:preferrelative="t" stroked="f" coordsize="21600,21600">
            <v:path/>
            <v:fill on="f" focussize="0,0"/>
            <v:stroke on="f" joinstyle="miter"/>
            <v:imagedata r:id="rId10" o:title=""/>
            <o:lock v:ext="edit" aspectratio="t"/>
            <w10:wrap type="none"/>
            <w10:anchorlock/>
          </v:shape>
          <o:OLEObject Type="Embed" ProgID="Word.Document.8" ShapeID="_x0000_i1025" DrawAspect="Content" ObjectID="_1468075725" r:id="rId9">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 xml:space="preserve">2.2 </w:t>
      </w:r>
      <w:r>
        <w:rPr>
          <w:rFonts w:ascii="Times New Roman" w:hAnsi="Times New Roman" w:cs="Times New Roman"/>
          <w:sz w:val="28"/>
          <w:szCs w:val="28"/>
          <w:lang w:val="en-US"/>
        </w:rPr>
        <w:t>Conceptual Framework</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next section we provide our hypotheses based on the literature. After the hypotheses, we present a schematic overview of our conceptual framework to clarify the concepts and relationships we investigate in this study. </w:t>
      </w:r>
    </w:p>
    <w:p>
      <w:pPr>
        <w:pStyle w:val="3"/>
        <w:numPr>
          <w:ilvl w:val="1"/>
          <w:numId w:val="0"/>
        </w:numPr>
        <w:spacing w:line="360" w:lineRule="auto"/>
        <w:ind w:firstLine="120" w:firstLineChars="50"/>
        <w:rPr>
          <w:rFonts w:ascii="Times New Roman" w:hAnsi="Times New Roman" w:cs="Times New Roman"/>
          <w:sz w:val="24"/>
          <w:szCs w:val="24"/>
          <w:lang w:val="en-US"/>
        </w:rPr>
      </w:pPr>
      <w:r>
        <w:rPr>
          <w:rFonts w:ascii="Times New Roman" w:hAnsi="Times New Roman" w:cs="Times New Roman"/>
          <w:sz w:val="24"/>
          <w:szCs w:val="24"/>
          <w:lang w:val="en-US"/>
        </w:rPr>
        <w:t>2.2.1 The impact of crowd support on team performance</w:t>
      </w:r>
    </w:p>
    <w:p>
      <w:pPr>
        <w:pStyle w:val="7"/>
        <w:spacing w:before="225" w:line="360" w:lineRule="auto"/>
        <w:ind w:left="0" w:right="131"/>
      </w:pPr>
      <w:r>
        <w:t xml:space="preserve">We propose two major mechanisms </w:t>
      </w:r>
      <w:r>
        <w:rPr>
          <w:rFonts w:hint="default"/>
          <w:lang w:val="en-US"/>
        </w:rPr>
        <w:t>through which</w:t>
      </w:r>
      <w:r>
        <w:t xml:space="preserve">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w:t>
      </w:r>
      <w:r>
        <w:rPr>
          <w:rFonts w:hint="default"/>
          <w:color w:val="auto"/>
          <w:lang w:val="en-US"/>
        </w:rPr>
        <w:t xml:space="preserve">Since </w:t>
      </w:r>
      <w:r>
        <w:rPr>
          <w:color w:val="auto"/>
        </w:rPr>
        <w:t>referee</w:t>
      </w:r>
      <w:r>
        <w:rPr>
          <w:rFonts w:hint="default"/>
          <w:color w:val="auto"/>
          <w:lang w:val="en-US"/>
        </w:rPr>
        <w:t>s</w:t>
      </w:r>
      <w:r>
        <w:rPr>
          <w:color w:val="auto"/>
        </w:rPr>
        <w:t xml:space="preserve"> ha</w:t>
      </w:r>
      <w:r>
        <w:rPr>
          <w:rFonts w:hint="default"/>
          <w:color w:val="auto"/>
          <w:lang w:val="en-US"/>
        </w:rPr>
        <w:t>ve</w:t>
      </w:r>
      <w:r>
        <w:rPr>
          <w:color w:val="auto"/>
        </w:rPr>
        <w:t xml:space="preserve"> a large influence on the outcome of the games</w:t>
      </w:r>
      <w:r>
        <w:rPr>
          <w:rFonts w:hint="default"/>
          <w:color w:val="auto"/>
          <w:lang w:val="en-US"/>
        </w:rPr>
        <w:t>, and with game outcomes serving as our main indicators of team performance, referee decisions affect team performance.</w:t>
      </w:r>
      <w:r>
        <w:rPr>
          <w:rFonts w:hint="default"/>
          <w:color w:val="ED7D31" w:themeColor="accent2"/>
          <w:lang w:val="en-US"/>
          <w14:textFill>
            <w14:solidFill>
              <w14:schemeClr w14:val="accent2"/>
            </w14:solidFill>
          </w14:textFill>
        </w:rPr>
        <w:t xml:space="preserve"> </w:t>
      </w:r>
      <w:r>
        <w:rPr>
          <w:rFonts w:hint="default"/>
          <w:color w:val="auto"/>
          <w:lang w:val="en-US"/>
        </w:rPr>
        <w:t>Thus,</w:t>
      </w:r>
      <w:r>
        <w:rPr>
          <w:rFonts w:hint="default"/>
          <w:lang w:val="en-US"/>
        </w:rPr>
        <w:t xml:space="preserve"> home </w:t>
      </w:r>
      <w:r>
        <w:t xml:space="preserve">team performance </w:t>
      </w:r>
      <w:r>
        <w:rPr>
          <w:rFonts w:hint="default"/>
          <w:lang w:val="en-US"/>
        </w:rPr>
        <w:t xml:space="preserve">relative to away team performance </w:t>
      </w:r>
      <w:r>
        <w:t>could be lower when in a situation of no or less crowd support.</w:t>
      </w:r>
      <w:r>
        <w:rPr>
          <w:rFonts w:hint="default"/>
          <w:lang w:val="en-US"/>
        </w:rPr>
        <w:t xml:space="preserve"> </w:t>
      </w:r>
      <w:r>
        <w:t xml:space="preserve">This leads us to generate the following hypothesis regarding the effect of crowd </w:t>
      </w:r>
      <w:r>
        <w:rPr>
          <w:rFonts w:hint="default"/>
          <w:lang w:val="en-US"/>
        </w:rPr>
        <w:t>support on team performance</w:t>
      </w:r>
      <w:r>
        <w:t xml:space="preserve">. </w:t>
      </w:r>
    </w:p>
    <w:p>
      <w:pPr>
        <w:pStyle w:val="7"/>
        <w:spacing w:before="225" w:line="360" w:lineRule="auto"/>
        <w:ind w:left="0" w:right="131"/>
        <w:rPr>
          <w:i/>
          <w:iCs/>
        </w:rPr>
      </w:pPr>
      <w:r>
        <w:rPr>
          <w:i/>
          <w:iCs/>
        </w:rPr>
        <w:t xml:space="preserve">H1: Crowd support positively influences Home Team Performance. </w:t>
      </w:r>
    </w:p>
    <w:p>
      <w:pPr>
        <w:pStyle w:val="7"/>
        <w:spacing w:before="225" w:line="360" w:lineRule="auto"/>
        <w:ind w:left="0" w:right="131"/>
      </w:pPr>
      <w:r>
        <w:t>Crowds come in all shapes and sizes and different crowds will have different influences on team performance. Bigger crowds in general make more noise and can be more initimidating than smaller crowds. The</w:t>
      </w:r>
      <w:r>
        <w:rPr>
          <w:rFonts w:hint="default"/>
          <w:lang w:val="en-US"/>
        </w:rPr>
        <w:t>re</w:t>
      </w:r>
      <w:r>
        <w:t xml:space="preserv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w:t>
      </w:r>
      <w:r>
        <w:rPr>
          <w:rFonts w:hint="default"/>
          <w:lang w:val="en-US"/>
        </w:rPr>
        <w:t>for teams backed by large crowds compared to teams supported by smaller crowds</w:t>
      </w:r>
      <w:r>
        <w:t>.</w:t>
      </w:r>
      <w:r>
        <w:rPr>
          <w:rFonts w:hint="default"/>
          <w:lang w:val="en-US"/>
        </w:rPr>
        <w:t xml:space="preserve"> </w:t>
      </w:r>
      <w:r>
        <w:t>T</w:t>
      </w:r>
      <w:r>
        <w:rPr>
          <w:rFonts w:hint="default"/>
          <w:lang w:val="en-US"/>
        </w:rPr>
        <w:t xml:space="preserve">his leads to the </w:t>
      </w:r>
      <w:r>
        <w:t xml:space="preserve">following hypothesis on the effect of crowd size on team performance. </w:t>
      </w:r>
    </w:p>
    <w:p>
      <w:pPr>
        <w:pStyle w:val="7"/>
        <w:spacing w:before="225" w:line="360" w:lineRule="auto"/>
        <w:ind w:left="0" w:right="131"/>
        <w:rPr>
          <w:i/>
          <w:iCs/>
        </w:rPr>
      </w:pPr>
      <w:r>
        <w:rPr>
          <w:i/>
          <w:iCs/>
        </w:rPr>
        <w:t xml:space="preserve">H1b: The effect of crowd support on team performance increases when </w:t>
      </w:r>
      <w:r>
        <w:rPr>
          <w:rFonts w:hint="eastAsia" w:eastAsia="SimSun"/>
          <w:i/>
          <w:iCs/>
          <w:lang w:eastAsia="zh-CN"/>
        </w:rPr>
        <w:t>crowd size</w:t>
      </w:r>
      <w:r>
        <w:rPr>
          <w:i/>
          <w:iCs/>
        </w:rPr>
        <w:t xml:space="preserve"> increases.</w:t>
      </w:r>
    </w:p>
    <w:p>
      <w:pPr>
        <w:pStyle w:val="7"/>
        <w:spacing w:before="225" w:line="360" w:lineRule="auto"/>
        <w:ind w:left="0" w:right="131"/>
      </w:pPr>
      <w:r>
        <w:t>Crowd occupancy is also important for atmosphere within a stadium, and in turn the effect of crowd support on team performance support. Fischer &amp; Haucap (2020) find that teams with higher occupancy rates pre corona experience a greater decrease in home advantage post corona.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w:t>
      </w:r>
      <w:r>
        <w:rPr>
          <w:rFonts w:hint="default"/>
          <w:lang w:val="en-US"/>
        </w:rPr>
        <w:t xml:space="preserve"> then</w:t>
      </w:r>
      <w:r>
        <w:t xml:space="preserve"> all of a sudden makes a very big change.</w:t>
      </w:r>
      <w:r>
        <w:rPr>
          <w:rFonts w:hint="default"/>
          <w:lang w:val="en-US"/>
        </w:rPr>
        <w:t>T</w:t>
      </w:r>
      <w:r>
        <w:t>herefore we hypothesize the following on the effect of</w:t>
      </w:r>
      <w:r>
        <w:rPr>
          <w:rFonts w:hint="default"/>
          <w:lang w:val="en-US"/>
        </w:rPr>
        <w:t xml:space="preserve"> </w:t>
      </w:r>
      <w:r>
        <w:t xml:space="preserve">stadium occupancy on team performance. </w:t>
      </w:r>
    </w:p>
    <w:p>
      <w:pPr>
        <w:pStyle w:val="7"/>
        <w:spacing w:before="225" w:line="360" w:lineRule="auto"/>
        <w:ind w:left="0" w:right="131"/>
        <w:rPr>
          <w:i/>
          <w:iCs/>
        </w:rPr>
      </w:pPr>
      <w:r>
        <w:rPr>
          <w:i/>
          <w:iCs/>
        </w:rPr>
        <w:t xml:space="preserve">H1c: The effect of crowd support on team performance increases when Stadium occupancy increases. </w:t>
      </w:r>
    </w:p>
    <w:p>
      <w:pPr>
        <w:pStyle w:val="7"/>
        <w:spacing w:before="225" w:line="360" w:lineRule="auto"/>
        <w:ind w:left="0" w:right="131"/>
      </w:pPr>
      <w:r>
        <w:t xml:space="preserve">The degree to which Crowd support will influence team performance will vary per team. Each individual player reacts differently to playing environments. Team composition </w:t>
      </w:r>
      <w:r>
        <w:rPr>
          <w:rFonts w:hint="default"/>
          <w:lang w:val="en-US"/>
        </w:rPr>
        <w:t xml:space="preserve">thus </w:t>
      </w:r>
      <w:r>
        <w:t xml:space="preserve">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 will be more familiar with venues and  could be more experience with home crowds. Older player develop can develop coping strategies to decrease the influence of opposition crowds on their performance when playing away (Russell, 1983). This leads to the following hypothesis of the effect of age on the relationship between crowd support and team performance. </w:t>
      </w:r>
    </w:p>
    <w:p>
      <w:pPr>
        <w:pStyle w:val="7"/>
        <w:spacing w:before="225" w:line="360" w:lineRule="auto"/>
        <w:ind w:left="0" w:right="131"/>
        <w:rPr>
          <w:i/>
          <w:iCs/>
        </w:rPr>
      </w:pPr>
      <w:r>
        <w:rPr>
          <w:i/>
          <w:iCs/>
        </w:rPr>
        <w:t xml:space="preserve">H1d: The effect of crowd support on team performance is weaker for teams with older players.  </w:t>
      </w:r>
    </w:p>
    <w:p>
      <w:pPr>
        <w:pStyle w:val="7"/>
        <w:spacing w:before="225" w:line="360" w:lineRule="auto"/>
        <w:ind w:left="0" w:right="131"/>
        <w:rPr>
          <w:i/>
          <w:iCs/>
        </w:rPr>
      </w:pPr>
      <w:r>
        <w:rPr>
          <w:rFonts w:hint="default"/>
          <w:lang w:val="en-US"/>
        </w:rPr>
        <w:t xml:space="preserve">Another aspect of team composition that we analyze is the division between local and foreign players for teams. </w:t>
      </w:r>
      <w:r>
        <w:t>Tilp&amp;Taller (2020)</w:t>
      </w:r>
      <w:r>
        <w:rPr>
          <w:i/>
          <w:iCs/>
        </w:rPr>
        <w:t xml:space="preserve"> </w:t>
      </w:r>
      <w:r>
        <w:t xml:space="preserve">mention an increased global outlook of football clubs, both for recruiting fans and players as a factor, which 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 Lower fan identification with a football team decreases the support of those same fans when attending the match. This decreases crowd cheering and thus indirectly decreases the effect of crowd support on team performance. </w:t>
      </w:r>
      <w:r>
        <w:rPr>
          <w:rFonts w:hint="default"/>
          <w:lang w:val="en-US"/>
        </w:rPr>
        <w:t>Consequently we hypothesize the following</w:t>
      </w:r>
      <w:r>
        <w:t xml:space="preserve"> regarding the effect of share of foreigners within a team on team performance. </w:t>
      </w:r>
      <w:r>
        <w:rPr>
          <w:i/>
          <w:iCs/>
        </w:rPr>
        <w:t xml:space="preserve"> </w:t>
      </w:r>
    </w:p>
    <w:p>
      <w:pPr>
        <w:pStyle w:val="7"/>
        <w:spacing w:before="225" w:line="360" w:lineRule="auto"/>
        <w:ind w:left="0" w:right="131"/>
        <w:rPr>
          <w:i/>
          <w:iCs/>
        </w:rPr>
      </w:pPr>
      <w:r>
        <w:rPr>
          <w:i/>
          <w:iCs/>
        </w:rPr>
        <w:t>H1e: The effect of crowd support on team performance is weaken</w:t>
      </w:r>
      <w:r>
        <w:rPr>
          <w:rFonts w:hint="eastAsia" w:eastAsia="SimSun"/>
          <w:i/>
          <w:iCs/>
          <w:lang w:eastAsia="zh-CN"/>
        </w:rPr>
        <w:t>e</w:t>
      </w:r>
      <w:r>
        <w:rPr>
          <w:i/>
          <w:iC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2.2.2 The impact of crowd support on referee bias</w:t>
      </w:r>
    </w:p>
    <w:p>
      <w:pPr>
        <w:pStyle w:val="7"/>
        <w:spacing w:before="78" w:line="360" w:lineRule="auto"/>
        <w:ind w:left="0" w:right="105"/>
      </w:pPr>
      <w:r>
        <w:t>Referees have shown a consistent bias towards home teams when awarding fouls and cards. Referees are subconsciously influenced by crowd noise when making decisions on potential fouls, cards and penalty’s. Punishing home teams less severe in situations with crowd noise. 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color w:val="ED7D31" w:themeColor="accent2"/>
          <w14:textFill>
            <w14:solidFill>
              <w14:schemeClr w14:val="accent2"/>
            </w14:solidFill>
          </w14:textFill>
        </w:rPr>
        <w:t xml:space="preserve">. </w:t>
      </w:r>
      <w:r>
        <w:t>Additionally,referees could favour home teams in order to avoid potential crowd displeasure aimed at him during the rest of the game and even after the game. In football, much more compared to other sports, one action can decide the entire game. A 1-0 win with a single shot on goal is certainly attainable.</w:t>
      </w:r>
      <w:r>
        <w:rPr>
          <w:rFonts w:hint="eastAsia" w:eastAsia="SimSun"/>
          <w:lang w:eastAsia="zh-CN"/>
        </w:rPr>
        <w:t xml:space="preserve"> </w:t>
      </w:r>
      <w:r>
        <w:t>Additionally, a red card can change a teams entire game plan, tactics and performance.</w:t>
      </w:r>
    </w:p>
    <w:p>
      <w:pPr>
        <w:pStyle w:val="7"/>
        <w:spacing w:before="78" w:line="360" w:lineRule="auto"/>
        <w:ind w:left="0" w:right="105"/>
      </w:pPr>
      <w:r>
        <w:t xml:space="preserve">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 This leads to the following hypothesis on the effect of referee bias on team performance. </w:t>
      </w:r>
    </w:p>
    <w:p>
      <w:pPr>
        <w:pStyle w:val="7"/>
        <w:spacing w:before="78" w:line="360" w:lineRule="auto"/>
        <w:ind w:left="0" w:right="105"/>
        <w:rPr>
          <w:i/>
          <w:iCs/>
        </w:rPr>
      </w:pPr>
      <w:r>
        <w:rPr>
          <w:i/>
          <w:iCs/>
        </w:rPr>
        <w:t>H2: The effect of crowd support on team performance is mediated by Referee Bias</w:t>
      </w:r>
    </w:p>
    <w:p>
      <w:pPr>
        <w:pStyle w:val="7"/>
        <w:spacing w:before="78" w:line="360" w:lineRule="auto"/>
        <w:ind w:left="0" w:right="105"/>
      </w:pPr>
      <w:r>
        <w:t>Similar to the expected moderating effect of crowd occupancy and crowd size on the direct relationship between crowd support and team performance, we expect crowd occupancy and crowd size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w:t>
      </w:r>
      <w:r>
        <w:rPr>
          <w:rFonts w:hint="default"/>
          <w:lang w:val="en-US"/>
        </w:rPr>
        <w:t xml:space="preserve"> giving </w:t>
      </w:r>
      <w:r>
        <w:t>fouls</w:t>
      </w:r>
      <w:r>
        <w:rPr>
          <w:rFonts w:hint="default"/>
          <w:lang w:val="en-US"/>
        </w:rPr>
        <w:t xml:space="preserve"> and cards</w:t>
      </w:r>
      <w:r>
        <w:t xml:space="preserve"> . Therefore</w:t>
      </w:r>
      <w:r>
        <w:rPr>
          <w:rFonts w:hint="default"/>
          <w:lang w:val="en-US"/>
        </w:rPr>
        <w:t xml:space="preserve">, </w:t>
      </w:r>
      <w:r>
        <w:t>a higher occupancy and a higher crowd size, with more crowd noise</w:t>
      </w:r>
      <w:r>
        <w:rPr>
          <w:rFonts w:hint="default"/>
          <w:lang w:val="en-US"/>
        </w:rPr>
        <w:t>,</w:t>
      </w:r>
      <w:r>
        <w:t xml:space="preserve"> will result in a stronger referee bias towards the home team. This leads to the following 2 hypotheses. </w:t>
      </w:r>
    </w:p>
    <w:p>
      <w:pPr>
        <w:pStyle w:val="7"/>
        <w:spacing w:before="78" w:line="360" w:lineRule="auto"/>
        <w:ind w:left="0" w:right="105"/>
        <w:rPr>
          <w:i/>
          <w:iCs/>
        </w:rPr>
      </w:pPr>
      <w:r>
        <w:rPr>
          <w:i/>
          <w:iCs/>
        </w:rPr>
        <w:t xml:space="preserve">H2b: The mediating effect of referee Bias on the relationship between crowd support and team performance increases when Stadium Occupancy increases. </w:t>
      </w:r>
    </w:p>
    <w:p>
      <w:pPr>
        <w:pStyle w:val="7"/>
        <w:spacing w:before="78" w:line="360" w:lineRule="auto"/>
        <w:ind w:left="0" w:right="105"/>
        <w:rPr>
          <w:i/>
          <w:iCs/>
        </w:rPr>
      </w:pPr>
      <w:r>
        <w:rPr>
          <w:i/>
          <w:iCs/>
        </w:rPr>
        <w:t>H2c: The mediating effect of referee Bias on the relationship between crowd support and team performance increases when average Crowd Size increases.</w:t>
      </w:r>
    </w:p>
    <w:p>
      <w:pPr>
        <w:pStyle w:val="7"/>
        <w:spacing w:before="78" w:line="360" w:lineRule="auto"/>
        <w:ind w:left="0" w:right="105"/>
        <w:rPr>
          <w:i/>
          <w:iCs/>
        </w:rPr>
      </w:pPr>
      <w:r>
        <w:t>Similar to the expected moderating effect of share of foreigners within a team on the direct relationship between crowd support and team performance</w:t>
      </w:r>
      <w:r>
        <w:rPr>
          <w:rFonts w:hint="default"/>
          <w:lang w:val="en-US"/>
        </w:rPr>
        <w:t>, the</w:t>
      </w:r>
      <w:r>
        <w:t xml:space="preserve"> share of foreigners within a team influence</w:t>
      </w:r>
      <w:r>
        <w:rPr>
          <w:rFonts w:hint="default"/>
          <w:lang w:val="en-US"/>
        </w:rPr>
        <w:t>s</w:t>
      </w:r>
      <w:r>
        <w:t xml:space="preserve"> the relationship between crowd support and referee bias. Teams with a high share of foreigners will be difficult for the home crowd to bond with their own team, producing a less intense atmosphere in the match and consequently </w:t>
      </w:r>
      <w:r>
        <w:rPr>
          <w:rFonts w:hint="default"/>
          <w:lang w:val="en-US"/>
        </w:rPr>
        <w:t>less crowd noise</w:t>
      </w:r>
      <w:r>
        <w:t xml:space="preserve">. Since referee decisions in favour of home teams are influenced by crowd noise and crowd reactions, their decisions will be less </w:t>
      </w:r>
      <w:r>
        <w:rPr>
          <w:rFonts w:hint="default"/>
          <w:lang w:val="en-US"/>
        </w:rPr>
        <w:t>favourable</w:t>
      </w:r>
      <w:r>
        <w:t xml:space="preserve"> for home teams when the crowd noise is lower. </w:t>
      </w:r>
      <w:r>
        <w:rPr>
          <w:rFonts w:hint="default"/>
          <w:lang w:val="en-US"/>
        </w:rPr>
        <w:t>Accordingly</w:t>
      </w:r>
      <w:r>
        <w:t xml:space="preserve">, we construct the following hypothesis. </w:t>
      </w:r>
    </w:p>
    <w:p>
      <w:pPr>
        <w:pStyle w:val="7"/>
        <w:spacing w:before="78" w:line="360" w:lineRule="auto"/>
        <w:ind w:left="0" w:right="105"/>
        <w:rPr>
          <w:i/>
          <w:iCs/>
        </w:rPr>
      </w:pPr>
      <w:r>
        <w:rPr>
          <w:i/>
          <w:iCs/>
        </w:rPr>
        <w:t xml:space="preserve">H2d: The mediating effect of referee Bias on the relationship between crowd support and team performance decreases when the share of foreigners increases. </w:t>
      </w:r>
    </w:p>
    <w:p>
      <w:pPr>
        <w:pStyle w:val="7"/>
        <w:spacing w:before="78" w:line="360" w:lineRule="auto"/>
        <w:ind w:left="0" w:right="105"/>
        <w:rPr>
          <w:i/>
          <w:iCs/>
        </w:rPr>
      </w:pPr>
    </w:p>
    <w:p>
      <w:pPr>
        <w:pStyle w:val="7"/>
        <w:spacing w:before="78" w:line="360" w:lineRule="auto"/>
        <w:ind w:left="0" w:right="105"/>
        <w:rPr>
          <w:i/>
          <w:iCs/>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1 shows the conceptual model we establish based on the current literature and hypotheses. This conceptual model will be used in later stages to build the correct model to analyze the data.   </w:t>
      </w:r>
    </w:p>
    <w:p>
      <w:pPr>
        <w:spacing w:line="360" w:lineRule="auto"/>
        <w:jc w:val="both"/>
        <w:rPr>
          <w:rFonts w:ascii="Times New Roman" w:hAnsi="Times New Roman" w:cs="Times New Roman"/>
          <w:sz w:val="24"/>
          <w:szCs w:val="24"/>
        </w:rPr>
      </w:pP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Fig</w:t>
      </w: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r>
        <w:rPr>
          <w:rFonts w:ascii="Times New Roman" w:hAnsi="Times New Roman" w:cs="Times New Roman"/>
          <w:b/>
          <w:bCs/>
          <w:sz w:val="24"/>
          <w:szCs w:val="24"/>
        </w:rPr>
        <w:t>ure 1</w:t>
      </w:r>
      <w:r>
        <w:rPr>
          <w:rFonts w:hint="default" w:ascii="Times New Roman" w:hAnsi="Times New Roman" w:cs="Times New Roman"/>
          <w:b/>
          <w:bCs/>
          <w:sz w:val="24"/>
          <w:szCs w:val="24"/>
          <w:lang w:val="en-US"/>
        </w:rPr>
        <w:t xml:space="preserve"> Conceptual model</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6182995" cy="2282825"/>
            <wp:effectExtent l="0" t="0" r="4445" b="3175"/>
            <wp:docPr id="11" name="Picture 11" descr="conceptual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onceptual model (1)"/>
                    <pic:cNvPicPr>
                      <a:picLocks noChangeAspect="1"/>
                    </pic:cNvPicPr>
                  </pic:nvPicPr>
                  <pic:blipFill>
                    <a:blip r:embed="rId11"/>
                    <a:stretch>
                      <a:fillRect/>
                    </a:stretch>
                  </pic:blipFill>
                  <pic:spPr>
                    <a:xfrm>
                      <a:off x="0" y="0"/>
                      <a:ext cx="6182995" cy="2282825"/>
                    </a:xfrm>
                    <a:prstGeom prst="rect">
                      <a:avLst/>
                    </a:prstGeom>
                  </pic:spPr>
                </pic:pic>
              </a:graphicData>
            </a:graphic>
          </wp:inline>
        </w:drawing>
      </w:r>
    </w:p>
    <w:p>
      <w:pPr>
        <w:spacing w:line="360" w:lineRule="auto"/>
        <w:jc w:val="center"/>
        <w:rPr>
          <w:ins w:id="1" w:author="alanr" w:date="2021-04-26T13:29:48Z"/>
          <w:rFonts w:ascii="monospace" w:hAnsi="monospace" w:eastAsia="monospace" w:cs="monospace"/>
          <w:i w:val="0"/>
          <w:iCs w:val="0"/>
          <w:caps w:val="0"/>
          <w:spacing w:val="0"/>
          <w:sz w:val="0"/>
          <w:szCs w:val="0"/>
          <w:shd w:val="clear" w:fill="F8F9FA"/>
        </w:rPr>
      </w:pPr>
      <w:r>
        <w:rPr>
          <w:rFonts w:ascii="monospace" w:hAnsi="monospace" w:eastAsia="monospace" w:cs="monospace"/>
          <w:i w:val="0"/>
          <w:iCs w:val="0"/>
          <w:caps w:val="0"/>
          <w:spacing w:val="0"/>
          <w:sz w:val="0"/>
          <w:szCs w:val="0"/>
          <w:shd w:val="clear" w:fill="F8F9FA"/>
        </w:rPr>
        <w:t>%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w:t>
      </w:r>
      <w:r>
        <w:rPr>
          <w:rFonts w:ascii="monospace" w:hAnsi="monospace" w:eastAsia="monospace" w:cs="monospace"/>
          <w:i w:val="0"/>
          <w:iCs w:val="0"/>
          <w:caps w:val="0"/>
          <w:spacing w:val="0"/>
          <w:sz w:val="0"/>
          <w:szCs w:val="0"/>
          <w:shd w:val="clear" w:fill="F8F9FA"/>
        </w:rPr>
        <w:t>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3CmxGraphModel%3E%3Croot%3E%3CmxCell%20id%3D%220%22%2F%3E%3CmxCell%20id%3D%221%22%20parent%3D%220%22%2F%3E%3CmxCell%20id%3D%222%22%20value%3D%22Crowd%20support%22%20style%3D%22rounded%3D0%3BwhiteSpace%3Dwrap%3Bhtml%3D1%3B%22%20vertex%3D%221%22%20parent%3D%221%22%3E%3CmxGeometry%20x%3D%2220%22%20y%3D%22110%22%20width%3D%22120%22%20height%3D%2260%22%20as%3D%22geometry%22%2F%3E%3C%2FmxCell%3E%3CmxCell%20id%3D%223%22%20value%3D%22Referee%20Bias%22%20style%3D%22rounded%3D0%3BwhiteSpace%3Dwrap%3Bhtml%3D1%3B%22%20vertex%3D%221%22%20parent%3D%221%22%3E%3CmxGeometry%20x%3D%22340%22%20y%3D%2220%22%20width%3D%22120%22%20height%3D%2260%22%20as%3D%22geometry%22%2F%3E%3C%2FmxCell%3E%3CmxCell%20id%3D%224%22%20value%3D%22Team%20Performance%22%20style%3D%22rounded%3D0%3BwhiteSpace%3Dwrap%3Bhtml%3D1%3B%22%20vertex%3D%221%22%20parent%3D%221%22%3E%3CmxGeometry%20x%3D%22660%22%20y%3D%22110%22%20width%3D%22120%22%20height%3D%2260%22%20as%3D%22geometry%22%2F%3E%3C%2FmxCell%3E%3CmxCell%20id%3D%225%22%20value%3D%22Share%20of%20Foreigners%22%20style%3D%22rounded%3D0%3BwhiteSpace%3Dwrap%3Bhtml%3D1%3B%22%20vertex%3D%221%22%20parent%3D%221%22%3E%3CmxGeometry%20x%3D%22200%22%20y%3D%22240%22%20width%3D%22120%22%20height%3D%2260%22%20as%3D%22geometry%22%2F%3E%3C%2FmxCell%3E%3CmxCell%20id%3D%226%22%20value%3D%22Crowd%20intensity(occupancy%26lt%3Bbr%26gt%3B%2Fsize)%22%20style%3D%22rounded%3D0%3BwhiteSpace%3Dwrap%3Bhtml%3D1%3B%22%20vertex%3D%221%22%20parent%3D%221%22%3E%3CmxGeometry%20x%3D%22340%22%20y%3D%22240%22%20width%3D%22120%22%20height%3D%2260%22%20as%3D%22geometry%22%2F%3E%3C%2FmxCell%3E%3CmxCell%20id%3D%227%22%20value%3D%22Team%20Age%22%20style%3D%22rounded%3D0%3BwhiteSpace%3Dwrap%3Bhtml%3D1%3B%22%20vertex%3D%221%22%20parent%3D%221%22%3E%3CmxGeometry%20x%3D%22480%22%20y%3D%22240%22%20width%3D%22120%22%20height%3D%2260%22%</w:t>
      </w:r>
      <w:r>
        <w:rPr>
          <w:rFonts w:ascii="monospace" w:hAnsi="monospace" w:eastAsia="monospace" w:cs="monospace"/>
          <w:i w:val="0"/>
          <w:iCs w:val="0"/>
          <w:caps w:val="0"/>
          <w:spacing w:val="0"/>
          <w:sz w:val="0"/>
          <w:szCs w:val="0"/>
          <w:shd w:val="clear" w:fill="F8F9FA"/>
        </w:rPr>
        <w:t>20as%3D%22geometry%22%2F%3E%3C%2FmxCell%3E%3CmxCell%20id%3D%228%22%20value%3D%22%22%20style%3D%22endArrow%3Dclassic%3Bhtml%3D1%3BentryX%3D0%3BentryY%3D0.5%3BentryDx%3D0%3BentryDy%3D0%3B%22%20edge%3D%221%22%20target%3D%224%22%20parent%3D%221%22%3E%3CmxGeometry%20width%3D%2250%22%20height%3D%2250%22%20relative%3D%221%22%20as%3D%22geometry%22%3E%3CmxPoint%20x%3D%22140%22%20y%3D%22140%22%20as%3D%22sourcePoint%22%2F%3E%3CmxPoint%20x%3D%2270%22%20y%3D%22320%22%20as%3D%22targetPoint%22%2F%3E%3CArray%20as%3D%22points%22%3E%3CmxPoint%20x%3D%22140%22%20y%3D%22140%22%2F%3E%3C%2FArray%3E%3C%2FmxGeometry%3E%3C%2FmxCell%3E%3CmxCell%20id%3D%229%22%20value%3D%22%22%20style%3D%22endArrow%3Dclassic%3Bhtml%3D1%3BexitX%3D1%3BexitY%3D0.5%3BexitDx%3D0%3BexitDy%3D0%3BentryX%3D0%3BentryY%3D0.5%3BentryDx%3D0%3BentryDy%3D0%3B%22%20edge%3D%221%22%20source%3D%222%22%20target%3D%223%22%20parent%3D%221%22%3E%3CmxGeometry%20width%3D%2250%22%20height%3D%2250%22%20relative%3D%221%22%20as%3D%22geometry%22%3E%3CmxPoint%20x%3D%22150%22%20y%3D%22160%22%20as%3D%22sourcePoint%22%2F%3E%3CmxPoint%20x%3D%22330%22%20y%3D%2250%22%20as%3D%22targetPoint%22%2F%3E%3C%2FmxGeometry%3E%3C%2FmxCell%3E%3CmxCell%20id%3D%2210%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22260%22%20y%3D%22140%22%20as%3D%22targetPoint%22%2F%3E%3C%2FmxGeometry%3E%3C%2FmxCell%3E%3CmxCell%20id%3D%2211%22%20value%3D%22%22%20style%3D%22endArrow%3Dclassic%3Bhtml%3D1%3BexitX%3D1%3BexitY%3D0.5%3BexitDx%3D0%3BexitDy%3D0%3BentryX%3D0%3BentryY%3D0.25%3BentryDx%3D0%3BentryDy%3D0%3B%22%20edge%3D%221%22%20source%3D%223%22%20target%3D%224%22%20parent%3D%221%22%3E%3CmxGeometry%20width%3D%2250%22%20height%3D%2250%22%20relative%3D%221%22%20as%3D%22geometry%22%3E%3CmxPoint%20x%3D%2220%22%20y%3D%22370%22%20as%3D%22sourcePoint%22%2F%3E%3CmxPoint%20x%3D%22650%22%20y%3D%22120%22%20as%3D%22targetPoint%22%2F%3E%3C%2FmxGeometry%3E%3C%2FmxCell%3E%3CmxCell%20id%3D%2212%22%20value%3D%22%22%20style%3D%22endArrow%3Dclassic%3Bhtml%3D1%3B%22%20edge%3D%221%22%20source%3D%226%22%20parent%3D%221%22%3E%3CmxGeometry%20width%3D%2250%22%20height%3D%2250%22%20relative%3D%221%22%20as%3D%22geometry%22%3E%3CmxPoint%20x%3D%22400%22%20y%3D%22230%22%20as%3D%22sourcePoint%22%2F%3E%3CmxPoint%20x%3D%22400%22%20y%3D%22140%22%20as%3D%22targetPoint%22%2F%3E%3C%2FmxGeometry%3E%3C%2FmxCell%3E%3CmxCell%20id%3D%2213%22%20value%3D%22%22%20style%3D%22endArrow%3Dclassic%3Bhtml%3D1%3BexitX%3D0.5%3BexitY%3D0%3BexitDx%3D0%3BexitDy%3D0%3B%22%20edge%3D%221%22%20source%3D%227%22%20parent%3D%221%22%3E%3CmxGeometry%20width%3D%2250%22%20height%3D%2250%22%20relative%3D%221%22%20as%3D%22geometry%22%3E%3CmxPoint%20x%3D%2220%22%20y%3D%22370%22%20as%3D%22sourcePoint%22%2F%3E%3CmxPoint%20x%3D%22540%22%20y%3D%22140%22%20as%3D%22targetPoint%22%2F%3E%3C%2FmxGeometry%3E%3C%2FmxCell%3E%3CmxCell%20id%3D%2214%22%20value%3D%22%22%20style%3D%22endArrow%3Dclassic%3Bhtml%3D1%3BexitX%3D0.5%3BexitY%3D0%3BexitDx%3D0%3BexitDy%3D0%3B%22%20edge%3D%221%22%20source%3D%225%22%20parent%3D%221%22%3E%3CmxGeometry%20width%3D%2250%22%20height%3D%2250%22%20relative%3D%221%22%20as%3D%22geometry%22%3E%3CmxPoint%20x%3D%2220%22%20y%3D%22370%22%20as%3D%22sourcePoint%22%2F%3E%3CmxPoint%20x%3D%22210%22%20y%3D%22110%22%20as%3D%22targetPoint%22%2F%3E%3C%2FmxGeometry%3E%3C%2FmxCell%3E%3CmxCell%20id%3D%2215%22%20value%3D%22%22%20style%3D%22endArrow%3Dclassic%3Bhtml%3D1%3B%22%20edge%3D%221%22%20parent%3D%221%22%3E%3CmxGeometry%20width%3D%2250%22%20height%3D%2250%22%20relative%3D%221%22%20as%3D%22geometry%22%3E%3CmxPoint%20x%3D%22400%22%20y%3D%22240%22%20as%3D%22sourcePoint%22%2F%3E%3CmxPoint%20x%3D%22270%22%20y%3D%2280%22%20as%3D%22targetPoint%22%2F%3E%3C%2FmxGeometry%3E%3C%2FmxCell%3E%3CmxCell%20id%3D%2216%22%20value%3D%22%22%20style%3D%22en</w:t>
      </w:r>
      <w:r>
        <w:rPr>
          <w:rFonts w:ascii="monospace" w:hAnsi="monospace" w:eastAsia="monospace" w:cs="monospace"/>
          <w:i w:val="0"/>
          <w:iCs w:val="0"/>
          <w:caps w:val="0"/>
          <w:spacing w:val="0"/>
          <w:sz w:val="0"/>
          <w:szCs w:val="0"/>
          <w:shd w:val="clear" w:fill="F8F9FA"/>
        </w:rPr>
        <w:t>dArrow%3Dnone%3Bdashed%3D1%3Bhtml%3D1%3B%22%20edge%3D%221%22%20parent%3D%221%22%3E%3CmxGeometry%20width%3D%2250%22%20height%3D%2250%22%20relative%3D%221%22%20as%3D%22geometry%22%3E%3CmxPoint%20x%3D%22620%22%20y%3D%2250%22%20as%3D%22sourcePoint%22%2F%3E%3CmxPoint%20x%3D%22620%22%20y%3D%2250%22%20as%3D%22targetPoint%22%2F%3E%3C%2FmxGeometry%3E%3C%2FmxCell%3E%3C%2Froot%3E%3C%2FmxGraphModel%3E</w:t>
      </w:r>
    </w:p>
    <w:p>
      <w:pPr>
        <w:spacing w:line="360" w:lineRule="auto"/>
        <w:jc w:val="center"/>
        <w:rPr>
          <w:ins w:id="2" w:author="alanr" w:date="2021-04-26T13:29:48Z"/>
          <w:rFonts w:ascii="monospace" w:hAnsi="monospace" w:eastAsia="monospace" w:cs="monospace"/>
          <w:i w:val="0"/>
          <w:iCs w:val="0"/>
          <w:caps w:val="0"/>
          <w:spacing w:val="0"/>
          <w:sz w:val="0"/>
          <w:szCs w:val="0"/>
          <w:shd w:val="clear" w:fill="F8F9FA"/>
        </w:rPr>
      </w:pPr>
    </w:p>
    <w:p>
      <w:pPr>
        <w:spacing w:line="360" w:lineRule="auto"/>
        <w:jc w:val="center"/>
        <w:rPr>
          <w:ins w:id="3" w:author="alanr" w:date="2021-04-26T13:29:54Z"/>
          <w:rFonts w:ascii="monospace" w:hAnsi="monospace" w:eastAsia="monospace" w:cs="monospace"/>
          <w:i w:val="0"/>
          <w:iCs w:val="0"/>
          <w:caps w:val="0"/>
          <w:spacing w:val="0"/>
          <w:sz w:val="0"/>
          <w:szCs w:val="0"/>
          <w:shd w:val="clear" w:fill="F8F9FA"/>
        </w:rPr>
      </w:pPr>
    </w:p>
    <w:p>
      <w:pPr>
        <w:spacing w:line="360" w:lineRule="auto"/>
        <w:jc w:val="center"/>
        <w:rPr>
          <w:ins w:id="4" w:author="alanr" w:date="2021-04-26T13:29:55Z"/>
          <w:rFonts w:ascii="monospace" w:hAnsi="monospace" w:eastAsia="monospace" w:cs="monospace"/>
          <w:i w:val="0"/>
          <w:iCs w:val="0"/>
          <w:caps w:val="0"/>
          <w:spacing w:val="0"/>
          <w:sz w:val="0"/>
          <w:szCs w:val="0"/>
          <w:shd w:val="clear" w:fill="F8F9FA"/>
        </w:rPr>
      </w:pPr>
    </w:p>
    <w:p>
      <w:pPr>
        <w:spacing w:line="360" w:lineRule="auto"/>
        <w:jc w:val="center"/>
        <w:rPr>
          <w:ins w:id="5" w:author="alanr" w:date="2021-04-26T13:29:55Z"/>
          <w:rFonts w:ascii="monospace" w:hAnsi="monospace" w:eastAsia="monospace" w:cs="monospace"/>
          <w:i w:val="0"/>
          <w:iCs w:val="0"/>
          <w:caps w:val="0"/>
          <w:spacing w:val="0"/>
          <w:sz w:val="0"/>
          <w:szCs w:val="0"/>
          <w:shd w:val="clear" w:fill="F8F9FA"/>
        </w:rPr>
      </w:pPr>
    </w:p>
    <w:p>
      <w:pPr>
        <w:spacing w:line="360" w:lineRule="auto"/>
        <w:jc w:val="center"/>
        <w:rPr>
          <w:rFonts w:ascii="monospace" w:hAnsi="monospace" w:eastAsia="monospace" w:cs="monospace"/>
          <w:i w:val="0"/>
          <w:iCs w:val="0"/>
          <w:caps w:val="0"/>
          <w:spacing w:val="0"/>
          <w:sz w:val="0"/>
          <w:szCs w:val="0"/>
          <w:shd w:val="clear" w:fill="F8F9FA"/>
        </w:rPr>
      </w:pPr>
    </w:p>
    <w:p>
      <w:pPr>
        <w:pStyle w:val="3"/>
        <w:numPr>
          <w:ilvl w:val="-1"/>
          <w:numId w:val="0"/>
        </w:numPr>
        <w:spacing w:line="360" w:lineRule="auto"/>
        <w:ind w:left="0" w:firstLine="0"/>
        <w:rPr>
          <w:rFonts w:ascii="Times New Roman" w:hAnsi="Times New Roman" w:cs="Times New Roman"/>
          <w:szCs w:val="32"/>
          <w:lang w:val="en-US"/>
        </w:rPr>
      </w:pPr>
    </w:p>
    <w:p>
      <w:pPr>
        <w:pStyle w:val="3"/>
        <w:numPr>
          <w:ilvl w:val="0"/>
          <w:numId w:val="2"/>
        </w:numPr>
        <w:spacing w:line="360" w:lineRule="auto"/>
        <w:ind w:left="432" w:hanging="432"/>
        <w:rPr>
          <w:rFonts w:ascii="Times New Roman" w:hAnsi="Times New Roman" w:cs="Times New Roman"/>
          <w:szCs w:val="32"/>
          <w:lang w:val="en-US"/>
        </w:rPr>
      </w:pPr>
      <w:r>
        <w:rPr>
          <w:rFonts w:ascii="Times New Roman" w:hAnsi="Times New Roman" w:cs="Times New Roman"/>
          <w:szCs w:val="32"/>
          <w:lang w:val="en-US"/>
        </w:rPr>
        <w:t>Data and Methodology</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3.1 Data collection</w:t>
      </w:r>
    </w:p>
    <w:p>
      <w:pPr>
        <w:pStyle w:val="7"/>
        <w:spacing w:before="223" w:line="360" w:lineRule="auto"/>
        <w:ind w:left="0" w:right="113"/>
        <w:jc w:val="both"/>
      </w:pPr>
      <w:r>
        <w:t xml:space="preserve">The website: </w:t>
      </w:r>
      <w:r>
        <w:fldChar w:fldCharType="begin"/>
      </w:r>
      <w:r>
        <w:instrText xml:space="preserve"> HYPERLINK "http://www.football-data.co.uk/data.php" \h </w:instrText>
      </w:r>
      <w:r>
        <w:fldChar w:fldCharType="separate"/>
      </w:r>
      <w:r>
        <w:t>http://www.football-data.co.uk</w:t>
      </w:r>
      <w:r>
        <w:fldChar w:fldCharType="end"/>
      </w:r>
      <w:r>
        <w:rPr>
          <w:rFonts w:hint="default"/>
          <w:lang w:val="en-US"/>
        </w:rPr>
        <w:t xml:space="preserve"> provides</w:t>
      </w:r>
      <w:r>
        <w:t xml:space="preserve"> weekly updated datasets for all important leagues around the world. The datasets include statistics on full-time and half-time results, shots, shots on targets, number of fouls, number of yellow and red cards and corners for each team on match level. Our sample includes all the matches played from season 2018/19 onwards</w:t>
      </w:r>
      <w:r>
        <w:rPr>
          <w:rFonts w:hint="default"/>
          <w:lang w:val="en-US"/>
        </w:rPr>
        <w:t xml:space="preserve">. </w:t>
      </w:r>
      <w:r>
        <w:t>We chose 2018/19 as cutoff since the VAR got introduced around this time in most competitions.</w:t>
      </w:r>
      <w:r>
        <w:rPr>
          <w:rStyle w:val="13"/>
        </w:rPr>
        <w:footnoteReference w:id="0"/>
      </w:r>
      <w:r>
        <w:t xml:space="preserve"> Var has major implications especially in the realm of crowd supports influence on decision making by referees. The referee can be overruled by the video referee, often located outside of the stadium, and thus less influenced by crowd noise. We decided to analyze the 9 of the top 10 leagues in Europ</w:t>
      </w:r>
      <w:r>
        <w:rPr>
          <w:rFonts w:hint="default"/>
          <w:lang w:val="en-US"/>
        </w:rPr>
        <w:t>e</w:t>
      </w:r>
      <w:r>
        <w:t xml:space="preserve"> for purposes of data availability and data convenience. The 9 leagues incorporated are: Dutch Eredivisie, German Bundesliga, Portuguese Primeira Liga, The Turkish Super Lig, Belgian Jupiler League, French Ligue 1, English Premier League, Spanish Primera Division. We added a dummy variable equal to 0 for the leagues where the VAR had not been introduced yet in a particular season, which was </w:t>
      </w:r>
      <w:r>
        <w:rPr>
          <w:rFonts w:hint="default"/>
          <w:lang w:val="en-US"/>
        </w:rPr>
        <w:t xml:space="preserve">only the case </w:t>
      </w:r>
      <w:r>
        <w:t xml:space="preserve">for the 2018/19 Premier League and 2018/19 Primeira liga seasons. For data on our 3 moderators: team age, proportion of foreigners playing for the team and crowd occupancy, we consulted the website of transfermarkt.com. </w:t>
      </w:r>
    </w:p>
    <w:p>
      <w:pPr>
        <w:pStyle w:val="7"/>
        <w:spacing w:before="223" w:line="360" w:lineRule="auto"/>
        <w:ind w:left="0" w:right="113"/>
        <w:jc w:val="both"/>
        <w:rPr>
          <w:rFonts w:hint="default"/>
          <w:color w:val="auto"/>
          <w:lang w:val="en-US"/>
        </w:rPr>
      </w:pPr>
      <w:r>
        <w:rPr>
          <w:rFonts w:hint="default"/>
          <w:color w:val="auto"/>
          <w:lang w:val="en-US"/>
        </w:rPr>
        <w:t>We include two measures of team performance in our model; the difference between points obtained by the home and away team and the difference in goals scored by the home and away team.</w:t>
      </w:r>
      <w:ins w:id="6" w:author="alanr" w:date="2021-04-27T20:14:44Z">
        <w:r>
          <w:rPr>
            <w:rFonts w:hint="default"/>
            <w:color w:val="auto"/>
            <w:lang w:val="en-US"/>
          </w:rPr>
          <w:t xml:space="preserve"> </w:t>
        </w:r>
      </w:ins>
      <w:ins w:id="7" w:author="alanr" w:date="2021-04-27T20:15:02Z">
        <w:r>
          <w:rPr>
            <w:rFonts w:hint="default"/>
            <w:color w:val="auto"/>
            <w:lang w:val="en-US"/>
          </w:rPr>
          <w:t>Points ob</w:t>
        </w:r>
      </w:ins>
      <w:ins w:id="8" w:author="alanr" w:date="2021-04-27T20:15:03Z">
        <w:r>
          <w:rPr>
            <w:rFonts w:hint="default"/>
            <w:color w:val="auto"/>
            <w:lang w:val="en-US"/>
          </w:rPr>
          <w:t xml:space="preserve">tained by </w:t>
        </w:r>
      </w:ins>
      <w:ins w:id="9" w:author="alanr" w:date="2021-04-27T20:15:04Z">
        <w:r>
          <w:rPr>
            <w:rFonts w:hint="default"/>
            <w:color w:val="auto"/>
            <w:lang w:val="en-US"/>
          </w:rPr>
          <w:t>team</w:t>
        </w:r>
      </w:ins>
      <w:ins w:id="10" w:author="alanr" w:date="2021-04-27T20:15:05Z">
        <w:r>
          <w:rPr>
            <w:rFonts w:hint="default"/>
            <w:color w:val="auto"/>
            <w:lang w:val="en-US"/>
          </w:rPr>
          <w:t xml:space="preserve">s is </w:t>
        </w:r>
      </w:ins>
      <w:ins w:id="11" w:author="alanr" w:date="2021-04-27T20:15:06Z">
        <w:r>
          <w:rPr>
            <w:rFonts w:hint="default"/>
            <w:color w:val="auto"/>
            <w:lang w:val="en-US"/>
          </w:rPr>
          <w:t>the</w:t>
        </w:r>
      </w:ins>
      <w:ins w:id="12" w:author="alanr" w:date="2021-04-27T20:15:07Z">
        <w:r>
          <w:rPr>
            <w:rFonts w:hint="default"/>
            <w:color w:val="auto"/>
            <w:lang w:val="en-US"/>
          </w:rPr>
          <w:t xml:space="preserve"> primary </w:t>
        </w:r>
      </w:ins>
      <w:ins w:id="13" w:author="alanr" w:date="2021-04-27T20:15:10Z">
        <w:r>
          <w:rPr>
            <w:rFonts w:hint="default"/>
            <w:color w:val="auto"/>
            <w:lang w:val="en-US"/>
          </w:rPr>
          <w:t xml:space="preserve">measure of </w:t>
        </w:r>
      </w:ins>
      <w:ins w:id="14" w:author="alanr" w:date="2021-04-27T20:15:11Z">
        <w:r>
          <w:rPr>
            <w:rFonts w:hint="default"/>
            <w:color w:val="auto"/>
            <w:lang w:val="en-US"/>
          </w:rPr>
          <w:t>matc</w:t>
        </w:r>
      </w:ins>
      <w:ins w:id="15" w:author="alanr" w:date="2021-04-27T20:15:12Z">
        <w:r>
          <w:rPr>
            <w:rFonts w:hint="default"/>
            <w:color w:val="auto"/>
            <w:lang w:val="en-US"/>
          </w:rPr>
          <w:t xml:space="preserve">h outcome </w:t>
        </w:r>
      </w:ins>
      <w:ins w:id="16" w:author="alanr" w:date="2021-04-27T20:15:13Z">
        <w:r>
          <w:rPr>
            <w:rFonts w:hint="default"/>
            <w:color w:val="auto"/>
            <w:lang w:val="en-US"/>
          </w:rPr>
          <w:t>in footb</w:t>
        </w:r>
      </w:ins>
      <w:ins w:id="17" w:author="alanr" w:date="2021-04-27T20:15:14Z">
        <w:r>
          <w:rPr>
            <w:rFonts w:hint="default"/>
            <w:color w:val="auto"/>
            <w:lang w:val="en-US"/>
          </w:rPr>
          <w:t>all</w:t>
        </w:r>
      </w:ins>
      <w:ins w:id="18" w:author="alanr" w:date="2021-04-27T20:15:41Z">
        <w:r>
          <w:rPr>
            <w:rFonts w:hint="default"/>
            <w:color w:val="auto"/>
            <w:lang w:val="en-US"/>
          </w:rPr>
          <w:t xml:space="preserve">. </w:t>
        </w:r>
      </w:ins>
      <w:ins w:id="19" w:author="alanr" w:date="2021-04-27T20:15:46Z">
        <w:r>
          <w:rPr>
            <w:rFonts w:hint="default"/>
            <w:color w:val="auto"/>
            <w:lang w:val="en-US"/>
          </w:rPr>
          <w:t>We a</w:t>
        </w:r>
      </w:ins>
      <w:ins w:id="20" w:author="alanr" w:date="2021-04-27T20:15:47Z">
        <w:r>
          <w:rPr>
            <w:rFonts w:hint="default"/>
            <w:color w:val="auto"/>
            <w:lang w:val="en-US"/>
          </w:rPr>
          <w:t>l</w:t>
        </w:r>
      </w:ins>
      <w:ins w:id="21" w:author="alanr" w:date="2021-04-27T20:15:52Z">
        <w:r>
          <w:rPr>
            <w:rFonts w:hint="default"/>
            <w:color w:val="auto"/>
            <w:lang w:val="en-US"/>
          </w:rPr>
          <w:t>so us</w:t>
        </w:r>
      </w:ins>
      <w:ins w:id="22" w:author="alanr" w:date="2021-04-27T20:15:53Z">
        <w:r>
          <w:rPr>
            <w:rFonts w:hint="default"/>
            <w:color w:val="auto"/>
            <w:lang w:val="en-US"/>
          </w:rPr>
          <w:t>e goa</w:t>
        </w:r>
      </w:ins>
      <w:ins w:id="23" w:author="alanr" w:date="2021-04-27T20:15:54Z">
        <w:r>
          <w:rPr>
            <w:rFonts w:hint="default"/>
            <w:color w:val="auto"/>
            <w:lang w:val="en-US"/>
          </w:rPr>
          <w:t>l differen</w:t>
        </w:r>
      </w:ins>
      <w:ins w:id="24" w:author="alanr" w:date="2021-04-27T20:15:55Z">
        <w:r>
          <w:rPr>
            <w:rFonts w:hint="default"/>
            <w:color w:val="auto"/>
            <w:lang w:val="en-US"/>
          </w:rPr>
          <w:t>ce b</w:t>
        </w:r>
      </w:ins>
      <w:ins w:id="25" w:author="alanr" w:date="2021-04-27T20:15:56Z">
        <w:r>
          <w:rPr>
            <w:rFonts w:hint="default"/>
            <w:color w:val="auto"/>
            <w:lang w:val="en-US"/>
          </w:rPr>
          <w:t xml:space="preserve">ecause </w:t>
        </w:r>
      </w:ins>
      <w:ins w:id="26" w:author="alanr" w:date="2021-04-27T20:16:07Z">
        <w:r>
          <w:rPr>
            <w:rFonts w:hint="default"/>
            <w:color w:val="auto"/>
            <w:lang w:val="en-US"/>
          </w:rPr>
          <w:t>i</w:t>
        </w:r>
      </w:ins>
      <w:ins w:id="27" w:author="alanr" w:date="2021-04-27T20:16:09Z">
        <w:r>
          <w:rPr>
            <w:rFonts w:hint="default"/>
            <w:color w:val="auto"/>
            <w:lang w:val="en-US"/>
          </w:rPr>
          <w:t>nformatio</w:t>
        </w:r>
      </w:ins>
      <w:ins w:id="28" w:author="alanr" w:date="2021-04-27T20:16:10Z">
        <w:r>
          <w:rPr>
            <w:rFonts w:hint="default"/>
            <w:color w:val="auto"/>
            <w:lang w:val="en-US"/>
          </w:rPr>
          <w:t>n on goal</w:t>
        </w:r>
      </w:ins>
      <w:ins w:id="29" w:author="alanr" w:date="2021-04-27T20:16:11Z">
        <w:r>
          <w:rPr>
            <w:rFonts w:hint="default"/>
            <w:color w:val="auto"/>
            <w:lang w:val="en-US"/>
          </w:rPr>
          <w:t xml:space="preserve"> diff</w:t>
        </w:r>
      </w:ins>
      <w:ins w:id="30" w:author="alanr" w:date="2021-04-27T20:16:12Z">
        <w:r>
          <w:rPr>
            <w:rFonts w:hint="default"/>
            <w:color w:val="auto"/>
            <w:lang w:val="en-US"/>
          </w:rPr>
          <w:t xml:space="preserve">erence in </w:t>
        </w:r>
      </w:ins>
      <w:ins w:id="31" w:author="alanr" w:date="2021-04-27T20:16:13Z">
        <w:r>
          <w:rPr>
            <w:rFonts w:hint="default"/>
            <w:color w:val="auto"/>
            <w:lang w:val="en-US"/>
          </w:rPr>
          <w:t xml:space="preserve">a match </w:t>
        </w:r>
      </w:ins>
      <w:ins w:id="32" w:author="alanr" w:date="2021-04-27T20:16:14Z">
        <w:r>
          <w:rPr>
            <w:rFonts w:hint="default"/>
            <w:color w:val="auto"/>
            <w:lang w:val="en-US"/>
          </w:rPr>
          <w:t xml:space="preserve">can </w:t>
        </w:r>
      </w:ins>
      <w:ins w:id="33" w:author="alanr" w:date="2021-04-27T20:16:15Z">
        <w:r>
          <w:rPr>
            <w:rFonts w:hint="default"/>
            <w:color w:val="auto"/>
            <w:lang w:val="en-US"/>
          </w:rPr>
          <w:t xml:space="preserve">give </w:t>
        </w:r>
      </w:ins>
      <w:ins w:id="34" w:author="alanr" w:date="2021-04-27T20:16:16Z">
        <w:r>
          <w:rPr>
            <w:rFonts w:hint="default"/>
            <w:color w:val="auto"/>
            <w:lang w:val="en-US"/>
          </w:rPr>
          <w:t>ins</w:t>
        </w:r>
      </w:ins>
      <w:ins w:id="35" w:author="alanr" w:date="2021-04-27T20:16:17Z">
        <w:r>
          <w:rPr>
            <w:rFonts w:hint="default"/>
            <w:color w:val="auto"/>
            <w:lang w:val="en-US"/>
          </w:rPr>
          <w:t xml:space="preserve">ight into </w:t>
        </w:r>
      </w:ins>
      <w:ins w:id="36" w:author="alanr" w:date="2021-04-27T20:16:18Z">
        <w:r>
          <w:rPr>
            <w:rFonts w:hint="default"/>
            <w:color w:val="auto"/>
            <w:lang w:val="en-US"/>
          </w:rPr>
          <w:t>the magnit</w:t>
        </w:r>
      </w:ins>
      <w:ins w:id="37" w:author="alanr" w:date="2021-04-27T20:16:19Z">
        <w:r>
          <w:rPr>
            <w:rFonts w:hint="default"/>
            <w:color w:val="auto"/>
            <w:lang w:val="en-US"/>
          </w:rPr>
          <w:t>ude of</w:t>
        </w:r>
      </w:ins>
      <w:ins w:id="38" w:author="alanr" w:date="2021-04-27T20:16:20Z">
        <w:r>
          <w:rPr>
            <w:rFonts w:hint="default"/>
            <w:color w:val="auto"/>
            <w:lang w:val="en-US"/>
          </w:rPr>
          <w:t xml:space="preserve"> a win. </w:t>
        </w:r>
      </w:ins>
      <w:ins w:id="39" w:author="alanr" w:date="2021-04-27T20:16:21Z">
        <w:r>
          <w:rPr>
            <w:rFonts w:hint="default"/>
            <w:color w:val="auto"/>
            <w:lang w:val="en-US"/>
          </w:rPr>
          <w:t xml:space="preserve">A </w:t>
        </w:r>
      </w:ins>
      <w:ins w:id="40" w:author="alanr" w:date="2021-04-27T20:16:25Z">
        <w:r>
          <w:rPr>
            <w:rFonts w:hint="default"/>
            <w:color w:val="auto"/>
            <w:lang w:val="en-US"/>
          </w:rPr>
          <w:t>2-1</w:t>
        </w:r>
      </w:ins>
      <w:ins w:id="41" w:author="alanr" w:date="2021-04-27T20:16:26Z">
        <w:r>
          <w:rPr>
            <w:rFonts w:hint="default"/>
            <w:color w:val="auto"/>
            <w:lang w:val="en-US"/>
          </w:rPr>
          <w:t xml:space="preserve"> win </w:t>
        </w:r>
      </w:ins>
      <w:ins w:id="42" w:author="alanr" w:date="2021-04-27T20:16:27Z">
        <w:r>
          <w:rPr>
            <w:rFonts w:hint="default"/>
            <w:color w:val="auto"/>
            <w:lang w:val="en-US"/>
          </w:rPr>
          <w:t>an</w:t>
        </w:r>
      </w:ins>
      <w:ins w:id="43" w:author="alanr" w:date="2021-04-27T20:16:28Z">
        <w:r>
          <w:rPr>
            <w:rFonts w:hint="default"/>
            <w:color w:val="auto"/>
            <w:lang w:val="en-US"/>
          </w:rPr>
          <w:t xml:space="preserve">d a </w:t>
        </w:r>
      </w:ins>
      <w:ins w:id="44" w:author="alanr" w:date="2021-04-27T20:16:29Z">
        <w:r>
          <w:rPr>
            <w:rFonts w:hint="default"/>
            <w:color w:val="auto"/>
            <w:lang w:val="en-US"/>
          </w:rPr>
          <w:t>5-</w:t>
        </w:r>
      </w:ins>
      <w:ins w:id="45" w:author="alanr" w:date="2021-04-27T20:16:30Z">
        <w:r>
          <w:rPr>
            <w:rFonts w:hint="default"/>
            <w:color w:val="auto"/>
            <w:lang w:val="en-US"/>
          </w:rPr>
          <w:t>0 win both</w:t>
        </w:r>
      </w:ins>
      <w:ins w:id="46" w:author="alanr" w:date="2021-04-27T20:16:31Z">
        <w:r>
          <w:rPr>
            <w:rFonts w:hint="default"/>
            <w:color w:val="auto"/>
            <w:lang w:val="en-US"/>
          </w:rPr>
          <w:t xml:space="preserve"> result in </w:t>
        </w:r>
      </w:ins>
      <w:ins w:id="47" w:author="alanr" w:date="2021-04-27T20:16:32Z">
        <w:r>
          <w:rPr>
            <w:rFonts w:hint="default"/>
            <w:color w:val="auto"/>
            <w:lang w:val="en-US"/>
          </w:rPr>
          <w:t>the same poi</w:t>
        </w:r>
      </w:ins>
      <w:ins w:id="48" w:author="alanr" w:date="2021-04-27T20:16:33Z">
        <w:r>
          <w:rPr>
            <w:rFonts w:hint="default"/>
            <w:color w:val="auto"/>
            <w:lang w:val="en-US"/>
          </w:rPr>
          <w:t>nts differ</w:t>
        </w:r>
      </w:ins>
      <w:ins w:id="49" w:author="alanr" w:date="2021-04-27T20:16:34Z">
        <w:r>
          <w:rPr>
            <w:rFonts w:hint="default"/>
            <w:color w:val="auto"/>
            <w:lang w:val="en-US"/>
          </w:rPr>
          <w:t xml:space="preserve">ence but </w:t>
        </w:r>
      </w:ins>
      <w:ins w:id="50" w:author="alanr" w:date="2021-04-27T20:16:36Z">
        <w:r>
          <w:rPr>
            <w:rFonts w:hint="default"/>
            <w:color w:val="auto"/>
            <w:lang w:val="en-US"/>
          </w:rPr>
          <w:t>rep</w:t>
        </w:r>
      </w:ins>
      <w:ins w:id="51" w:author="alanr" w:date="2021-04-27T20:16:37Z">
        <w:r>
          <w:rPr>
            <w:rFonts w:hint="default"/>
            <w:color w:val="auto"/>
            <w:lang w:val="en-US"/>
          </w:rPr>
          <w:t>resent co</w:t>
        </w:r>
      </w:ins>
      <w:ins w:id="52" w:author="alanr" w:date="2021-04-27T20:16:38Z">
        <w:r>
          <w:rPr>
            <w:rFonts w:hint="default"/>
            <w:color w:val="auto"/>
            <w:lang w:val="en-US"/>
          </w:rPr>
          <w:t>mpl</w:t>
        </w:r>
      </w:ins>
      <w:ins w:id="53" w:author="alanr" w:date="2021-04-27T20:16:39Z">
        <w:r>
          <w:rPr>
            <w:rFonts w:hint="default"/>
            <w:color w:val="auto"/>
            <w:lang w:val="en-US"/>
          </w:rPr>
          <w:t>etely diff</w:t>
        </w:r>
      </w:ins>
      <w:ins w:id="54" w:author="alanr" w:date="2021-04-27T20:16:40Z">
        <w:r>
          <w:rPr>
            <w:rFonts w:hint="default"/>
            <w:color w:val="auto"/>
            <w:lang w:val="en-US"/>
          </w:rPr>
          <w:t>erent mat</w:t>
        </w:r>
      </w:ins>
      <w:ins w:id="55" w:author="alanr" w:date="2021-04-27T20:16:41Z">
        <w:r>
          <w:rPr>
            <w:rFonts w:hint="default"/>
            <w:color w:val="auto"/>
            <w:lang w:val="en-US"/>
          </w:rPr>
          <w:t>ch</w:t>
        </w:r>
      </w:ins>
      <w:ins w:id="56" w:author="alanr" w:date="2021-04-27T20:16:45Z">
        <w:r>
          <w:rPr>
            <w:rFonts w:hint="default"/>
            <w:color w:val="auto"/>
            <w:lang w:val="en-US"/>
          </w:rPr>
          <w:t>es.</w:t>
        </w:r>
      </w:ins>
      <w:ins w:id="57" w:author="alanr" w:date="2021-04-27T20:16:46Z">
        <w:r>
          <w:rPr>
            <w:rFonts w:hint="default"/>
            <w:color w:val="auto"/>
            <w:lang w:val="en-US"/>
          </w:rPr>
          <w:t xml:space="preserve"> </w:t>
        </w:r>
      </w:ins>
    </w:p>
    <w:p>
      <w:pPr>
        <w:pStyle w:val="7"/>
        <w:spacing w:before="223" w:line="360" w:lineRule="auto"/>
        <w:ind w:left="0" w:right="113"/>
        <w:jc w:val="both"/>
        <w:rPr>
          <w:ins w:id="58" w:author="alanr" w:date="2021-04-28T20:03:28Z"/>
        </w:rPr>
      </w:pPr>
      <w:ins w:id="59" w:author="alanr" w:date="2021-04-27T20:16:57Z">
        <w:r>
          <w:rPr>
            <w:rFonts w:hint="default"/>
            <w:lang w:val="en-US"/>
          </w:rPr>
          <w:t>We a</w:t>
        </w:r>
      </w:ins>
      <w:ins w:id="60" w:author="alanr" w:date="2021-04-27T20:16:58Z">
        <w:r>
          <w:rPr>
            <w:rFonts w:hint="default"/>
            <w:lang w:val="en-US"/>
          </w:rPr>
          <w:t xml:space="preserve">lso </w:t>
        </w:r>
      </w:ins>
      <w:ins w:id="61" w:author="alanr" w:date="2021-04-27T20:17:24Z">
        <w:r>
          <w:rPr>
            <w:rFonts w:hint="default"/>
            <w:lang w:val="en-US"/>
          </w:rPr>
          <w:t xml:space="preserve">need </w:t>
        </w:r>
      </w:ins>
      <w:ins w:id="62" w:author="alanr" w:date="2021-04-27T20:17:25Z">
        <w:r>
          <w:rPr>
            <w:rFonts w:hint="default"/>
            <w:lang w:val="en-US"/>
          </w:rPr>
          <w:t xml:space="preserve">to </w:t>
        </w:r>
      </w:ins>
      <w:ins w:id="63" w:author="alanr" w:date="2021-04-27T20:16:58Z">
        <w:r>
          <w:rPr>
            <w:rFonts w:hint="default"/>
            <w:lang w:val="en-US"/>
          </w:rPr>
          <w:t xml:space="preserve">check </w:t>
        </w:r>
      </w:ins>
      <w:ins w:id="64" w:author="alanr" w:date="2021-04-27T20:16:59Z">
        <w:r>
          <w:rPr>
            <w:rFonts w:hint="default"/>
            <w:lang w:val="en-US"/>
          </w:rPr>
          <w:t xml:space="preserve">for </w:t>
        </w:r>
      </w:ins>
      <w:ins w:id="65" w:author="alanr" w:date="2021-04-27T20:17:14Z">
        <w:r>
          <w:rPr>
            <w:rFonts w:hint="default"/>
            <w:lang w:val="en-US"/>
          </w:rPr>
          <w:t xml:space="preserve">other </w:t>
        </w:r>
      </w:ins>
      <w:ins w:id="66" w:author="alanr" w:date="2021-04-27T20:17:17Z">
        <w:r>
          <w:rPr>
            <w:rFonts w:hint="default"/>
            <w:lang w:val="en-US"/>
          </w:rPr>
          <w:t xml:space="preserve">factors </w:t>
        </w:r>
      </w:ins>
      <w:ins w:id="67" w:author="alanr" w:date="2021-04-27T20:17:18Z">
        <w:r>
          <w:rPr>
            <w:rFonts w:hint="default"/>
            <w:lang w:val="en-US"/>
          </w:rPr>
          <w:t xml:space="preserve">influencing </w:t>
        </w:r>
      </w:ins>
      <w:ins w:id="68" w:author="alanr" w:date="2021-04-27T20:17:19Z">
        <w:r>
          <w:rPr>
            <w:rFonts w:hint="default"/>
            <w:lang w:val="en-US"/>
          </w:rPr>
          <w:t>team perform</w:t>
        </w:r>
      </w:ins>
      <w:ins w:id="69" w:author="alanr" w:date="2021-04-27T20:17:20Z">
        <w:r>
          <w:rPr>
            <w:rFonts w:hint="default"/>
            <w:lang w:val="en-US"/>
          </w:rPr>
          <w:t xml:space="preserve">ance. </w:t>
        </w:r>
      </w:ins>
      <w:r>
        <w:t>Team performance depends heavily on the quality of the team (</w:t>
      </w:r>
      <w:r>
        <w:rPr>
          <w:rFonts w:eastAsia="SimSun"/>
          <w:color w:val="222222"/>
          <w:shd w:val="clear" w:color="auto" w:fill="FFFFFF"/>
        </w:rPr>
        <w:t>Lago-Peñas &amp; Lago-Ballesteros, 2011)</w:t>
      </w:r>
      <w:r>
        <w:t>. Thus a measure of team strength should be included in the model as control variable. The most comprehensive measurement of team strength we know is the SPI index used by FiveThirtyEight</w:t>
      </w:r>
      <w:r>
        <w:rPr>
          <w:rStyle w:val="13"/>
        </w:rPr>
        <w:footnoteReference w:id="1"/>
      </w:r>
      <w:r>
        <w:t xml:space="preserve">. Their SPI index is constructed by computing an offensive rating and defensive rating. This rating is equal to the number of goals expected to score/concede by the team against an average opponent on neutral ground. The SPI then is the percentage of points that the team will take if the match against an average team on neutral ground is played. FiveThirtyEight’s public github repository provides weekly updated dataset with SPI data. Another </w:t>
      </w:r>
      <w:r>
        <w:rPr>
          <w:rFonts w:hint="default"/>
          <w:lang w:val="en-US"/>
        </w:rPr>
        <w:t xml:space="preserve">variable influencing team performance is the importance of a match. </w:t>
      </w:r>
      <w:r>
        <w:t xml:space="preserve">Link &amp; de Lorenzo (2018) discovered that players and make more faster runs and more fouls in matches that were influential on final ranking compared to matches which were not. </w:t>
      </w:r>
      <w:r>
        <w:rPr>
          <w:rFonts w:hint="default"/>
          <w:lang w:val="en-US"/>
        </w:rPr>
        <w:t xml:space="preserve">Intuitively it makes sense that a team will attempt to peak for a match that is important and be less focused and motivated when the outcome of the match has no consequences. </w:t>
      </w:r>
      <w:r>
        <w:t xml:space="preserve">The SPI dataset also includes a measure of match importance for both the home and away team. The match importance is calculated through expected probabilities of each match outcome that would alter the ranking of the team in the competition. </w:t>
      </w:r>
    </w:p>
    <w:p>
      <w:pPr>
        <w:pStyle w:val="7"/>
        <w:spacing w:before="223" w:line="360" w:lineRule="auto"/>
        <w:ind w:left="0" w:right="113"/>
        <w:jc w:val="both"/>
        <w:rPr>
          <w:rFonts w:hint="default"/>
          <w:lang w:val="en-US"/>
        </w:rPr>
      </w:pPr>
      <w:ins w:id="70" w:author="alanr" w:date="2021-04-28T20:03:37Z">
        <w:r>
          <w:rPr>
            <w:rFonts w:hint="default"/>
            <w:lang w:val="en-US"/>
          </w:rPr>
          <w:t>Sinc</w:t>
        </w:r>
      </w:ins>
      <w:ins w:id="71" w:author="alanr" w:date="2021-04-28T20:03:38Z">
        <w:r>
          <w:rPr>
            <w:rFonts w:hint="default"/>
            <w:lang w:val="en-US"/>
          </w:rPr>
          <w:t>e</w:t>
        </w:r>
      </w:ins>
      <w:ins w:id="72" w:author="alanr" w:date="2021-04-28T20:03:48Z">
        <w:r>
          <w:rPr>
            <w:rFonts w:hint="default"/>
            <w:lang w:val="en-US"/>
          </w:rPr>
          <w:t xml:space="preserve"> our samp</w:t>
        </w:r>
      </w:ins>
      <w:ins w:id="73" w:author="alanr" w:date="2021-04-28T20:03:49Z">
        <w:r>
          <w:rPr>
            <w:rFonts w:hint="default"/>
            <w:lang w:val="en-US"/>
          </w:rPr>
          <w:t xml:space="preserve">le </w:t>
        </w:r>
      </w:ins>
      <w:ins w:id="74" w:author="alanr" w:date="2021-04-28T20:03:50Z">
        <w:r>
          <w:rPr>
            <w:rFonts w:hint="default"/>
            <w:lang w:val="en-US"/>
          </w:rPr>
          <w:t xml:space="preserve">includes </w:t>
        </w:r>
      </w:ins>
      <w:ins w:id="75" w:author="alanr" w:date="2021-04-28T20:03:51Z">
        <w:r>
          <w:rPr>
            <w:rFonts w:hint="default"/>
            <w:lang w:val="en-US"/>
          </w:rPr>
          <w:t>mu</w:t>
        </w:r>
      </w:ins>
      <w:ins w:id="76" w:author="alanr" w:date="2021-04-28T20:03:52Z">
        <w:r>
          <w:rPr>
            <w:rFonts w:hint="default"/>
            <w:lang w:val="en-US"/>
          </w:rPr>
          <w:t>ltiple</w:t>
        </w:r>
      </w:ins>
      <w:ins w:id="77" w:author="alanr" w:date="2021-04-28T20:03:53Z">
        <w:r>
          <w:rPr>
            <w:rFonts w:hint="default"/>
            <w:lang w:val="en-US"/>
          </w:rPr>
          <w:t xml:space="preserve"> leagues, we</w:t>
        </w:r>
      </w:ins>
      <w:ins w:id="78" w:author="alanr" w:date="2021-04-28T20:03:54Z">
        <w:r>
          <w:rPr>
            <w:rFonts w:hint="default"/>
            <w:lang w:val="en-US"/>
          </w:rPr>
          <w:t xml:space="preserve"> </w:t>
        </w:r>
      </w:ins>
      <w:ins w:id="79" w:author="alanr" w:date="2021-04-28T20:03:55Z">
        <w:r>
          <w:rPr>
            <w:rFonts w:hint="default"/>
            <w:lang w:val="en-US"/>
          </w:rPr>
          <w:t>need t</w:t>
        </w:r>
      </w:ins>
      <w:ins w:id="80" w:author="alanr" w:date="2021-04-28T20:03:56Z">
        <w:r>
          <w:rPr>
            <w:rFonts w:hint="default"/>
            <w:lang w:val="en-US"/>
          </w:rPr>
          <w:t>o accou</w:t>
        </w:r>
      </w:ins>
      <w:ins w:id="81" w:author="alanr" w:date="2021-04-28T20:03:57Z">
        <w:r>
          <w:rPr>
            <w:rFonts w:hint="default"/>
            <w:lang w:val="en-US"/>
          </w:rPr>
          <w:t xml:space="preserve">nt for </w:t>
        </w:r>
      </w:ins>
      <w:ins w:id="82" w:author="alanr" w:date="2021-04-28T20:03:58Z">
        <w:r>
          <w:rPr>
            <w:rFonts w:hint="default"/>
            <w:lang w:val="en-US"/>
          </w:rPr>
          <w:t>potentia</w:t>
        </w:r>
      </w:ins>
      <w:ins w:id="83" w:author="alanr" w:date="2021-04-28T20:03:59Z">
        <w:r>
          <w:rPr>
            <w:rFonts w:hint="default"/>
            <w:lang w:val="en-US"/>
          </w:rPr>
          <w:t xml:space="preserve">l </w:t>
        </w:r>
      </w:ins>
      <w:ins w:id="84" w:author="alanr" w:date="2021-04-28T20:04:03Z">
        <w:r>
          <w:rPr>
            <w:rFonts w:hint="default"/>
            <w:lang w:val="en-US"/>
          </w:rPr>
          <w:t>cou</w:t>
        </w:r>
      </w:ins>
      <w:ins w:id="85" w:author="alanr" w:date="2021-04-28T20:04:04Z">
        <w:r>
          <w:rPr>
            <w:rFonts w:hint="default"/>
            <w:lang w:val="en-US"/>
          </w:rPr>
          <w:t>ntry spe</w:t>
        </w:r>
      </w:ins>
      <w:ins w:id="86" w:author="alanr" w:date="2021-04-28T20:04:05Z">
        <w:r>
          <w:rPr>
            <w:rFonts w:hint="default"/>
            <w:lang w:val="en-US"/>
          </w:rPr>
          <w:t>cific di</w:t>
        </w:r>
      </w:ins>
      <w:ins w:id="87" w:author="alanr" w:date="2021-04-28T20:04:06Z">
        <w:r>
          <w:rPr>
            <w:rFonts w:hint="default"/>
            <w:lang w:val="en-US"/>
          </w:rPr>
          <w:t>fferences</w:t>
        </w:r>
      </w:ins>
      <w:ins w:id="88" w:author="alanr" w:date="2021-04-28T20:04:07Z">
        <w:r>
          <w:rPr>
            <w:rFonts w:hint="default"/>
            <w:lang w:val="en-US"/>
          </w:rPr>
          <w:t xml:space="preserve"> </w:t>
        </w:r>
      </w:ins>
      <w:ins w:id="89" w:author="alanr" w:date="2021-04-28T20:04:09Z">
        <w:r>
          <w:rPr>
            <w:rFonts w:hint="default"/>
            <w:lang w:val="en-US"/>
          </w:rPr>
          <w:t>that could</w:t>
        </w:r>
      </w:ins>
      <w:ins w:id="90" w:author="alanr" w:date="2021-04-28T20:04:10Z">
        <w:r>
          <w:rPr>
            <w:rFonts w:hint="default"/>
            <w:lang w:val="en-US"/>
          </w:rPr>
          <w:t xml:space="preserve"> confound</w:t>
        </w:r>
      </w:ins>
      <w:ins w:id="91" w:author="alanr" w:date="2021-04-28T20:04:11Z">
        <w:r>
          <w:rPr>
            <w:rFonts w:hint="default"/>
            <w:lang w:val="en-US"/>
          </w:rPr>
          <w:t xml:space="preserve"> the relation</w:t>
        </w:r>
      </w:ins>
      <w:ins w:id="92" w:author="alanr" w:date="2021-04-28T20:04:12Z">
        <w:r>
          <w:rPr>
            <w:rFonts w:hint="default"/>
            <w:lang w:val="en-US"/>
          </w:rPr>
          <w:t>ships within</w:t>
        </w:r>
      </w:ins>
      <w:ins w:id="93" w:author="alanr" w:date="2021-04-28T20:04:13Z">
        <w:r>
          <w:rPr>
            <w:rFonts w:hint="default"/>
            <w:lang w:val="en-US"/>
          </w:rPr>
          <w:t xml:space="preserve"> our mod</w:t>
        </w:r>
      </w:ins>
      <w:ins w:id="94" w:author="alanr" w:date="2021-04-28T20:04:14Z">
        <w:r>
          <w:rPr>
            <w:rFonts w:hint="default"/>
            <w:lang w:val="en-US"/>
          </w:rPr>
          <w:t xml:space="preserve">el. </w:t>
        </w:r>
      </w:ins>
      <w:ins w:id="95" w:author="alanr" w:date="2021-04-28T20:04:18Z">
        <w:r>
          <w:rPr>
            <w:rFonts w:hint="default"/>
            <w:lang w:val="en-US"/>
          </w:rPr>
          <w:t>Ther</w:t>
        </w:r>
      </w:ins>
      <w:ins w:id="96" w:author="alanr" w:date="2021-04-28T20:04:19Z">
        <w:r>
          <w:rPr>
            <w:rFonts w:hint="default"/>
            <w:lang w:val="en-US"/>
          </w:rPr>
          <w:t>efore we ad</w:t>
        </w:r>
      </w:ins>
      <w:ins w:id="97" w:author="alanr" w:date="2021-04-28T20:04:20Z">
        <w:r>
          <w:rPr>
            <w:rFonts w:hint="default"/>
            <w:lang w:val="en-US"/>
          </w:rPr>
          <w:t xml:space="preserve">d a </w:t>
        </w:r>
      </w:ins>
      <w:ins w:id="98" w:author="alanr" w:date="2021-04-28T20:04:25Z">
        <w:r>
          <w:rPr>
            <w:rFonts w:hint="default"/>
            <w:lang w:val="en-US"/>
          </w:rPr>
          <w:t>dummy v</w:t>
        </w:r>
      </w:ins>
      <w:ins w:id="99" w:author="alanr" w:date="2021-04-28T20:04:26Z">
        <w:r>
          <w:rPr>
            <w:rFonts w:hint="default"/>
            <w:lang w:val="en-US"/>
          </w:rPr>
          <w:t xml:space="preserve">ariable </w:t>
        </w:r>
      </w:ins>
      <w:ins w:id="100" w:author="alanr" w:date="2021-04-28T20:04:28Z">
        <w:r>
          <w:rPr>
            <w:rFonts w:hint="default"/>
            <w:lang w:val="en-US"/>
          </w:rPr>
          <w:t>for each</w:t>
        </w:r>
      </w:ins>
      <w:ins w:id="101" w:author="alanr" w:date="2021-04-28T20:04:29Z">
        <w:r>
          <w:rPr>
            <w:rFonts w:hint="default"/>
            <w:lang w:val="en-US"/>
          </w:rPr>
          <w:t xml:space="preserve"> league </w:t>
        </w:r>
      </w:ins>
      <w:ins w:id="102" w:author="alanr" w:date="2021-04-28T20:04:32Z">
        <w:r>
          <w:rPr>
            <w:rFonts w:hint="default"/>
            <w:lang w:val="en-US"/>
          </w:rPr>
          <w:t xml:space="preserve">in our </w:t>
        </w:r>
      </w:ins>
      <w:ins w:id="103" w:author="alanr" w:date="2021-04-28T20:04:33Z">
        <w:r>
          <w:rPr>
            <w:rFonts w:hint="default"/>
            <w:lang w:val="en-US"/>
          </w:rPr>
          <w:t>re</w:t>
        </w:r>
      </w:ins>
      <w:ins w:id="104" w:author="alanr" w:date="2021-04-28T20:04:34Z">
        <w:r>
          <w:rPr>
            <w:rFonts w:hint="default"/>
            <w:lang w:val="en-US"/>
          </w:rPr>
          <w:t>gressi</w:t>
        </w:r>
      </w:ins>
      <w:ins w:id="105" w:author="alanr" w:date="2021-04-28T20:04:35Z">
        <w:r>
          <w:rPr>
            <w:rFonts w:hint="default"/>
            <w:lang w:val="en-US"/>
          </w:rPr>
          <w:t>on model</w:t>
        </w:r>
      </w:ins>
      <w:ins w:id="106" w:author="alanr" w:date="2021-04-28T20:04:36Z">
        <w:r>
          <w:rPr>
            <w:rFonts w:hint="default"/>
            <w:lang w:val="en-US"/>
          </w:rPr>
          <w:t xml:space="preserve"> to </w:t>
        </w:r>
      </w:ins>
      <w:ins w:id="107" w:author="alanr" w:date="2021-04-28T20:04:39Z">
        <w:r>
          <w:rPr>
            <w:rFonts w:hint="default"/>
            <w:lang w:val="en-US"/>
          </w:rPr>
          <w:t>control</w:t>
        </w:r>
      </w:ins>
      <w:ins w:id="108" w:author="alanr" w:date="2021-04-28T20:04:40Z">
        <w:r>
          <w:rPr>
            <w:rFonts w:hint="default"/>
            <w:lang w:val="en-US"/>
          </w:rPr>
          <w:t xml:space="preserve"> for </w:t>
        </w:r>
      </w:ins>
      <w:ins w:id="109" w:author="alanr" w:date="2021-04-28T20:04:46Z">
        <w:r>
          <w:rPr>
            <w:rFonts w:hint="default"/>
            <w:lang w:val="en-US"/>
          </w:rPr>
          <w:t xml:space="preserve">these </w:t>
        </w:r>
      </w:ins>
      <w:ins w:id="110" w:author="alanr" w:date="2021-04-28T20:04:52Z">
        <w:r>
          <w:rPr>
            <w:rFonts w:hint="default"/>
            <w:lang w:val="en-US"/>
          </w:rPr>
          <w:t>leagu</w:t>
        </w:r>
      </w:ins>
      <w:ins w:id="111" w:author="alanr" w:date="2021-04-28T20:04:53Z">
        <w:r>
          <w:rPr>
            <w:rFonts w:hint="default"/>
            <w:lang w:val="en-US"/>
          </w:rPr>
          <w:t xml:space="preserve">e specific </w:t>
        </w:r>
      </w:ins>
      <w:ins w:id="112" w:author="alanr" w:date="2021-04-28T20:04:54Z">
        <w:r>
          <w:rPr>
            <w:rFonts w:hint="default"/>
            <w:lang w:val="en-US"/>
          </w:rPr>
          <w:t>differenc</w:t>
        </w:r>
      </w:ins>
      <w:ins w:id="113" w:author="alanr" w:date="2021-04-28T20:04:55Z">
        <w:r>
          <w:rPr>
            <w:rFonts w:hint="default"/>
            <w:lang w:val="en-US"/>
          </w:rPr>
          <w:t xml:space="preserve">es. </w:t>
        </w:r>
      </w:ins>
      <w:ins w:id="114" w:author="alanr" w:date="2021-04-28T20:05:13Z">
        <w:r>
          <w:rPr>
            <w:rFonts w:hint="default"/>
            <w:lang w:val="en-US"/>
          </w:rPr>
          <w:t>Addit</w:t>
        </w:r>
      </w:ins>
      <w:ins w:id="115" w:author="alanr" w:date="2021-04-28T20:05:14Z">
        <w:r>
          <w:rPr>
            <w:rFonts w:hint="default"/>
            <w:lang w:val="en-US"/>
          </w:rPr>
          <w:t xml:space="preserve">ionally, </w:t>
        </w:r>
      </w:ins>
      <w:ins w:id="116" w:author="alanr" w:date="2021-04-28T20:05:15Z">
        <w:r>
          <w:rPr>
            <w:rFonts w:hint="default"/>
            <w:lang w:val="en-US"/>
          </w:rPr>
          <w:t>for</w:t>
        </w:r>
      </w:ins>
      <w:ins w:id="117" w:author="alanr" w:date="2021-04-28T20:05:16Z">
        <w:r>
          <w:rPr>
            <w:rFonts w:hint="default"/>
            <w:lang w:val="en-US"/>
          </w:rPr>
          <w:t xml:space="preserve"> our </w:t>
        </w:r>
      </w:ins>
      <w:ins w:id="118" w:author="alanr" w:date="2021-04-28T20:05:24Z">
        <w:r>
          <w:rPr>
            <w:rFonts w:hint="default"/>
            <w:lang w:val="en-US"/>
          </w:rPr>
          <w:t>re</w:t>
        </w:r>
      </w:ins>
      <w:ins w:id="119" w:author="alanr" w:date="2021-04-28T20:05:25Z">
        <w:r>
          <w:rPr>
            <w:rFonts w:hint="default"/>
            <w:lang w:val="en-US"/>
          </w:rPr>
          <w:t>gression mod</w:t>
        </w:r>
      </w:ins>
      <w:ins w:id="120" w:author="alanr" w:date="2021-04-28T20:05:26Z">
        <w:r>
          <w:rPr>
            <w:rFonts w:hint="default"/>
            <w:lang w:val="en-US"/>
          </w:rPr>
          <w:t>el for re</w:t>
        </w:r>
      </w:ins>
      <w:ins w:id="121" w:author="alanr" w:date="2021-04-28T20:05:27Z">
        <w:r>
          <w:rPr>
            <w:rFonts w:hint="default"/>
            <w:lang w:val="en-US"/>
          </w:rPr>
          <w:t>fe</w:t>
        </w:r>
      </w:ins>
      <w:ins w:id="122" w:author="alanr" w:date="2021-04-28T20:05:28Z">
        <w:r>
          <w:rPr>
            <w:rFonts w:hint="default"/>
            <w:lang w:val="en-US"/>
          </w:rPr>
          <w:t>ree</w:t>
        </w:r>
      </w:ins>
      <w:ins w:id="123" w:author="alanr" w:date="2021-04-28T20:05:30Z">
        <w:r>
          <w:rPr>
            <w:rFonts w:hint="default"/>
            <w:lang w:val="en-US"/>
          </w:rPr>
          <w:t xml:space="preserve"> bia</w:t>
        </w:r>
      </w:ins>
      <w:ins w:id="124" w:author="alanr" w:date="2021-04-28T20:05:31Z">
        <w:r>
          <w:rPr>
            <w:rFonts w:hint="default"/>
            <w:lang w:val="en-US"/>
          </w:rPr>
          <w:t>s</w:t>
        </w:r>
      </w:ins>
      <w:ins w:id="125" w:author="alanr" w:date="2021-04-28T20:05:33Z">
        <w:r>
          <w:rPr>
            <w:rFonts w:hint="default"/>
            <w:lang w:val="en-US"/>
          </w:rPr>
          <w:t>,</w:t>
        </w:r>
      </w:ins>
      <w:ins w:id="126" w:author="alanr" w:date="2021-04-28T20:05:34Z">
        <w:r>
          <w:rPr>
            <w:rFonts w:hint="default"/>
            <w:lang w:val="en-US"/>
          </w:rPr>
          <w:t xml:space="preserve"> </w:t>
        </w:r>
      </w:ins>
      <w:ins w:id="127" w:author="alanr" w:date="2021-04-28T20:05:36Z">
        <w:r>
          <w:rPr>
            <w:rFonts w:hint="default"/>
            <w:lang w:val="en-US"/>
          </w:rPr>
          <w:t xml:space="preserve">a </w:t>
        </w:r>
      </w:ins>
      <w:ins w:id="128" w:author="alanr" w:date="2021-04-28T20:05:37Z">
        <w:r>
          <w:rPr>
            <w:rFonts w:hint="default"/>
            <w:lang w:val="en-US"/>
          </w:rPr>
          <w:t>confound</w:t>
        </w:r>
      </w:ins>
      <w:ins w:id="129" w:author="alanr" w:date="2021-04-28T20:05:38Z">
        <w:r>
          <w:rPr>
            <w:rFonts w:hint="default"/>
            <w:lang w:val="en-US"/>
          </w:rPr>
          <w:t>ing variable</w:t>
        </w:r>
      </w:ins>
      <w:ins w:id="130" w:author="alanr" w:date="2021-04-28T20:05:39Z">
        <w:r>
          <w:rPr>
            <w:rFonts w:hint="default"/>
            <w:lang w:val="en-US"/>
          </w:rPr>
          <w:t xml:space="preserve"> could be </w:t>
        </w:r>
      </w:ins>
      <w:ins w:id="131" w:author="alanr" w:date="2021-04-28T20:05:43Z">
        <w:r>
          <w:rPr>
            <w:rFonts w:hint="default"/>
            <w:lang w:val="en-US"/>
          </w:rPr>
          <w:t>the domina</w:t>
        </w:r>
      </w:ins>
      <w:ins w:id="132" w:author="alanr" w:date="2021-04-28T20:05:44Z">
        <w:r>
          <w:rPr>
            <w:rFonts w:hint="default"/>
            <w:lang w:val="en-US"/>
          </w:rPr>
          <w:t xml:space="preserve">nce </w:t>
        </w:r>
      </w:ins>
      <w:ins w:id="133" w:author="alanr" w:date="2021-04-28T20:05:49Z">
        <w:r>
          <w:rPr>
            <w:rFonts w:hint="default"/>
            <w:lang w:val="en-US"/>
          </w:rPr>
          <w:t xml:space="preserve">in a </w:t>
        </w:r>
      </w:ins>
      <w:ins w:id="134" w:author="alanr" w:date="2021-04-28T20:05:50Z">
        <w:r>
          <w:rPr>
            <w:rFonts w:hint="default"/>
            <w:lang w:val="en-US"/>
          </w:rPr>
          <w:t xml:space="preserve">match. </w:t>
        </w:r>
      </w:ins>
      <w:ins w:id="135" w:author="alanr" w:date="2021-04-28T20:06:04Z">
        <w:r>
          <w:rPr>
            <w:rFonts w:hint="default"/>
            <w:lang w:val="en-US"/>
          </w:rPr>
          <w:t>At</w:t>
        </w:r>
      </w:ins>
      <w:ins w:id="136" w:author="alanr" w:date="2021-04-28T20:06:05Z">
        <w:r>
          <w:rPr>
            <w:rFonts w:hint="default"/>
            <w:lang w:val="en-US"/>
          </w:rPr>
          <w:t>tac</w:t>
        </w:r>
      </w:ins>
      <w:ins w:id="137" w:author="alanr" w:date="2021-04-28T20:06:06Z">
        <w:r>
          <w:rPr>
            <w:rFonts w:hint="default"/>
            <w:lang w:val="en-US"/>
          </w:rPr>
          <w:t>king t</w:t>
        </w:r>
      </w:ins>
      <w:ins w:id="138" w:author="alanr" w:date="2021-04-28T20:06:07Z">
        <w:r>
          <w:rPr>
            <w:rFonts w:hint="default"/>
            <w:lang w:val="en-US"/>
          </w:rPr>
          <w:t xml:space="preserve">eams </w:t>
        </w:r>
      </w:ins>
      <w:ins w:id="139" w:author="alanr" w:date="2021-04-28T20:06:16Z">
        <w:r>
          <w:rPr>
            <w:rFonts w:hint="default"/>
            <w:lang w:val="en-US"/>
          </w:rPr>
          <w:t>domin</w:t>
        </w:r>
      </w:ins>
      <w:ins w:id="140" w:author="alanr" w:date="2021-04-28T20:06:17Z">
        <w:r>
          <w:rPr>
            <w:rFonts w:hint="default"/>
            <w:lang w:val="en-US"/>
          </w:rPr>
          <w:t>ant teams</w:t>
        </w:r>
      </w:ins>
      <w:ins w:id="141" w:author="alanr" w:date="2021-04-28T20:06:18Z">
        <w:r>
          <w:rPr>
            <w:rFonts w:hint="default"/>
            <w:lang w:val="en-US"/>
          </w:rPr>
          <w:t xml:space="preserve"> with more p</w:t>
        </w:r>
      </w:ins>
      <w:ins w:id="142" w:author="alanr" w:date="2021-04-28T20:06:19Z">
        <w:r>
          <w:rPr>
            <w:rFonts w:hint="default"/>
            <w:lang w:val="en-US"/>
          </w:rPr>
          <w:t>ossession</w:t>
        </w:r>
      </w:ins>
      <w:ins w:id="143" w:author="alanr" w:date="2021-04-28T20:06:23Z">
        <w:r>
          <w:rPr>
            <w:rFonts w:hint="default"/>
            <w:lang w:val="en-US"/>
          </w:rPr>
          <w:t xml:space="preserve"> </w:t>
        </w:r>
      </w:ins>
      <w:ins w:id="144" w:author="alanr" w:date="2021-04-28T20:06:24Z">
        <w:r>
          <w:rPr>
            <w:rFonts w:hint="default"/>
            <w:lang w:val="en-US"/>
          </w:rPr>
          <w:t>wil</w:t>
        </w:r>
      </w:ins>
      <w:ins w:id="145" w:author="alanr" w:date="2021-04-28T20:06:25Z">
        <w:r>
          <w:rPr>
            <w:rFonts w:hint="default"/>
            <w:lang w:val="en-US"/>
          </w:rPr>
          <w:t xml:space="preserve">l </w:t>
        </w:r>
      </w:ins>
      <w:ins w:id="146" w:author="alanr" w:date="2021-04-28T20:06:30Z">
        <w:r>
          <w:rPr>
            <w:rFonts w:hint="default"/>
            <w:lang w:val="en-US"/>
          </w:rPr>
          <w:t>make le</w:t>
        </w:r>
      </w:ins>
      <w:ins w:id="147" w:author="alanr" w:date="2021-04-28T20:06:31Z">
        <w:r>
          <w:rPr>
            <w:rFonts w:hint="default"/>
            <w:lang w:val="en-US"/>
          </w:rPr>
          <w:t xml:space="preserve">ss fouls </w:t>
        </w:r>
      </w:ins>
      <w:ins w:id="148" w:author="alanr" w:date="2021-04-28T20:06:32Z">
        <w:r>
          <w:rPr>
            <w:rFonts w:hint="default"/>
            <w:lang w:val="en-US"/>
          </w:rPr>
          <w:t>within a m</w:t>
        </w:r>
      </w:ins>
      <w:ins w:id="149" w:author="alanr" w:date="2021-04-28T20:06:33Z">
        <w:r>
          <w:rPr>
            <w:rFonts w:hint="default"/>
            <w:lang w:val="en-US"/>
          </w:rPr>
          <w:t>atch</w:t>
        </w:r>
      </w:ins>
      <w:ins w:id="150" w:author="alanr" w:date="2021-04-28T20:13:02Z">
        <w:r>
          <w:rPr>
            <w:rFonts w:hint="default"/>
            <w:lang w:val="en-US"/>
          </w:rPr>
          <w:t xml:space="preserve"> </w:t>
        </w:r>
      </w:ins>
      <w:ins w:id="151" w:author="alanr" w:date="2021-04-28T20:06:33Z">
        <w:r>
          <w:rPr>
            <w:rFonts w:hint="default"/>
            <w:lang w:val="en-US"/>
          </w:rPr>
          <w:t>(</w:t>
        </w:r>
      </w:ins>
      <w:ins w:id="152" w:author="alanr" w:date="2021-04-28T20:12:40Z">
        <w:r>
          <w:rPr>
            <w:rFonts w:hint="default"/>
            <w:lang w:val="en-US"/>
          </w:rPr>
          <w:t>Mc</w:t>
        </w:r>
      </w:ins>
      <w:ins w:id="153" w:author="alanr" w:date="2021-04-28T20:12:41Z">
        <w:r>
          <w:rPr>
            <w:rFonts w:hint="default"/>
            <w:lang w:val="en-US"/>
          </w:rPr>
          <w:t>Carick</w:t>
        </w:r>
      </w:ins>
      <w:ins w:id="154" w:author="alanr" w:date="2021-04-28T20:12:42Z">
        <w:r>
          <w:rPr>
            <w:rFonts w:hint="default"/>
            <w:lang w:val="en-US"/>
          </w:rPr>
          <w:t xml:space="preserve"> et al</w:t>
        </w:r>
      </w:ins>
      <w:ins w:id="155" w:author="alanr" w:date="2021-04-28T20:12:43Z">
        <w:r>
          <w:rPr>
            <w:rFonts w:hint="default"/>
            <w:lang w:val="en-US"/>
          </w:rPr>
          <w:t xml:space="preserve"> 20</w:t>
        </w:r>
      </w:ins>
      <w:ins w:id="156" w:author="alanr" w:date="2021-04-28T20:12:45Z">
        <w:r>
          <w:rPr>
            <w:rFonts w:hint="default"/>
            <w:lang w:val="en-US"/>
          </w:rPr>
          <w:t>20</w:t>
        </w:r>
      </w:ins>
      <w:ins w:id="157" w:author="alanr" w:date="2021-04-28T20:12:46Z">
        <w:r>
          <w:rPr>
            <w:rFonts w:hint="default"/>
            <w:lang w:val="en-US"/>
          </w:rPr>
          <w:t xml:space="preserve">; </w:t>
        </w:r>
      </w:ins>
      <w:ins w:id="158" w:author="alanr" w:date="2021-04-28T20:12:47Z">
        <w:r>
          <w:rPr>
            <w:rFonts w:hint="default"/>
            <w:lang w:val="en-US"/>
          </w:rPr>
          <w:t>Goum</w:t>
        </w:r>
      </w:ins>
      <w:ins w:id="159" w:author="alanr" w:date="2021-04-28T20:12:48Z">
        <w:r>
          <w:rPr>
            <w:rFonts w:hint="default"/>
            <w:lang w:val="en-US"/>
          </w:rPr>
          <w:t>as</w:t>
        </w:r>
      </w:ins>
      <w:ins w:id="160" w:author="alanr" w:date="2021-04-28T20:12:49Z">
        <w:r>
          <w:rPr>
            <w:rFonts w:hint="default"/>
            <w:lang w:val="en-US"/>
          </w:rPr>
          <w:t xml:space="preserve">, </w:t>
        </w:r>
      </w:ins>
      <w:ins w:id="161" w:author="alanr" w:date="2021-04-28T20:12:50Z">
        <w:r>
          <w:rPr>
            <w:rFonts w:hint="default"/>
            <w:lang w:val="en-US"/>
          </w:rPr>
          <w:t>2014</w:t>
        </w:r>
      </w:ins>
      <w:ins w:id="162" w:author="alanr" w:date="2021-04-28T20:14:43Z">
        <w:r>
          <w:rPr>
            <w:rFonts w:hint="default"/>
            <w:lang w:val="en-US"/>
          </w:rPr>
          <w:t>b</w:t>
        </w:r>
      </w:ins>
      <w:ins w:id="163" w:author="alanr" w:date="2021-04-28T20:06:34Z">
        <w:r>
          <w:rPr>
            <w:rFonts w:hint="default"/>
            <w:lang w:val="en-US"/>
          </w:rPr>
          <w:t>).</w:t>
        </w:r>
      </w:ins>
      <w:ins w:id="164" w:author="alanr" w:date="2021-04-28T20:06:35Z">
        <w:r>
          <w:rPr>
            <w:rFonts w:hint="default"/>
            <w:lang w:val="en-US"/>
          </w:rPr>
          <w:t xml:space="preserve"> </w:t>
        </w:r>
      </w:ins>
      <w:ins w:id="165" w:author="alanr" w:date="2021-04-28T20:06:49Z">
        <w:r>
          <w:rPr>
            <w:rFonts w:hint="default"/>
            <w:lang w:val="en-US"/>
          </w:rPr>
          <w:t>If hom</w:t>
        </w:r>
      </w:ins>
      <w:ins w:id="166" w:author="alanr" w:date="2021-04-28T20:06:50Z">
        <w:r>
          <w:rPr>
            <w:rFonts w:hint="default"/>
            <w:lang w:val="en-US"/>
          </w:rPr>
          <w:t xml:space="preserve">e teams </w:t>
        </w:r>
      </w:ins>
      <w:ins w:id="167" w:author="alanr" w:date="2021-04-28T20:06:51Z">
        <w:r>
          <w:rPr>
            <w:rFonts w:hint="default"/>
            <w:lang w:val="en-US"/>
          </w:rPr>
          <w:t>play m</w:t>
        </w:r>
      </w:ins>
      <w:ins w:id="168" w:author="alanr" w:date="2021-04-28T20:06:52Z">
        <w:r>
          <w:rPr>
            <w:rFonts w:hint="default"/>
            <w:lang w:val="en-US"/>
          </w:rPr>
          <w:t>ore attack</w:t>
        </w:r>
      </w:ins>
      <w:ins w:id="169" w:author="alanr" w:date="2021-04-28T20:06:53Z">
        <w:r>
          <w:rPr>
            <w:rFonts w:hint="default"/>
            <w:lang w:val="en-US"/>
          </w:rPr>
          <w:t>ing</w:t>
        </w:r>
      </w:ins>
      <w:ins w:id="170" w:author="alanr" w:date="2021-04-28T20:06:57Z">
        <w:r>
          <w:rPr>
            <w:rFonts w:hint="default"/>
            <w:lang w:val="en-US"/>
          </w:rPr>
          <w:t xml:space="preserve"> footb</w:t>
        </w:r>
      </w:ins>
      <w:ins w:id="171" w:author="alanr" w:date="2021-04-28T20:06:58Z">
        <w:r>
          <w:rPr>
            <w:rFonts w:hint="default"/>
            <w:lang w:val="en-US"/>
          </w:rPr>
          <w:t xml:space="preserve">all </w:t>
        </w:r>
      </w:ins>
      <w:ins w:id="172" w:author="alanr" w:date="2021-04-28T20:07:00Z">
        <w:r>
          <w:rPr>
            <w:rFonts w:hint="default"/>
            <w:lang w:val="en-US"/>
          </w:rPr>
          <w:t>and the</w:t>
        </w:r>
      </w:ins>
      <w:ins w:id="173" w:author="alanr" w:date="2021-04-28T20:07:01Z">
        <w:r>
          <w:rPr>
            <w:rFonts w:hint="default"/>
            <w:lang w:val="en-US"/>
          </w:rPr>
          <w:t xml:space="preserve">refore </w:t>
        </w:r>
      </w:ins>
      <w:ins w:id="174" w:author="alanr" w:date="2021-04-28T20:07:02Z">
        <w:r>
          <w:rPr>
            <w:rFonts w:hint="default"/>
            <w:lang w:val="en-US"/>
          </w:rPr>
          <w:t>ne</w:t>
        </w:r>
      </w:ins>
      <w:ins w:id="175" w:author="alanr" w:date="2021-04-28T20:07:03Z">
        <w:r>
          <w:rPr>
            <w:rFonts w:hint="default"/>
            <w:lang w:val="en-US"/>
          </w:rPr>
          <w:t>ed to com</w:t>
        </w:r>
      </w:ins>
      <w:ins w:id="176" w:author="alanr" w:date="2021-04-28T20:07:04Z">
        <w:r>
          <w:rPr>
            <w:rFonts w:hint="default"/>
            <w:lang w:val="en-US"/>
          </w:rPr>
          <w:t>mit</w:t>
        </w:r>
      </w:ins>
      <w:ins w:id="177" w:author="alanr" w:date="2021-04-28T20:07:05Z">
        <w:r>
          <w:rPr>
            <w:rFonts w:hint="default"/>
            <w:lang w:val="en-US"/>
          </w:rPr>
          <w:t xml:space="preserve"> </w:t>
        </w:r>
      </w:ins>
      <w:ins w:id="178" w:author="alanr" w:date="2021-04-28T20:07:06Z">
        <w:r>
          <w:rPr>
            <w:rFonts w:hint="default"/>
            <w:lang w:val="en-US"/>
          </w:rPr>
          <w:t>les</w:t>
        </w:r>
      </w:ins>
      <w:ins w:id="179" w:author="alanr" w:date="2021-04-28T20:07:07Z">
        <w:r>
          <w:rPr>
            <w:rFonts w:hint="default"/>
            <w:lang w:val="en-US"/>
          </w:rPr>
          <w:t>s fo</w:t>
        </w:r>
      </w:ins>
      <w:ins w:id="180" w:author="alanr" w:date="2021-04-28T20:07:08Z">
        <w:r>
          <w:rPr>
            <w:rFonts w:hint="default"/>
            <w:lang w:val="en-US"/>
          </w:rPr>
          <w:t xml:space="preserve">uls, </w:t>
        </w:r>
      </w:ins>
      <w:ins w:id="181" w:author="alanr" w:date="2021-04-28T20:07:09Z">
        <w:r>
          <w:rPr>
            <w:rFonts w:hint="default"/>
            <w:lang w:val="en-US"/>
          </w:rPr>
          <w:t>t</w:t>
        </w:r>
      </w:ins>
      <w:ins w:id="182" w:author="alanr" w:date="2021-04-28T20:07:10Z">
        <w:r>
          <w:rPr>
            <w:rFonts w:hint="default"/>
            <w:lang w:val="en-US"/>
          </w:rPr>
          <w:t>he refere</w:t>
        </w:r>
      </w:ins>
      <w:ins w:id="183" w:author="alanr" w:date="2021-04-28T20:07:11Z">
        <w:r>
          <w:rPr>
            <w:rFonts w:hint="default"/>
            <w:lang w:val="en-US"/>
          </w:rPr>
          <w:t xml:space="preserve">e bias we </w:t>
        </w:r>
      </w:ins>
      <w:ins w:id="184" w:author="alanr" w:date="2021-04-28T20:07:12Z">
        <w:r>
          <w:rPr>
            <w:rFonts w:hint="default"/>
            <w:lang w:val="en-US"/>
          </w:rPr>
          <w:t>found might</w:t>
        </w:r>
      </w:ins>
      <w:ins w:id="185" w:author="alanr" w:date="2021-04-28T20:07:13Z">
        <w:r>
          <w:rPr>
            <w:rFonts w:hint="default"/>
            <w:lang w:val="en-US"/>
          </w:rPr>
          <w:t xml:space="preserve"> simply </w:t>
        </w:r>
      </w:ins>
      <w:ins w:id="186" w:author="alanr" w:date="2021-04-28T20:07:14Z">
        <w:r>
          <w:rPr>
            <w:rFonts w:hint="default"/>
            <w:lang w:val="en-US"/>
          </w:rPr>
          <w:t>be a re</w:t>
        </w:r>
      </w:ins>
      <w:ins w:id="187" w:author="alanr" w:date="2021-04-28T20:07:15Z">
        <w:r>
          <w:rPr>
            <w:rFonts w:hint="default"/>
            <w:lang w:val="en-US"/>
          </w:rPr>
          <w:t xml:space="preserve">sult of </w:t>
        </w:r>
      </w:ins>
      <w:ins w:id="188" w:author="alanr" w:date="2021-04-28T20:07:17Z">
        <w:r>
          <w:rPr>
            <w:rFonts w:hint="default"/>
            <w:lang w:val="en-US"/>
          </w:rPr>
          <w:t>the play</w:t>
        </w:r>
      </w:ins>
      <w:ins w:id="189" w:author="alanr" w:date="2021-04-28T20:07:18Z">
        <w:r>
          <w:rPr>
            <w:rFonts w:hint="default"/>
            <w:lang w:val="en-US"/>
          </w:rPr>
          <w:t xml:space="preserve">ing style </w:t>
        </w:r>
      </w:ins>
      <w:ins w:id="190" w:author="alanr" w:date="2021-04-28T20:07:19Z">
        <w:r>
          <w:rPr>
            <w:rFonts w:hint="default"/>
            <w:lang w:val="en-US"/>
          </w:rPr>
          <w:t xml:space="preserve">and </w:t>
        </w:r>
      </w:ins>
      <w:ins w:id="191" w:author="alanr" w:date="2021-04-28T20:07:21Z">
        <w:r>
          <w:rPr>
            <w:rFonts w:hint="default"/>
            <w:lang w:val="en-US"/>
          </w:rPr>
          <w:t>not fr</w:t>
        </w:r>
      </w:ins>
      <w:ins w:id="192" w:author="alanr" w:date="2021-04-28T20:07:22Z">
        <w:r>
          <w:rPr>
            <w:rFonts w:hint="default"/>
            <w:lang w:val="en-US"/>
          </w:rPr>
          <w:t xml:space="preserve">om </w:t>
        </w:r>
      </w:ins>
      <w:ins w:id="193" w:author="alanr" w:date="2021-04-28T20:07:29Z">
        <w:r>
          <w:rPr>
            <w:rFonts w:hint="default"/>
            <w:lang w:val="en-US"/>
          </w:rPr>
          <w:t>an</w:t>
        </w:r>
      </w:ins>
      <w:ins w:id="194" w:author="alanr" w:date="2021-04-28T20:07:30Z">
        <w:r>
          <w:rPr>
            <w:rFonts w:hint="default"/>
            <w:lang w:val="en-US"/>
          </w:rPr>
          <w:t xml:space="preserve"> </w:t>
        </w:r>
      </w:ins>
      <w:ins w:id="195" w:author="alanr" w:date="2021-04-28T20:07:22Z">
        <w:r>
          <w:rPr>
            <w:rFonts w:hint="default"/>
            <w:lang w:val="en-US"/>
          </w:rPr>
          <w:t>act</w:t>
        </w:r>
      </w:ins>
      <w:ins w:id="196" w:author="alanr" w:date="2021-04-28T20:07:23Z">
        <w:r>
          <w:rPr>
            <w:rFonts w:hint="default"/>
            <w:lang w:val="en-US"/>
          </w:rPr>
          <w:t xml:space="preserve">ual </w:t>
        </w:r>
      </w:ins>
      <w:ins w:id="197" w:author="alanr" w:date="2021-04-28T20:07:24Z">
        <w:r>
          <w:rPr>
            <w:rFonts w:hint="default"/>
            <w:lang w:val="en-US"/>
          </w:rPr>
          <w:t>bias in</w:t>
        </w:r>
      </w:ins>
      <w:ins w:id="198" w:author="alanr" w:date="2021-04-28T20:07:25Z">
        <w:r>
          <w:rPr>
            <w:rFonts w:hint="default"/>
            <w:lang w:val="en-US"/>
          </w:rPr>
          <w:t xml:space="preserve"> referee</w:t>
        </w:r>
      </w:ins>
      <w:ins w:id="199" w:author="alanr" w:date="2021-04-28T20:07:26Z">
        <w:r>
          <w:rPr>
            <w:rFonts w:hint="default"/>
            <w:lang w:val="en-US"/>
          </w:rPr>
          <w:t xml:space="preserve"> decisio</w:t>
        </w:r>
      </w:ins>
      <w:ins w:id="200" w:author="alanr" w:date="2021-04-28T20:07:27Z">
        <w:r>
          <w:rPr>
            <w:rFonts w:hint="default"/>
            <w:lang w:val="en-US"/>
          </w:rPr>
          <w:t>n maki</w:t>
        </w:r>
      </w:ins>
      <w:ins w:id="201" w:author="alanr" w:date="2021-04-28T20:07:28Z">
        <w:r>
          <w:rPr>
            <w:rFonts w:hint="default"/>
            <w:lang w:val="en-US"/>
          </w:rPr>
          <w:t xml:space="preserve">ng. </w:t>
        </w:r>
      </w:ins>
      <w:ins w:id="202" w:author="alanr" w:date="2021-04-28T20:07:32Z">
        <w:r>
          <w:rPr>
            <w:rFonts w:hint="default"/>
            <w:lang w:val="en-US"/>
          </w:rPr>
          <w:t>Ther</w:t>
        </w:r>
      </w:ins>
      <w:ins w:id="203" w:author="alanr" w:date="2021-04-28T20:07:33Z">
        <w:r>
          <w:rPr>
            <w:rFonts w:hint="default"/>
            <w:lang w:val="en-US"/>
          </w:rPr>
          <w:t>efore we i</w:t>
        </w:r>
      </w:ins>
      <w:ins w:id="204" w:author="alanr" w:date="2021-04-28T20:07:34Z">
        <w:r>
          <w:rPr>
            <w:rFonts w:hint="default"/>
            <w:lang w:val="en-US"/>
          </w:rPr>
          <w:t xml:space="preserve">nclude the </w:t>
        </w:r>
      </w:ins>
      <w:ins w:id="205" w:author="alanr" w:date="2021-04-28T20:07:35Z">
        <w:r>
          <w:rPr>
            <w:rFonts w:hint="default"/>
            <w:lang w:val="en-US"/>
          </w:rPr>
          <w:t>diff</w:t>
        </w:r>
      </w:ins>
      <w:ins w:id="206" w:author="alanr" w:date="2021-04-28T20:07:36Z">
        <w:r>
          <w:rPr>
            <w:rFonts w:hint="default"/>
            <w:lang w:val="en-US"/>
          </w:rPr>
          <w:t xml:space="preserve">erence in </w:t>
        </w:r>
      </w:ins>
      <w:ins w:id="207" w:author="alanr" w:date="2021-04-28T20:07:37Z">
        <w:r>
          <w:rPr>
            <w:rFonts w:hint="default"/>
            <w:lang w:val="en-US"/>
          </w:rPr>
          <w:t>shots betwe</w:t>
        </w:r>
      </w:ins>
      <w:ins w:id="208" w:author="alanr" w:date="2021-04-28T20:07:38Z">
        <w:r>
          <w:rPr>
            <w:rFonts w:hint="default"/>
            <w:lang w:val="en-US"/>
          </w:rPr>
          <w:t>en home a</w:t>
        </w:r>
      </w:ins>
      <w:ins w:id="209" w:author="alanr" w:date="2021-04-28T20:07:42Z">
        <w:r>
          <w:rPr>
            <w:rFonts w:hint="default"/>
            <w:lang w:val="en-US"/>
          </w:rPr>
          <w:t>nd away team</w:t>
        </w:r>
      </w:ins>
      <w:ins w:id="210" w:author="alanr" w:date="2021-04-28T20:07:43Z">
        <w:r>
          <w:rPr>
            <w:rFonts w:hint="default"/>
            <w:lang w:val="en-US"/>
          </w:rPr>
          <w:t>s int</w:t>
        </w:r>
      </w:ins>
      <w:ins w:id="211" w:author="alanr" w:date="2021-04-28T20:07:44Z">
        <w:r>
          <w:rPr>
            <w:rFonts w:hint="default"/>
            <w:lang w:val="en-US"/>
          </w:rPr>
          <w:t xml:space="preserve">o </w:t>
        </w:r>
      </w:ins>
      <w:ins w:id="212" w:author="alanr" w:date="2021-04-28T20:07:46Z">
        <w:r>
          <w:rPr>
            <w:rFonts w:hint="default"/>
            <w:lang w:val="en-US"/>
          </w:rPr>
          <w:t>our m</w:t>
        </w:r>
      </w:ins>
      <w:ins w:id="213" w:author="alanr" w:date="2021-04-28T20:07:47Z">
        <w:r>
          <w:rPr>
            <w:rFonts w:hint="default"/>
            <w:lang w:val="en-US"/>
          </w:rPr>
          <w:t>odel</w:t>
        </w:r>
      </w:ins>
      <w:ins w:id="214" w:author="alanr" w:date="2021-04-28T20:08:10Z">
        <w:r>
          <w:rPr>
            <w:rFonts w:hint="default"/>
            <w:lang w:val="en-US"/>
          </w:rPr>
          <w:t xml:space="preserve">. </w:t>
        </w:r>
      </w:ins>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3.2 Variable Operationalization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table 2 we provide an overview of the main variables included in our analsyis with an explanation on how the variable is operationalized within our dataset. Our unit of analysis is a match between two football teams, with the team playing at home called “Home Team” and the team playing away “Away Team”. </w:t>
      </w:r>
      <w:r>
        <w:rPr>
          <w:rFonts w:ascii="Times New Roman" w:hAnsi="Times New Roman" w:cs="Times New Roman"/>
          <w:sz w:val="24"/>
          <w:szCs w:val="24"/>
        </w:rPr>
        <w:t>For many</w:t>
      </w:r>
      <w:r>
        <w:rPr>
          <w:rFonts w:hint="default" w:ascii="Times New Roman" w:hAnsi="Times New Roman" w:cs="Times New Roman"/>
          <w:sz w:val="24"/>
          <w:szCs w:val="24"/>
          <w:lang w:val="en-US"/>
        </w:rPr>
        <w:t xml:space="preserve"> of our</w:t>
      </w:r>
      <w:r>
        <w:rPr>
          <w:rFonts w:ascii="Times New Roman" w:hAnsi="Times New Roman" w:cs="Times New Roman"/>
          <w:sz w:val="24"/>
          <w:szCs w:val="24"/>
        </w:rPr>
        <w:t xml:space="preserve"> variables </w:t>
      </w:r>
      <w:r>
        <w:rPr>
          <w:rFonts w:hint="default" w:ascii="Times New Roman" w:hAnsi="Times New Roman" w:cs="Times New Roman"/>
          <w:sz w:val="24"/>
          <w:szCs w:val="24"/>
          <w:lang w:val="en-US"/>
        </w:rPr>
        <w:t xml:space="preserve">withinin our dataset </w:t>
      </w:r>
      <w:r>
        <w:rPr>
          <w:rFonts w:ascii="Times New Roman" w:hAnsi="Times New Roman" w:cs="Times New Roman"/>
          <w:sz w:val="24"/>
          <w:szCs w:val="24"/>
        </w:rPr>
        <w:t xml:space="preserve">we use the differences between home and away metrics within the match to reduce the number of variables used in our models. </w:t>
      </w:r>
      <w:r>
        <w:rPr>
          <w:rFonts w:hint="default" w:ascii="Times New Roman" w:hAnsi="Times New Roman" w:cs="Times New Roman"/>
          <w:sz w:val="24"/>
          <w:szCs w:val="24"/>
          <w:lang w:val="en-US"/>
        </w:rPr>
        <w:t xml:space="preserve">For the majority of these differences, we calculate the difference by subtracting away values from home values. For example, goal difference is calculated as # of goals scored by the home team minus # of goals scored by the away team. However, for referee decisions we decide to reverse the calculation to facillitate interpretation of outcomes. When calculated in this way, a positive difference in cards implies higher cards for away teams, which can be seen as a positive bias towards home teams.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2 Variable operationalization table</w:t>
      </w:r>
    </w:p>
    <w:p>
      <w:pPr>
        <w:spacing w:line="360" w:lineRule="auto"/>
        <w:jc w:val="center"/>
        <w:rPr>
          <w:del w:id="215" w:author="alanr" w:date="2021-05-01T15:19:44Z"/>
          <w:rFonts w:hint="default" w:ascii="Times New Roman" w:hAnsi="Times New Roman" w:cs="Times New Roman"/>
          <w:b/>
          <w:bCs/>
          <w:sz w:val="24"/>
          <w:szCs w:val="24"/>
          <w:lang w:val="en-US"/>
        </w:rPr>
      </w:pPr>
      <w:ins w:id="216" w:author="alanr" w:date="2021-04-29T10:15:54Z"/>
      <w:ins w:id="217" w:author="alanr" w:date="2021-04-29T10:15:54Z"/>
      <w:ins w:id="218" w:author="alanr" w:date="2021-04-29T10:15:54Z"/>
      <w:ins w:id="219" w:author="alanr" w:date="2021-04-29T10:15:54Z">
        <w:r>
          <w:rPr>
            <w:rFonts w:hint="default" w:ascii="Times New Roman" w:hAnsi="Times New Roman" w:cs="Times New Roman"/>
            <w:b/>
            <w:bCs/>
            <w:sz w:val="24"/>
            <w:szCs w:val="24"/>
            <w:lang w:val="en-US"/>
          </w:rPr>
          <w:object>
            <v:shape id="_x0000_i1026" o:spt="75" type="#_x0000_t75" style="height:687pt;width:531.6pt;" o:ole="t" filled="f" o:preferrelative="t" stroked="f" coordsize="21600,21600">
              <v:path/>
              <v:fill on="f" focussize="0,0"/>
              <v:stroke on="f"/>
              <v:imagedata r:id="rId13" o:title=""/>
              <o:lock v:ext="edit" aspectratio="t"/>
              <w10:wrap type="none"/>
              <w10:anchorlock/>
            </v:shape>
            <o:OLEObject Type="Embed" ProgID="Word.Document.8" ShapeID="_x0000_i1026" DrawAspect="Content" ObjectID="_1468075726" r:id="rId12">
              <o:LockedField>false</o:LockedField>
            </o:OLEObject>
          </w:object>
        </w:r>
      </w:ins>
      <w:ins w:id="221" w:author="alanr" w:date="2021-04-29T10:15:54Z"/>
    </w:p>
    <w:p>
      <w:pPr>
        <w:spacing w:line="360" w:lineRule="auto"/>
        <w:jc w:val="center"/>
        <w:rPr>
          <w:del w:id="222" w:author="alanr" w:date="2021-05-01T15:19:44Z"/>
          <w:rFonts w:ascii="Times New Roman" w:hAnsi="Times New Roman" w:cs="Times New Roman"/>
          <w:b/>
          <w:bCs/>
          <w:sz w:val="24"/>
          <w:szCs w:val="24"/>
        </w:rPr>
      </w:pPr>
    </w:p>
    <w:p>
      <w:pPr>
        <w:spacing w:line="360" w:lineRule="auto"/>
        <w:jc w:val="center"/>
        <w:rPr>
          <w:del w:id="223" w:author="alanr" w:date="2021-05-01T15:19:45Z"/>
          <w:rFonts w:ascii="Times New Roman" w:hAnsi="Times New Roman" w:cs="Times New Roman"/>
          <w:b/>
          <w:bCs/>
          <w:sz w:val="24"/>
          <w:szCs w:val="24"/>
        </w:rPr>
      </w:pPr>
    </w:p>
    <w:p>
      <w:pPr>
        <w:spacing w:line="360" w:lineRule="auto"/>
        <w:jc w:val="both"/>
        <w:rPr>
          <w:del w:id="225" w:author="alanr" w:date="2021-05-01T15:19:45Z"/>
          <w:rFonts w:hint="default" w:ascii="Times New Roman" w:hAnsi="Times New Roman" w:cs="Times New Roman"/>
          <w:b/>
          <w:bCs/>
          <w:sz w:val="24"/>
          <w:szCs w:val="24"/>
          <w:lang w:val="en-US"/>
        </w:rPr>
        <w:pPrChange w:id="224" w:author="alanr" w:date="2021-04-29T10:00:06Z">
          <w:pPr>
            <w:spacing w:line="360" w:lineRule="auto"/>
            <w:jc w:val="center"/>
          </w:pPr>
        </w:pPrChange>
      </w:pP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3.3 Descriptive statistics</w:t>
      </w:r>
    </w:p>
    <w:p>
      <w:pPr>
        <w:spacing w:line="360" w:lineRule="auto"/>
      </w:pPr>
      <w:r>
        <w:rPr>
          <w:rFonts w:ascii="Times New Roman" w:hAnsi="Times New Roman" w:cs="Times New Roman"/>
          <w:sz w:val="24"/>
          <w:szCs w:val="24"/>
        </w:rPr>
        <w:t xml:space="preserve">Table 3 provides the descriptive statistics for the variables mentioned in section 3.2.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The data set contains match data for 8137 matches played in 9 major leagues of Europe. </w:t>
      </w:r>
      <w:r>
        <w:rPr>
          <w:rFonts w:hint="default" w:ascii="Times New Roman" w:hAnsi="Times New Roman" w:cs="Times New Roman"/>
          <w:sz w:val="24"/>
          <w:szCs w:val="24"/>
          <w:lang w:val="en-US"/>
        </w:rPr>
        <w:t xml:space="preserve">We observe that home teams on average score .292 goals more and collect .365 more points han away teams. Furthermore, the table reveals that home teams on average receive .185 fewer yellow cards and .026 fewer red cards than away teams, while committing .107 fouls less on average. </w:t>
      </w:r>
      <w:ins w:id="226" w:author="alanr" w:date="2021-04-28T05:07:15Z">
        <w:r>
          <w:rPr>
            <w:rFonts w:hint="default" w:ascii="Times New Roman" w:hAnsi="Times New Roman" w:cs="Times New Roman"/>
            <w:sz w:val="24"/>
            <w:szCs w:val="24"/>
            <w:lang w:val="en-US"/>
          </w:rPr>
          <w:t>Appendix</w:t>
        </w:r>
      </w:ins>
      <w:ins w:id="227" w:author="alanr" w:date="2021-04-28T05:07:16Z">
        <w:r>
          <w:rPr>
            <w:rFonts w:hint="default" w:ascii="Times New Roman" w:hAnsi="Times New Roman" w:cs="Times New Roman"/>
            <w:sz w:val="24"/>
            <w:szCs w:val="24"/>
            <w:lang w:val="en-US"/>
          </w:rPr>
          <w:t xml:space="preserve"> </w:t>
        </w:r>
      </w:ins>
      <w:ins w:id="228" w:author="alanr" w:date="2021-04-28T05:07:17Z">
        <w:r>
          <w:rPr>
            <w:rFonts w:hint="default" w:ascii="Times New Roman" w:hAnsi="Times New Roman" w:cs="Times New Roman"/>
            <w:sz w:val="24"/>
            <w:szCs w:val="24"/>
            <w:lang w:val="en-US"/>
          </w:rPr>
          <w:t xml:space="preserve">.. </w:t>
        </w:r>
      </w:ins>
      <w:ins w:id="229" w:author="alanr" w:date="2021-04-28T05:07:18Z">
        <w:r>
          <w:rPr>
            <w:rFonts w:hint="default" w:ascii="Times New Roman" w:hAnsi="Times New Roman" w:cs="Times New Roman"/>
            <w:sz w:val="24"/>
            <w:szCs w:val="24"/>
            <w:lang w:val="en-US"/>
          </w:rPr>
          <w:t>contains t</w:t>
        </w:r>
      </w:ins>
      <w:ins w:id="230" w:author="alanr" w:date="2021-04-28T05:07:19Z">
        <w:r>
          <w:rPr>
            <w:rFonts w:hint="default" w:ascii="Times New Roman" w:hAnsi="Times New Roman" w:cs="Times New Roman"/>
            <w:sz w:val="24"/>
            <w:szCs w:val="24"/>
            <w:lang w:val="en-US"/>
          </w:rPr>
          <w:t xml:space="preserve">he </w:t>
        </w:r>
      </w:ins>
      <w:ins w:id="231" w:author="alanr" w:date="2021-04-28T05:07:36Z">
        <w:r>
          <w:rPr>
            <w:rFonts w:hint="default" w:ascii="Times New Roman" w:hAnsi="Times New Roman" w:cs="Times New Roman"/>
            <w:sz w:val="24"/>
            <w:szCs w:val="24"/>
            <w:lang w:val="en-US"/>
          </w:rPr>
          <w:t>ful</w:t>
        </w:r>
      </w:ins>
      <w:ins w:id="232" w:author="alanr" w:date="2021-04-28T05:07:37Z">
        <w:r>
          <w:rPr>
            <w:rFonts w:hint="default" w:ascii="Times New Roman" w:hAnsi="Times New Roman" w:cs="Times New Roman"/>
            <w:sz w:val="24"/>
            <w:szCs w:val="24"/>
            <w:lang w:val="en-US"/>
          </w:rPr>
          <w:t xml:space="preserve">l </w:t>
        </w:r>
      </w:ins>
      <w:ins w:id="233" w:author="alanr" w:date="2021-04-28T05:07:23Z">
        <w:r>
          <w:rPr>
            <w:rFonts w:hint="default" w:ascii="Times New Roman" w:hAnsi="Times New Roman" w:cs="Times New Roman"/>
            <w:sz w:val="24"/>
            <w:szCs w:val="24"/>
            <w:lang w:val="en-US"/>
          </w:rPr>
          <w:t>su</w:t>
        </w:r>
      </w:ins>
      <w:ins w:id="234" w:author="alanr" w:date="2021-04-28T05:07:24Z">
        <w:r>
          <w:rPr>
            <w:rFonts w:hint="default" w:ascii="Times New Roman" w:hAnsi="Times New Roman" w:cs="Times New Roman"/>
            <w:sz w:val="24"/>
            <w:szCs w:val="24"/>
            <w:lang w:val="en-US"/>
          </w:rPr>
          <w:t>mmary s</w:t>
        </w:r>
      </w:ins>
      <w:ins w:id="235" w:author="alanr" w:date="2021-04-28T05:07:25Z">
        <w:r>
          <w:rPr>
            <w:rFonts w:hint="default" w:ascii="Times New Roman" w:hAnsi="Times New Roman" w:cs="Times New Roman"/>
            <w:sz w:val="24"/>
            <w:szCs w:val="24"/>
            <w:lang w:val="en-US"/>
          </w:rPr>
          <w:t>tatistics</w:t>
        </w:r>
      </w:ins>
      <w:ins w:id="236" w:author="alanr" w:date="2021-04-28T05:07:26Z">
        <w:r>
          <w:rPr>
            <w:rFonts w:hint="default" w:ascii="Times New Roman" w:hAnsi="Times New Roman" w:cs="Times New Roman"/>
            <w:sz w:val="24"/>
            <w:szCs w:val="24"/>
            <w:lang w:val="en-US"/>
          </w:rPr>
          <w:t xml:space="preserve"> table</w:t>
        </w:r>
      </w:ins>
      <w:ins w:id="237" w:author="alanr" w:date="2021-04-28T05:07:40Z">
        <w:r>
          <w:rPr>
            <w:rFonts w:hint="default" w:ascii="Times New Roman" w:hAnsi="Times New Roman" w:cs="Times New Roman"/>
            <w:sz w:val="24"/>
            <w:szCs w:val="24"/>
            <w:lang w:val="en-US"/>
          </w:rPr>
          <w:t xml:space="preserve">. </w:t>
        </w:r>
      </w:ins>
      <w:del w:id="238" w:author="alanr" w:date="2021-04-28T05:07:39Z">
        <w:r>
          <w:rPr>
            <w:rFonts w:hint="default" w:ascii="Times New Roman" w:hAnsi="Times New Roman" w:cs="Times New Roman"/>
            <w:sz w:val="24"/>
            <w:szCs w:val="24"/>
            <w:lang w:val="en-US"/>
          </w:rPr>
          <w:delText xml:space="preserve"> </w:delText>
        </w:r>
      </w:del>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3 Summary Statistics</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7" o:spt="75" type="#_x0000_t75" style="height:241.8pt;width:568.95pt;" o:ole="t" filled="f" o:preferrelative="t" stroked="f" coordsize="21600,21600">
            <v:path/>
            <v:fill on="f" focussize="0,0"/>
            <v:stroke on="f"/>
            <v:imagedata r:id="rId15" o:title=""/>
            <o:lock v:ext="edit" aspectratio="t"/>
            <w10:wrap type="none"/>
            <w10:anchorlock/>
          </v:shape>
          <o:OLEObject Type="Embed" ProgID="Word.Document.8" ShapeID="_x0000_i1027" DrawAspect="Content" ObjectID="_1468075727" r:id="rId14">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3.4 Home advantage pre and post covid-19</w:t>
      </w:r>
    </w:p>
    <w:p>
      <w:pPr>
        <w:spacing w:line="360" w:lineRule="auto"/>
        <w:jc w:val="left"/>
        <w:rPr>
          <w:rFonts w:ascii="Times New Roman" w:hAnsi="Times New Roman" w:cs="Times New Roman"/>
          <w:b/>
          <w:bCs/>
          <w:sz w:val="24"/>
          <w:szCs w:val="24"/>
        </w:rPr>
      </w:pPr>
      <w:r>
        <w:rPr>
          <w:rFonts w:ascii="Times New Roman" w:hAnsi="Times New Roman" w:cs="Times New Roman"/>
          <w:sz w:val="24"/>
          <w:szCs w:val="24"/>
        </w:rPr>
        <w:t xml:space="preserve">For the entire sample, there is a clear home advantage, with more points, </w:t>
      </w:r>
      <w:r>
        <w:rPr>
          <w:rFonts w:hint="default" w:ascii="Times New Roman" w:hAnsi="Times New Roman" w:cs="Times New Roman"/>
          <w:sz w:val="24"/>
          <w:szCs w:val="24"/>
          <w:lang w:val="en-US"/>
        </w:rPr>
        <w:t>and more goals</w:t>
      </w:r>
      <w:r>
        <w:rPr>
          <w:rFonts w:ascii="Times New Roman" w:hAnsi="Times New Roman" w:cs="Times New Roman"/>
          <w:sz w:val="24"/>
          <w:szCs w:val="24"/>
        </w:rPr>
        <w:t xml:space="preserve"> for home teams</w:t>
      </w:r>
      <w:r>
        <w:rPr>
          <w:rFonts w:hint="default" w:ascii="Times New Roman" w:hAnsi="Times New Roman" w:cs="Times New Roman"/>
          <w:sz w:val="24"/>
          <w:szCs w:val="24"/>
          <w:lang w:val="en-US"/>
        </w:rPr>
        <w:t xml:space="preserve"> over the past 3 years</w:t>
      </w:r>
      <w:r>
        <w:rPr>
          <w:rFonts w:ascii="Times New Roman" w:hAnsi="Times New Roman" w:cs="Times New Roman"/>
          <w:sz w:val="24"/>
          <w:szCs w:val="24"/>
        </w:rPr>
        <w:t>.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2</w:t>
      </w:r>
      <w:r>
        <w:rPr>
          <w:rFonts w:hint="default" w:ascii="Times New Roman" w:hAnsi="Times New Roman" w:cs="Times New Roman"/>
          <w:sz w:val="24"/>
          <w:szCs w:val="24"/>
          <w:lang w:val="en-US"/>
        </w:rPr>
        <w:t>,</w:t>
      </w:r>
      <w:r>
        <w:rPr>
          <w:rFonts w:ascii="Times New Roman" w:hAnsi="Times New Roman" w:cs="Times New Roman"/>
          <w:sz w:val="24"/>
          <w:szCs w:val="24"/>
        </w:rPr>
        <w:t>996 of the matches have been played behind closed doors and 5</w:t>
      </w:r>
      <w:r>
        <w:rPr>
          <w:rFonts w:hint="default" w:ascii="Times New Roman" w:hAnsi="Times New Roman" w:cs="Times New Roman"/>
          <w:sz w:val="24"/>
          <w:szCs w:val="24"/>
          <w:lang w:val="en-US"/>
        </w:rPr>
        <w:t>,</w:t>
      </w:r>
      <w:r>
        <w:rPr>
          <w:rFonts w:ascii="Times New Roman" w:hAnsi="Times New Roman" w:cs="Times New Roman"/>
          <w:sz w:val="24"/>
          <w:szCs w:val="24"/>
        </w:rPr>
        <w:t xml:space="preserve">141 were played with spectators present. </w:t>
      </w:r>
      <w:r>
        <w:rPr>
          <w:rFonts w:hint="default" w:ascii="Times New Roman" w:hAnsi="Times New Roman" w:cs="Times New Roman"/>
          <w:sz w:val="24"/>
          <w:szCs w:val="24"/>
          <w:lang w:val="en-US"/>
        </w:rPr>
        <w:t>We</w:t>
      </w:r>
      <w:r>
        <w:rPr>
          <w:rFonts w:ascii="Times New Roman" w:hAnsi="Times New Roman" w:cs="Times New Roman"/>
          <w:sz w:val="24"/>
          <w:szCs w:val="24"/>
        </w:rPr>
        <w:t xml:space="preserve"> proceed with statistical tests to examine whether home advantage has changed significantly following the covid-19 pandemic. Due to the continuous nature of our variables we used a Mann-Whitney U test, which handles our non-normal data better than traditional t-tests. For the percentage of home and away wins,</w:t>
      </w:r>
      <w:r>
        <w:rPr>
          <w:rFonts w:hint="default" w:ascii="Times New Roman" w:hAnsi="Times New Roman" w:cs="Times New Roman"/>
          <w:sz w:val="24"/>
          <w:szCs w:val="24"/>
          <w:lang w:val="en-US"/>
        </w:rPr>
        <w:t>which are coded as categorical variables, we performed a chi square test of comparison.</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Table 4 contains the mean pre and post covid-19 values for our variables of interest accompanied by p-values for the null hypothesis of equal distributions.</w:t>
      </w:r>
    </w:p>
    <w:p>
      <w:pPr>
        <w:spacing w:line="360" w:lineRule="auto"/>
        <w:jc w:val="center"/>
        <w:rPr>
          <w:rFonts w:hint="default" w:ascii="Times New Roman" w:hAnsi="Times New Roman" w:cs="Times New Roman"/>
          <w:b/>
          <w:bCs/>
          <w:sz w:val="24"/>
          <w:szCs w:val="24"/>
          <w:lang w:val="en-US"/>
        </w:rPr>
      </w:pPr>
      <w:r>
        <w:rPr>
          <w:rFonts w:ascii="Times New Roman" w:hAnsi="Times New Roman" w:cs="Times New Roman"/>
          <w:b/>
          <w:bCs/>
          <w:sz w:val="24"/>
          <w:szCs w:val="24"/>
        </w:rPr>
        <w:t>Table 4 mean level differences pre and</w:t>
      </w:r>
      <w:r>
        <w:rPr>
          <w:rFonts w:hint="default" w:ascii="Times New Roman" w:hAnsi="Times New Roman" w:cs="Times New Roman"/>
          <w:b/>
          <w:bCs/>
          <w:sz w:val="24"/>
          <w:szCs w:val="24"/>
          <w:lang w:val="en-US"/>
        </w:rPr>
        <w:t xml:space="preserve"> post covid</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object>
          <v:shape id="_x0000_i1028" o:spt="75" type="#_x0000_t75" style="height:108.6pt;width:552.6pt;" o:ole="t" filled="f" o:preferrelative="t" stroked="f" coordsize="21600,21600">
            <v:path/>
            <v:fill on="f" focussize="0,0"/>
            <v:stroke on="f"/>
            <v:imagedata r:id="rId17" o:title=""/>
            <o:lock v:ext="edit" aspectratio="t"/>
            <w10:wrap type="none"/>
            <w10:anchorlock/>
          </v:shape>
          <o:OLEObject Type="Embed" ProgID="Word.Document.8" ShapeID="_x0000_i1028" DrawAspect="Content" ObjectID="_1468075728" r:id="rId16">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sz w:val="18"/>
          <w:szCs w:val="18"/>
          <w:lang w:val="en-US"/>
        </w:rPr>
        <w:t xml:space="preserve">: 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gap between home and away teams for both expected and actual goals has declined significantly following the disappearance of crowd support. Table 4 proves that with supporters, home teams scored .36 more goals than away teams per match, a number that fell to .17(</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For expected goals, we see a similar drop from .31 to .16(</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 xml:space="preserve"> .001). </w:t>
      </w:r>
      <w:r>
        <w:rPr>
          <w:rFonts w:hint="default" w:ascii="Times New Roman" w:hAnsi="Times New Roman" w:cs="Times New Roman"/>
          <w:sz w:val="24"/>
          <w:szCs w:val="24"/>
          <w:lang w:val="en-US"/>
        </w:rPr>
        <w:t>Table 4 also shows the differences in referee punishments before and after covid. In matches without crowd support, the difference in yellow cards has been reduced by .3 (p-value &lt; .001), the difference in red cards by.02(</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.010) and the difference in fouls has been reduced by .5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 .001) relative to away teams compared to matches with crowd support. These results imply that away teams have been punished less severely relative to the home team in matches without crowd support. These differences are depicted in graph 4, clearly highlighting the change in referee decisions during the pandemic. </w:t>
      </w: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2</w:t>
      </w:r>
      <w:r>
        <w:rPr>
          <w:rFonts w:ascii="Times New Roman" w:hAnsi="Times New Roman" w:cs="Times New Roman"/>
          <w:b/>
          <w:bCs/>
          <w:sz w:val="24"/>
          <w:szCs w:val="24"/>
        </w:rPr>
        <w:t xml:space="preserve"> Comparison of Foul, Yellow card and Red card gap </w:t>
      </w:r>
    </w:p>
    <w:p>
      <w:pPr>
        <w:spacing w:line="360" w:lineRule="auto"/>
        <w:rPr>
          <w:del w:id="239" w:author="alanr" w:date="2021-05-01T15:19:30Z"/>
          <w:rFonts w:ascii="Times New Roman" w:hAnsi="Times New Roman" w:cs="Times New Roman"/>
          <w:sz w:val="24"/>
          <w:szCs w:val="24"/>
        </w:rPr>
      </w:pPr>
    </w:p>
    <w:p>
      <w:pPr>
        <w:spacing w:line="360" w:lineRule="auto"/>
      </w:pPr>
      <w:r>
        <w:rPr>
          <w:rFonts w:ascii="Times New Roman" w:hAnsi="Times New Roman" w:cs="Times New Roman"/>
          <w:sz w:val="24"/>
          <w:szCs w:val="24"/>
          <w:lang w:eastAsia="en-US"/>
        </w:rPr>
        <w:drawing>
          <wp:inline distT="0" distB="0" distL="114300" distR="114300">
            <wp:extent cx="6187440" cy="2355850"/>
            <wp:effectExtent l="0" t="0" r="0" b="6350"/>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8"/>
                    <a:stretch>
                      <a:fillRect/>
                    </a:stretch>
                  </pic:blipFill>
                  <pic:spPr>
                    <a:xfrm>
                      <a:off x="0" y="0"/>
                      <a:ext cx="6187440" cy="2355850"/>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i w:val="0"/>
          <w:iCs w:val="0"/>
          <w:sz w:val="18"/>
          <w:szCs w:val="18"/>
          <w:lang w:val="en-US"/>
        </w:rPr>
        <w:t xml:space="preserve"> for each pair of bars, the left bar represents the level during the covid pandemic, with the right bar representing the levels before the pandemic. From left to right, we compare Fouls, red cards and yellow cards. Error bars represent 95% confidence interval for mean value.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3  The difference in Yellow Cards over time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181090" cy="3889375"/>
            <wp:effectExtent l="0" t="0" r="6350" b="12065"/>
            <wp:docPr id="4" name="Picture 4" descr="Yellow card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Yellow card difference over time"/>
                    <pic:cNvPicPr>
                      <a:picLocks noChangeAspect="1"/>
                    </pic:cNvPicPr>
                  </pic:nvPicPr>
                  <pic:blipFill>
                    <a:blip r:embed="rId19"/>
                    <a:stretch>
                      <a:fillRect/>
                    </a:stretch>
                  </pic:blipFill>
                  <pic:spPr>
                    <a:xfrm>
                      <a:off x="0" y="0"/>
                      <a:ext cx="6181090" cy="3889375"/>
                    </a:xfrm>
                    <a:prstGeom prst="rect">
                      <a:avLst/>
                    </a:prstGeom>
                  </pic:spPr>
                </pic:pic>
              </a:graphicData>
            </a:graphic>
          </wp:inline>
        </w:drawing>
      </w:r>
    </w:p>
    <w:p>
      <w:pPr>
        <w:spacing w:line="360" w:lineRule="auto"/>
        <w:rPr>
          <w:rFonts w:hint="default" w:ascii="Times New Roman" w:hAnsi="Times New Roman" w:cs="Times New Roman"/>
          <w:sz w:val="18"/>
          <w:szCs w:val="18"/>
          <w:lang w:val="en-US"/>
        </w:rPr>
      </w:pPr>
      <w:r>
        <w:rPr>
          <w:rFonts w:hint="default" w:ascii="Times New Roman" w:hAnsi="Times New Roman" w:cs="Times New Roman"/>
          <w:i/>
          <w:iCs/>
          <w:sz w:val="18"/>
          <w:szCs w:val="18"/>
          <w:lang w:val="en-US"/>
        </w:rPr>
        <w:t>Note</w:t>
      </w:r>
      <w:r>
        <w:rPr>
          <w:rFonts w:hint="default" w:ascii="Times New Roman" w:hAnsi="Times New Roman" w:cs="Times New Roman"/>
          <w:sz w:val="18"/>
          <w:szCs w:val="18"/>
          <w:lang w:val="en-US"/>
        </w:rPr>
        <w:t xml:space="preserve">: the blue line indicates the average yellow card difference per month for each month with matches played in our sample, the vertical red dashed line indicates the start of the covid pandemic.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 x shows the trend in the differences in yellow cards between home and away teams. We observe a significant dip in the few months after the covid pandemic but interestingly towards the end of 2020 we see the difference decreasing again, to remain relatively stable in 2021. This suggests that the effect of missing supporters was the heaviest right after the restart, with referees adjusting to the new situation afterwards.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Our statistics on differences show that there has been a significant reduction in differences between home and away teams on various metrics. However, it does not show wheter these differences stern from reduced home team performance or increased away team performance,. Or in the case of referee decisions, whether the differences come from from reduced punishment for away teams or increased punishment for home teams. We delve deeper into home and away team data to uncover these patterns. </w:t>
      </w:r>
      <w:r>
        <w:rPr>
          <w:rFonts w:ascii="Times New Roman" w:hAnsi="Times New Roman" w:cs="Times New Roman"/>
          <w:sz w:val="24"/>
          <w:szCs w:val="24"/>
        </w:rPr>
        <w:t xml:space="preserve">Table 7 </w:t>
      </w:r>
      <w:r>
        <w:rPr>
          <w:rFonts w:hint="default" w:ascii="Times New Roman" w:hAnsi="Times New Roman" w:cs="Times New Roman"/>
          <w:sz w:val="24"/>
          <w:szCs w:val="24"/>
          <w:lang w:val="en-US"/>
        </w:rPr>
        <w:t>below presents</w:t>
      </w:r>
      <w:r>
        <w:rPr>
          <w:rFonts w:ascii="Times New Roman" w:hAnsi="Times New Roman" w:cs="Times New Roman"/>
          <w:sz w:val="24"/>
          <w:szCs w:val="24"/>
        </w:rPr>
        <w:t xml:space="preserve"> the results for referee decisions.</w:t>
      </w:r>
      <w:r>
        <w:rPr>
          <w:rFonts w:hint="default" w:ascii="Times New Roman" w:hAnsi="Times New Roman" w:cs="Times New Roman"/>
          <w:sz w:val="24"/>
          <w:szCs w:val="24"/>
          <w:lang w:val="en-US"/>
        </w:rPr>
        <w:t xml:space="preserve"> The results in the table are revealing in several ways. Firstly,</w:t>
      </w:r>
      <w:r>
        <w:rPr>
          <w:rFonts w:ascii="Times New Roman" w:hAnsi="Times New Roman" w:cs="Times New Roman"/>
          <w:sz w:val="24"/>
          <w:szCs w:val="24"/>
        </w:rPr>
        <w:t xml:space="preserve"> It seems that rather than punishing home teams more severely, the gap in cards has mainly been reduced by a more lenient attitude towards away teams who receive significantly lower numbers of yellow and red cards since the start of the pandemic</w:t>
      </w:r>
      <w:r>
        <w:rPr>
          <w:rFonts w:hint="default" w:ascii="Times New Roman" w:hAnsi="Times New Roman" w:cs="Times New Roman"/>
          <w:sz w:val="24"/>
          <w:szCs w:val="24"/>
          <w:lang w:val="en-US"/>
        </w:rPr>
        <w:t>, while not making significantly more fouls</w:t>
      </w:r>
      <w:r>
        <w:rPr>
          <w:rFonts w:ascii="Times New Roman" w:hAnsi="Times New Roman" w:cs="Times New Roman"/>
          <w:sz w:val="24"/>
          <w:szCs w:val="24"/>
        </w:rPr>
        <w:t xml:space="preserve">. </w:t>
      </w:r>
      <w:r>
        <w:rPr>
          <w:rFonts w:hint="default" w:ascii="Times New Roman" w:hAnsi="Times New Roman" w:cs="Times New Roman"/>
          <w:sz w:val="24"/>
          <w:szCs w:val="24"/>
          <w:lang w:val="en-US"/>
        </w:rPr>
        <w:t>Secondly, somewhat contradictory to the first finding i</w:t>
      </w:r>
      <w:r>
        <w:rPr>
          <w:rFonts w:ascii="Times New Roman" w:hAnsi="Times New Roman" w:cs="Times New Roman"/>
          <w:sz w:val="24"/>
          <w:szCs w:val="24"/>
        </w:rPr>
        <w:t>s</w:t>
      </w:r>
      <w:r>
        <w:rPr>
          <w:rFonts w:hint="default" w:ascii="Times New Roman" w:hAnsi="Times New Roman" w:cs="Times New Roman"/>
          <w:sz w:val="24"/>
          <w:szCs w:val="24"/>
          <w:lang w:val="en-US"/>
        </w:rPr>
        <w:t xml:space="preserve"> that</w:t>
      </w:r>
      <w:r>
        <w:rPr>
          <w:rFonts w:ascii="Times New Roman" w:hAnsi="Times New Roman" w:cs="Times New Roman"/>
          <w:sz w:val="24"/>
          <w:szCs w:val="24"/>
        </w:rPr>
        <w:t xml:space="preserve"> despite the significant increase in fouls made by the home team, the number of cards </w:t>
      </w:r>
      <w:r>
        <w:rPr>
          <w:rFonts w:hint="default" w:ascii="Times New Roman" w:hAnsi="Times New Roman" w:cs="Times New Roman"/>
          <w:sz w:val="24"/>
          <w:szCs w:val="24"/>
          <w:lang w:val="en-US"/>
        </w:rPr>
        <w:t>the home team received remained</w:t>
      </w:r>
      <w:r>
        <w:rPr>
          <w:rFonts w:ascii="Times New Roman" w:hAnsi="Times New Roman" w:cs="Times New Roman"/>
          <w:sz w:val="24"/>
          <w:szCs w:val="24"/>
        </w:rPr>
        <w:t xml:space="preserve"> relatively stable</w:t>
      </w:r>
      <w:r>
        <w:rPr>
          <w:rFonts w:hint="default" w:ascii="Times New Roman" w:hAnsi="Times New Roman" w:cs="Times New Roman"/>
          <w:sz w:val="24"/>
          <w:szCs w:val="24"/>
          <w:lang w:val="en-US"/>
        </w:rPr>
        <w:t xml:space="preserve">. This could be interpreted as less severe punishment for fouls, or perhaps that home teams made more small fouls that were not heavy enough to be a bookable offense. </w:t>
      </w:r>
    </w:p>
    <w:p>
      <w:pPr>
        <w:spacing w:line="360" w:lineRule="auto"/>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5</w:t>
      </w:r>
      <w:r>
        <w:rPr>
          <w:rFonts w:ascii="Times New Roman" w:hAnsi="Times New Roman" w:cs="Times New Roman"/>
          <w:b/>
          <w:bCs/>
          <w:sz w:val="24"/>
          <w:szCs w:val="24"/>
        </w:rPr>
        <w:t xml:space="preserve"> mean levels referee metrics pre and post covid</w:t>
      </w:r>
    </w:p>
    <w:p>
      <w:pPr>
        <w:spacing w:line="360" w:lineRule="auto"/>
        <w:jc w:val="left"/>
        <w:rPr>
          <w:rFonts w:hint="default" w:ascii="Times New Roman" w:hAnsi="Times New Roman" w:cs="Times New Roman"/>
          <w:b w:val="0"/>
          <w:bCs w:val="0"/>
          <w:i/>
          <w:iCs/>
          <w:sz w:val="18"/>
          <w:szCs w:val="18"/>
          <w:lang w:val="en-US"/>
        </w:rPr>
      </w:pPr>
      <w:r>
        <w:rPr>
          <w:rFonts w:hint="default" w:ascii="Times New Roman" w:hAnsi="Times New Roman" w:cs="Times New Roman"/>
          <w:b w:val="0"/>
          <w:bCs w:val="0"/>
          <w:i/>
          <w:iCs/>
          <w:sz w:val="18"/>
          <w:szCs w:val="18"/>
          <w:lang w:val="en-US"/>
        </w:rPr>
        <w:object>
          <v:shape id="_x0000_i1029" o:spt="75" type="#_x0000_t75" style="height:107.4pt;width:513.6pt;" o:ole="t" filled="f" o:preferrelative="t" stroked="f" coordsize="21600,21600">
            <v:path/>
            <v:fill on="f" focussize="0,0"/>
            <v:stroke on="f"/>
            <v:imagedata r:id="rId21" o:title=""/>
            <o:lock v:ext="edit" aspectratio="t"/>
            <w10:wrap type="none"/>
            <w10:anchorlock/>
          </v:shape>
          <o:OLEObject Type="Embed" ProgID="Word.Document.8" ShapeID="_x0000_i1029" DrawAspect="Content" ObjectID="_1468075729" r:id="rId20">
            <o:LockedField>false</o:LockedField>
          </o:OLEObject>
        </w:object>
      </w: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sz w:val="18"/>
          <w:szCs w:val="18"/>
          <w:lang w:val="en-US"/>
        </w:rPr>
        <w:t xml:space="preserve">Statistic is the Mann-Whitney Estimate, tests 0 hypothesis of equal distribution. 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r>
        <w:rPr>
          <w:rFonts w:hint="default" w:ascii="Times New Roman" w:hAnsi="Times New Roman" w:cs="Times New Roman"/>
          <w:b w:val="0"/>
          <w:bCs w:val="0"/>
          <w:i/>
          <w:iCs/>
          <w:sz w:val="18"/>
          <w:szCs w:val="18"/>
          <w:lang w:val="en-US"/>
        </w:rPr>
        <w:t xml:space="preserve">  </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To distinguish between differences in home and away performance. We provide the same table for </w:t>
      </w:r>
      <w:r>
        <w:rPr>
          <w:rFonts w:hint="default" w:ascii="Times New Roman" w:hAnsi="Times New Roman" w:cs="Times New Roman"/>
          <w:sz w:val="24"/>
          <w:szCs w:val="24"/>
          <w:lang w:val="en-US"/>
        </w:rPr>
        <w:t>different metrics of match outcome and team performance</w:t>
      </w:r>
      <w:r>
        <w:rPr>
          <w:rFonts w:ascii="Times New Roman" w:hAnsi="Times New Roman" w:cs="Times New Roman"/>
          <w:sz w:val="24"/>
          <w:szCs w:val="24"/>
        </w:rPr>
        <w:t xml:space="preserve"> from both </w:t>
      </w:r>
      <w:r>
        <w:rPr>
          <w:rFonts w:hint="default" w:ascii="Times New Roman" w:hAnsi="Times New Roman" w:cs="Times New Roman"/>
          <w:sz w:val="24"/>
          <w:szCs w:val="24"/>
          <w:lang w:val="en-US"/>
        </w:rPr>
        <w:t>a home team and away team perspective.</w:t>
      </w:r>
      <w:r>
        <w:rPr>
          <w:rFonts w:ascii="Times New Roman" w:hAnsi="Times New Roman" w:cs="Times New Roman"/>
          <w:sz w:val="24"/>
          <w:szCs w:val="24"/>
        </w:rPr>
        <w:t xml:space="preserve"> As </w:t>
      </w:r>
      <w:r>
        <w:rPr>
          <w:rFonts w:hint="default" w:ascii="Times New Roman" w:hAnsi="Times New Roman" w:cs="Times New Roman"/>
          <w:sz w:val="24"/>
          <w:szCs w:val="24"/>
          <w:lang w:val="en-US"/>
        </w:rPr>
        <w:t xml:space="preserve">shown in table </w:t>
      </w:r>
      <w:r>
        <w:rPr>
          <w:rFonts w:ascii="Times New Roman" w:hAnsi="Times New Roman" w:cs="Times New Roman"/>
          <w:sz w:val="24"/>
          <w:szCs w:val="24"/>
        </w:rPr>
        <w:t>5 and 6, the performance of home and away teams has changed significantly after the start of the covid-19 pandemic. The percentage of wins at home has declined 5 percent from 45 percent pre covid to 40 percent post covid</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w:t>
      </w:r>
      <w:r>
        <w:rPr>
          <w:rFonts w:ascii="Times New Roman" w:hAnsi="Times New Roman" w:cs="Times New Roman"/>
          <w:sz w:val="24"/>
          <w:szCs w:val="24"/>
        </w:rPr>
        <w:t>whereas the percentage away wins have rose from 30 to 34 percent</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i/>
          <w:iCs/>
          <w:sz w:val="24"/>
          <w:szCs w:val="24"/>
          <w:lang w:val="en-US"/>
        </w:rPr>
        <w: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The chi square proportion test we used to test for differenc in proportions home and away wins gives a chi square value of </w:t>
      </w:r>
      <w:r>
        <w:rPr>
          <w:rFonts w:hint="default" w:ascii="Times New Roman" w:hAnsi="Times New Roman"/>
          <w:sz w:val="24"/>
          <w:szCs w:val="24"/>
          <w:lang w:val="en-US"/>
        </w:rPr>
        <w:t>74.252(</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hint="default" w:ascii="Times New Roman" w:hAnsi="Times New Roman" w:cs="Times New Roman"/>
          <w:sz w:val="24"/>
          <w:szCs w:val="24"/>
          <w:lang w:val="en-US"/>
        </w:rPr>
        <w:t>)</w:t>
      </w:r>
      <w:r>
        <w:rPr>
          <w:rFonts w:ascii="Times New Roman" w:hAnsi="Times New Roman" w:cs="Times New Roman"/>
          <w:sz w:val="24"/>
          <w:szCs w:val="24"/>
        </w:rPr>
        <w:t xml:space="preserve"> which suggests that home advantage indeed has significantly decreased following </w:t>
      </w:r>
      <w:r>
        <w:rPr>
          <w:rFonts w:hint="default" w:ascii="Times New Roman" w:hAnsi="Times New Roman" w:cs="Times New Roman"/>
          <w:sz w:val="24"/>
          <w:szCs w:val="24"/>
          <w:lang w:val="en-US"/>
        </w:rPr>
        <w:t xml:space="preserve">the exclusion of home supporters.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ascii="Times New Roman" w:hAnsi="Times New Roman" w:cs="Times New Roman"/>
          <w:sz w:val="24"/>
          <w:szCs w:val="24"/>
        </w:rPr>
        <w:t>Also number of goals and points for home teams declined substantially. Away teams fare better in games behind closed doors compared to games with fans.</w:t>
      </w:r>
      <w:r>
        <w:rPr>
          <w:rFonts w:hint="default" w:ascii="Times New Roman" w:hAnsi="Times New Roman" w:cs="Times New Roman"/>
          <w:sz w:val="24"/>
          <w:szCs w:val="24"/>
          <w:lang w:val="en-US"/>
        </w:rPr>
        <w:t>With crowd support,</w:t>
      </w:r>
      <w:r>
        <w:rPr>
          <w:rFonts w:ascii="Times New Roman" w:hAnsi="Times New Roman" w:cs="Times New Roman"/>
          <w:sz w:val="24"/>
          <w:szCs w:val="24"/>
        </w:rPr>
        <w:t xml:space="preserve"> away teams on average collected 1.14 points per game, scoring an average of 1.22 goals per game in the process. </w:t>
      </w:r>
      <w:r>
        <w:rPr>
          <w:rStyle w:val="8"/>
          <w:rFonts w:hint="default" w:ascii="Times New Roman" w:hAnsi="Times New Roman" w:cs="Times New Roman"/>
          <w:sz w:val="24"/>
          <w:szCs w:val="24"/>
          <w:lang w:val="en-US"/>
        </w:rPr>
        <w:t xml:space="preserve">When crowd support is not present however, </w:t>
      </w:r>
      <w:r>
        <w:rPr>
          <w:rFonts w:ascii="Times New Roman" w:hAnsi="Times New Roman" w:cs="Times New Roman"/>
          <w:sz w:val="24"/>
          <w:szCs w:val="24"/>
        </w:rPr>
        <w:t>away teams have increased their points per game to 1.27</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also increasing the amount of goals scored on average by 0.07 to 1.29</w:t>
      </w:r>
      <w:r>
        <w:rPr>
          <w:rFonts w:hint="default" w:ascii="Times New Roman" w:hAnsi="Times New Roman" w:cs="Times New Roman"/>
          <w:sz w:val="24"/>
          <w:szCs w:val="24"/>
          <w:lang w:val="en-US"/>
        </w:rPr>
        <w:t xml:space="preserve"> </w:t>
      </w:r>
      <w:r>
        <w:rPr>
          <w:rFonts w:ascii="Times New Roman" w:hAnsi="Times New Roman" w:cs="Times New Roman"/>
          <w:sz w:val="24"/>
          <w:szCs w:val="24"/>
        </w:rPr>
        <w:t>goals per game</w:t>
      </w:r>
      <w:r>
        <w:rPr>
          <w:rFonts w:hint="default" w:ascii="Times New Roman" w:hAnsi="Times New Roman" w:cs="Times New Roman"/>
          <w:sz w:val="24"/>
          <w:szCs w:val="24"/>
          <w:lang w:val="en-US"/>
        </w:rPr>
        <w:t>(</w:t>
      </w:r>
      <w:r>
        <w:rPr>
          <w:rFonts w:hint="default" w:ascii="Times New Roman" w:hAnsi="Times New Roman" w:cs="Times New Roman"/>
          <w:i/>
          <w:iCs/>
          <w:sz w:val="24"/>
          <w:szCs w:val="24"/>
          <w:lang w:val="en-US"/>
        </w:rPr>
        <w:t>p &lt;</w:t>
      </w:r>
      <w:r>
        <w:rPr>
          <w:rFonts w:hint="default" w:ascii="Times New Roman" w:hAnsi="Times New Roman" w:cs="Times New Roman"/>
          <w:i w:val="0"/>
          <w:iCs w:val="0"/>
          <w:sz w:val="24"/>
          <w:szCs w:val="24"/>
          <w:lang w:val="en-US"/>
        </w:rPr>
        <w:t>.001)</w:t>
      </w:r>
      <w:r>
        <w:rPr>
          <w:rFonts w:ascii="Times New Roman" w:hAnsi="Times New Roman" w:cs="Times New Roman"/>
          <w:sz w:val="24"/>
          <w:szCs w:val="24"/>
        </w:rPr>
        <w:t xml:space="preserve">. </w:t>
      </w:r>
      <w:r>
        <w:rPr>
          <w:rFonts w:hint="default" w:ascii="Times New Roman" w:hAnsi="Times New Roman" w:cs="Times New Roman"/>
          <w:sz w:val="24"/>
          <w:szCs w:val="24"/>
          <w:lang w:val="en-US"/>
        </w:rPr>
        <w:t>T</w:t>
      </w:r>
      <w:r>
        <w:rPr>
          <w:rFonts w:ascii="Times New Roman" w:hAnsi="Times New Roman" w:cs="Times New Roman"/>
          <w:sz w:val="24"/>
          <w:szCs w:val="24"/>
        </w:rPr>
        <w:t xml:space="preserve">here is clear evidence of a decrease in home advantage following the exclusion of home fans. </w:t>
      </w:r>
    </w:p>
    <w:p>
      <w:pPr>
        <w:spacing w:line="360" w:lineRule="auto"/>
        <w:jc w:val="center"/>
        <w:rPr>
          <w:ins w:id="240" w:author="alanr" w:date="2021-05-01T15:20:34Z"/>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w:t>
      </w:r>
      <w:r>
        <w:rPr>
          <w:rFonts w:hint="default" w:ascii="Times New Roman" w:hAnsi="Times New Roman" w:cs="Times New Roman"/>
          <w:b/>
          <w:bCs/>
          <w:sz w:val="24"/>
          <w:szCs w:val="24"/>
          <w:lang w:val="en-US"/>
        </w:rPr>
        <w:t>6</w:t>
      </w:r>
      <w:r>
        <w:rPr>
          <w:rFonts w:ascii="Times New Roman" w:hAnsi="Times New Roman" w:cs="Times New Roman"/>
          <w:b/>
          <w:bCs/>
          <w:sz w:val="24"/>
          <w:szCs w:val="24"/>
        </w:rPr>
        <w:t xml:space="preserve"> mean levels </w:t>
      </w:r>
      <w:r>
        <w:rPr>
          <w:rFonts w:hint="default" w:ascii="Times New Roman" w:hAnsi="Times New Roman" w:cs="Times New Roman"/>
          <w:b/>
          <w:bCs/>
          <w:sz w:val="24"/>
          <w:szCs w:val="24"/>
          <w:lang w:val="en-US"/>
        </w:rPr>
        <w:t>performance</w:t>
      </w:r>
      <w:r>
        <w:rPr>
          <w:rFonts w:ascii="Times New Roman" w:hAnsi="Times New Roman" w:cs="Times New Roman"/>
          <w:b/>
          <w:bCs/>
          <w:sz w:val="24"/>
          <w:szCs w:val="24"/>
        </w:rPr>
        <w:t xml:space="preserve"> metrics pre and post covid</w:t>
      </w:r>
    </w:p>
    <w:p>
      <w:pPr>
        <w:spacing w:line="360" w:lineRule="auto"/>
        <w:jc w:val="both"/>
        <w:rPr>
          <w:rFonts w:hint="default" w:ascii="Times New Roman" w:hAnsi="Times New Roman" w:cs="Times New Roman"/>
          <w:b w:val="0"/>
          <w:bCs w:val="0"/>
          <w:i w:val="0"/>
          <w:iCs w:val="0"/>
          <w:sz w:val="18"/>
          <w:szCs w:val="18"/>
          <w:lang w:val="en-US"/>
        </w:rPr>
      </w:pPr>
      <w:r>
        <w:rPr>
          <w:rFonts w:hint="default" w:ascii="Times New Roman" w:hAnsi="Times New Roman" w:cs="Times New Roman"/>
          <w:b/>
          <w:bCs/>
          <w:sz w:val="24"/>
          <w:szCs w:val="24"/>
          <w:lang w:val="en-US"/>
        </w:rPr>
        <w:object>
          <v:shape id="_x0000_i1030" o:spt="75" type="#_x0000_t75" style="height:214.8pt;width:509.4pt;" o:ole="t" filled="f" o:preferrelative="t" stroked="f" coordsize="21600,21600">
            <v:path/>
            <v:fill on="f" focussize="0,0"/>
            <v:stroke on="f"/>
            <v:imagedata r:id="rId23" o:title=""/>
            <o:lock v:ext="edit" aspectratio="t"/>
            <w10:wrap type="none"/>
            <w10:anchorlock/>
          </v:shape>
          <o:OLEObject Type="Embed" ProgID="Word.Document.8" ShapeID="_x0000_i1030" DrawAspect="Content" ObjectID="_1468075730" r:id="rId22">
            <o:LockedField>false</o:LockedField>
          </o:OLEObject>
        </w:object>
      </w:r>
      <w:r>
        <w:rPr>
          <w:rFonts w:hint="default" w:ascii="Times New Roman" w:hAnsi="Times New Roman" w:cs="Times New Roman"/>
          <w:b w:val="0"/>
          <w:bCs w:val="0"/>
          <w:i/>
          <w:iCs/>
          <w:sz w:val="18"/>
          <w:szCs w:val="18"/>
          <w:lang w:val="en-US"/>
        </w:rPr>
        <w:t>Note:</w:t>
      </w: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i/>
          <w:iCs/>
          <w:sz w:val="18"/>
          <w:szCs w:val="18"/>
          <w:lang w:val="en-US"/>
        </w:rPr>
        <w:t xml:space="preserve">^ = chi square statistic, others = Mann-Whitney estimate. , </w:t>
      </w:r>
      <w:r>
        <w:rPr>
          <w:rFonts w:hint="default" w:ascii="Times New Roman" w:hAnsi="Times New Roman" w:cs="Times New Roman"/>
          <w:b w:val="0"/>
          <w:bCs w:val="0"/>
          <w:sz w:val="18"/>
          <w:szCs w:val="18"/>
          <w:lang w:val="en-US"/>
        </w:rPr>
        <w:t xml:space="preserve">Significance levels: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.05* , </w:t>
      </w:r>
      <w:r>
        <w:rPr>
          <w:rFonts w:hint="default" w:ascii="Times New Roman" w:hAnsi="Times New Roman" w:cs="Times New Roman"/>
          <w:b w:val="0"/>
          <w:bCs w:val="0"/>
          <w:i/>
          <w:iCs/>
          <w:sz w:val="18"/>
          <w:szCs w:val="18"/>
          <w:lang w:val="en-US"/>
        </w:rPr>
        <w:t xml:space="preserve">p </w:t>
      </w:r>
      <w:r>
        <w:rPr>
          <w:rFonts w:hint="default" w:ascii="Times New Roman" w:hAnsi="Times New Roman" w:cs="Times New Roman"/>
          <w:b w:val="0"/>
          <w:bCs w:val="0"/>
          <w:i w:val="0"/>
          <w:iCs w:val="0"/>
          <w:sz w:val="18"/>
          <w:szCs w:val="18"/>
          <w:lang w:val="en-US"/>
        </w:rPr>
        <w:t xml:space="preserve">&lt; .01 **, </w:t>
      </w:r>
      <w:r>
        <w:rPr>
          <w:rFonts w:hint="default" w:ascii="Times New Roman" w:hAnsi="Times New Roman" w:cs="Times New Roman"/>
          <w:b w:val="0"/>
          <w:bCs w:val="0"/>
          <w:i/>
          <w:iCs/>
          <w:sz w:val="18"/>
          <w:szCs w:val="18"/>
          <w:lang w:val="en-US"/>
        </w:rPr>
        <w:t>p &lt; .001 ***</w:t>
      </w:r>
      <w:r>
        <w:rPr>
          <w:rFonts w:hint="default" w:ascii="Times New Roman" w:hAnsi="Times New Roman" w:cs="Times New Roman"/>
          <w:b w:val="0"/>
          <w:bCs w:val="0"/>
          <w:i w:val="0"/>
          <w:iCs w:val="0"/>
          <w:sz w:val="18"/>
          <w:szCs w:val="18"/>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We also examine differences in expected goals. Metrics such as goals and points provide information on team performance but can be dependent on luck in finishing. Expected goals is a metric that calculates the quality of chances created by a team over the entire match and therefore is very suitable to evaluate team performance. </w:t>
      </w:r>
      <w:r>
        <w:rPr>
          <w:rFonts w:ascii="Times New Roman" w:hAnsi="Times New Roman" w:cs="Times New Roman"/>
          <w:sz w:val="24"/>
          <w:szCs w:val="24"/>
        </w:rPr>
        <w:t>The decrease in home advantage seem to come from both an increase in away team performance and a decrease in home team performance.</w:t>
      </w:r>
      <w:r>
        <w:rPr>
          <w:rFonts w:hint="default" w:ascii="Times New Roman" w:hAnsi="Times New Roman" w:cs="Times New Roman"/>
          <w:sz w:val="24"/>
          <w:szCs w:val="24"/>
          <w:lang w:val="en-US"/>
        </w:rPr>
        <w:t xml:space="preserve"> With crowd support, </w:t>
      </w:r>
      <w:r>
        <w:rPr>
          <w:rFonts w:ascii="Times New Roman" w:hAnsi="Times New Roman" w:cs="Times New Roman"/>
          <w:sz w:val="24"/>
          <w:szCs w:val="24"/>
        </w:rPr>
        <w:t xml:space="preserve"> home team’s actual goals slightly outperformed their expected goals,</w:t>
      </w:r>
      <w:r>
        <w:rPr>
          <w:rFonts w:hint="default" w:ascii="Times New Roman" w:hAnsi="Times New Roman" w:cs="Times New Roman"/>
          <w:sz w:val="24"/>
          <w:szCs w:val="24"/>
          <w:lang w:val="en-US"/>
        </w:rPr>
        <w:t xml:space="preserve"> scoring 1.58 goals per match where 1.56 would be expected,</w:t>
      </w:r>
      <w:r>
        <w:rPr>
          <w:rFonts w:ascii="Times New Roman" w:hAnsi="Times New Roman" w:cs="Times New Roman"/>
          <w:sz w:val="24"/>
          <w:szCs w:val="24"/>
        </w:rPr>
        <w:t xml:space="preserve"> whereas the away team’s actual goals where slightly below their expected goals value</w:t>
      </w:r>
      <w:r>
        <w:rPr>
          <w:rFonts w:hint="default" w:ascii="Times New Roman" w:hAnsi="Times New Roman" w:cs="Times New Roman"/>
          <w:sz w:val="24"/>
          <w:szCs w:val="24"/>
          <w:lang w:val="en-US"/>
        </w:rPr>
        <w:t>(1.22 to 1.25)</w:t>
      </w:r>
      <w:r>
        <w:rPr>
          <w:rFonts w:ascii="Times New Roman" w:hAnsi="Times New Roman" w:cs="Times New Roman"/>
          <w:sz w:val="24"/>
          <w:szCs w:val="24"/>
        </w:rPr>
        <w:t xml:space="preserve">. </w:t>
      </w:r>
    </w:p>
    <w:p>
      <w:pPr>
        <w:spacing w:line="360" w:lineRule="auto"/>
        <w:rPr>
          <w:rFonts w:ascii="Times New Roman" w:hAnsi="Times New Roman" w:cs="Times New Roman"/>
          <w:sz w:val="24"/>
          <w:szCs w:val="24"/>
        </w:rPr>
      </w:pPr>
    </w:p>
    <w:p>
      <w:pPr>
        <w:spacing w:line="360" w:lineRule="auto"/>
        <w:rPr>
          <w:ins w:id="241" w:author="alanr" w:date="2021-05-01T15:20:40Z"/>
          <w:rFonts w:hint="default" w:ascii="Times New Roman" w:hAnsi="Times New Roman" w:cs="Times New Roman"/>
          <w:sz w:val="24"/>
          <w:szCs w:val="24"/>
          <w:lang w:val="en-US"/>
        </w:rPr>
      </w:pPr>
      <w:r>
        <w:rPr>
          <w:rFonts w:ascii="Times New Roman" w:hAnsi="Times New Roman" w:cs="Times New Roman"/>
          <w:sz w:val="24"/>
          <w:szCs w:val="24"/>
        </w:rPr>
        <w:t xml:space="preserve">Both goal values have converged closer to their expected goals value after the lockdown, which has lead to a significant reduction in home advantage. </w:t>
      </w:r>
      <w:r>
        <w:rPr>
          <w:rFonts w:hint="default" w:ascii="Times New Roman" w:hAnsi="Times New Roman" w:cs="Times New Roman"/>
          <w:sz w:val="24"/>
          <w:szCs w:val="24"/>
          <w:lang w:val="en-US"/>
        </w:rPr>
        <w:t>Also, the decrease in expected goals for home teams is bigger, with an expected goals drop of over .1(</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&lt;.001) goals per match, compared to a .04 increase in expected goals for away teams(</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.044). This hints that decreased home advantage in a situation of no crowd support is to a greater extent caused by a drop in home team performance than to an improved away performance.The differences in goals and expected goals are displayed in figure 4. </w:t>
      </w:r>
    </w:p>
    <w:p>
      <w:pPr>
        <w:spacing w:line="360" w:lineRule="auto"/>
        <w:rPr>
          <w:ins w:id="242" w:author="alanr" w:date="2021-05-01T15:20:40Z"/>
          <w:rFonts w:hint="default" w:ascii="Times New Roman" w:hAnsi="Times New Roman" w:cs="Times New Roman"/>
          <w:sz w:val="24"/>
          <w:szCs w:val="24"/>
          <w:lang w:val="en-US"/>
        </w:rPr>
      </w:pPr>
    </w:p>
    <w:p>
      <w:pPr>
        <w:spacing w:line="360" w:lineRule="auto"/>
        <w:rPr>
          <w:ins w:id="243" w:author="alanr" w:date="2021-05-01T15:20:41Z"/>
          <w:rFonts w:hint="default" w:ascii="Times New Roman" w:hAnsi="Times New Roman" w:cs="Times New Roman"/>
          <w:sz w:val="24"/>
          <w:szCs w:val="24"/>
          <w:lang w:val="en-US"/>
        </w:rPr>
      </w:pPr>
    </w:p>
    <w:p>
      <w:pPr>
        <w:spacing w:line="360" w:lineRule="auto"/>
        <w:rPr>
          <w:ins w:id="244" w:author="alanr" w:date="2021-05-01T15:20:41Z"/>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Pr>
          <w:rFonts w:hint="default" w:ascii="Times New Roman" w:hAnsi="Times New Roman" w:cs="Times New Roman"/>
          <w:b/>
          <w:bCs/>
          <w:sz w:val="24"/>
          <w:szCs w:val="24"/>
          <w:lang w:val="en-US"/>
        </w:rPr>
        <w:t xml:space="preserve">4 </w:t>
      </w:r>
      <w:r>
        <w:rPr>
          <w:rFonts w:ascii="Times New Roman" w:hAnsi="Times New Roman" w:cs="Times New Roman"/>
          <w:b/>
          <w:bCs/>
          <w:sz w:val="24"/>
          <w:szCs w:val="24"/>
        </w:rPr>
        <w:t xml:space="preserve">comparison of goal and expected goals gap </w:t>
      </w:r>
    </w:p>
    <w:p>
      <w:pPr>
        <w:spacing w:line="360" w:lineRule="auto"/>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5531485" cy="2919730"/>
            <wp:effectExtent l="0" t="0" r="635" b="6350"/>
            <wp:docPr id="17" name="Picture 17"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xpected goals and goals difference"/>
                    <pic:cNvPicPr>
                      <a:picLocks noChangeAspect="1"/>
                    </pic:cNvPicPr>
                  </pic:nvPicPr>
                  <pic:blipFill>
                    <a:blip r:embed="rId24"/>
                    <a:stretch>
                      <a:fillRect/>
                    </a:stretch>
                  </pic:blipFill>
                  <pic:spPr>
                    <a:xfrm>
                      <a:off x="0" y="0"/>
                      <a:ext cx="5531485" cy="2919730"/>
                    </a:xfrm>
                    <a:prstGeom prst="rect">
                      <a:avLst/>
                    </a:prstGeom>
                  </pic:spPr>
                </pic:pic>
              </a:graphicData>
            </a:graphic>
          </wp:inline>
        </w:drawing>
      </w:r>
    </w:p>
    <w:p>
      <w:pPr>
        <w:spacing w:line="360" w:lineRule="auto"/>
        <w:rPr>
          <w:rFonts w:hint="default" w:ascii="Times New Roman" w:hAnsi="Times New Roman" w:cs="Times New Roman"/>
          <w:i w:val="0"/>
          <w:iCs w:val="0"/>
          <w:sz w:val="18"/>
          <w:szCs w:val="18"/>
          <w:lang w:val="en-US"/>
        </w:rPr>
      </w:pPr>
      <w:r>
        <w:rPr>
          <w:rFonts w:hint="default" w:ascii="Times New Roman" w:hAnsi="Times New Roman" w:cs="Times New Roman"/>
          <w:i/>
          <w:iCs/>
          <w:sz w:val="18"/>
          <w:szCs w:val="18"/>
          <w:lang w:val="en-US"/>
        </w:rPr>
        <w:t xml:space="preserve">Note: </w:t>
      </w:r>
      <w:r>
        <w:rPr>
          <w:rFonts w:hint="default" w:ascii="Times New Roman" w:hAnsi="Times New Roman" w:cs="Times New Roman"/>
          <w:i w:val="0"/>
          <w:iCs w:val="0"/>
          <w:sz w:val="18"/>
          <w:szCs w:val="18"/>
          <w:lang w:val="en-US"/>
        </w:rPr>
        <w:t xml:space="preserve">for each pair of bars, the left bar represents the level before covid and the right bar the levels after covid. From left to right we compare Expected goals and Goals. Error bars represent 95% confidence interval for mean value. </w:t>
      </w:r>
    </w:p>
    <w:p>
      <w:p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i w:val="0"/>
          <w:iCs w:val="0"/>
          <w:sz w:val="24"/>
          <w:szCs w:val="24"/>
          <w:lang w:val="en-US"/>
        </w:rPr>
        <w:t>On average, we observe a significant decline in the expected goals difference and goal difference in games without crowd support. In the next graph we examine the development of expected goals difference over time. From figure 5 we observe</w:t>
      </w:r>
      <w:r>
        <w:rPr>
          <w:rFonts w:hint="default" w:ascii="Times New Roman" w:hAnsi="Times New Roman" w:cs="Times New Roman"/>
          <w:b w:val="0"/>
          <w:bCs w:val="0"/>
          <w:i w:val="0"/>
          <w:iCs w:val="0"/>
          <w:sz w:val="24"/>
          <w:szCs w:val="24"/>
          <w:lang w:val="en-US"/>
        </w:rPr>
        <w:t xml:space="preserve"> a sharp drop immediately after the start of the pandemic, however, contrary to referee decisions, for expected goals we do not see a movement back towards pre-covid levels as expected goals difference remain quite low.</w:t>
      </w:r>
    </w:p>
    <w:p>
      <w:pPr>
        <w:spacing w:line="360" w:lineRule="auto"/>
        <w:jc w:val="center"/>
        <w:rPr>
          <w:ins w:id="245" w:author="alanr" w:date="2021-05-01T15:20:51Z"/>
          <w:rFonts w:hint="default" w:ascii="Times New Roman" w:hAnsi="Times New Roman" w:cs="Times New Roman"/>
          <w:b/>
          <w:bCs/>
          <w:i w:val="0"/>
          <w:iCs w:val="0"/>
          <w:sz w:val="24"/>
          <w:szCs w:val="24"/>
          <w:lang w:val="en-US"/>
        </w:rPr>
      </w:pPr>
    </w:p>
    <w:p>
      <w:pPr>
        <w:spacing w:line="360" w:lineRule="auto"/>
        <w:jc w:val="center"/>
      </w:pPr>
      <w:r>
        <w:rPr>
          <w:rFonts w:hint="default" w:ascii="Times New Roman" w:hAnsi="Times New Roman" w:cs="Times New Roman"/>
          <w:b/>
          <w:bCs/>
          <w:i w:val="0"/>
          <w:iCs w:val="0"/>
          <w:sz w:val="24"/>
          <w:szCs w:val="24"/>
          <w:lang w:val="en-US"/>
        </w:rPr>
        <w:t>Figure 5 Expected goals difference</w:t>
      </w:r>
    </w:p>
    <w:p>
      <w:pPr>
        <w:spacing w:line="360" w:lineRule="auto"/>
        <w:jc w:val="left"/>
        <w:rPr>
          <w:rFonts w:hint="default" w:ascii="Times New Roman" w:hAnsi="Times New Roman" w:cs="Times New Roman"/>
          <w:b/>
          <w:bCs/>
          <w:i w:val="0"/>
          <w:iCs w:val="0"/>
          <w:sz w:val="24"/>
          <w:szCs w:val="24"/>
          <w:lang w:val="en-US"/>
        </w:rPr>
      </w:pPr>
    </w:p>
    <w:p>
      <w:pPr>
        <w:spacing w:line="360" w:lineRule="auto"/>
        <w:ind w:firstLine="0" w:firstLineChars="0"/>
        <w:jc w:val="left"/>
        <w:rPr>
          <w:ins w:id="246" w:author="alanr" w:date="2021-04-27T20:20:27Z"/>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5160" cy="2434590"/>
            <wp:effectExtent l="0" t="0" r="5080" b="3810"/>
            <wp:docPr id="10" name="Picture 10" descr="Expected goals difference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xpected goals difference over time"/>
                    <pic:cNvPicPr>
                      <a:picLocks noChangeAspect="1"/>
                    </pic:cNvPicPr>
                  </pic:nvPicPr>
                  <pic:blipFill>
                    <a:blip r:embed="rId25"/>
                    <a:stretch>
                      <a:fillRect/>
                    </a:stretch>
                  </pic:blipFill>
                  <pic:spPr>
                    <a:xfrm>
                      <a:off x="0" y="0"/>
                      <a:ext cx="5725160" cy="2434590"/>
                    </a:xfrm>
                    <a:prstGeom prst="rect">
                      <a:avLst/>
                    </a:prstGeom>
                  </pic:spPr>
                </pic:pic>
              </a:graphicData>
            </a:graphic>
          </wp:inline>
        </w:drawing>
      </w:r>
    </w:p>
    <w:p>
      <w:pPr>
        <w:spacing w:line="360" w:lineRule="auto"/>
        <w:jc w:val="left"/>
        <w:rPr>
          <w:rFonts w:hint="default" w:ascii="Times New Roman" w:hAnsi="Times New Roman" w:cs="Times New Roman"/>
          <w:b w:val="0"/>
          <w:bCs w:val="0"/>
          <w:i w:val="0"/>
          <w:iCs w:val="0"/>
          <w:sz w:val="18"/>
          <w:szCs w:val="18"/>
          <w:lang w:val="en-US"/>
        </w:rPr>
      </w:pPr>
      <w:r>
        <w:rPr>
          <w:rFonts w:hint="default" w:ascii="Times New Roman" w:hAnsi="Times New Roman" w:cs="Times New Roman"/>
          <w:b w:val="0"/>
          <w:bCs w:val="0"/>
          <w:i/>
          <w:iCs/>
          <w:sz w:val="18"/>
          <w:szCs w:val="18"/>
          <w:lang w:val="en-US"/>
        </w:rPr>
        <w:t xml:space="preserve">Note: </w:t>
      </w:r>
      <w:r>
        <w:rPr>
          <w:rFonts w:hint="default" w:ascii="Times New Roman" w:hAnsi="Times New Roman" w:cs="Times New Roman"/>
          <w:b w:val="0"/>
          <w:bCs w:val="0"/>
          <w:i w:val="0"/>
          <w:iCs w:val="0"/>
          <w:sz w:val="18"/>
          <w:szCs w:val="18"/>
          <w:lang w:val="en-US"/>
        </w:rPr>
        <w:t>the blue line indicates the mean difference in expected goals per month. The red dashed line indicates the start of the covid pandemic</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3.5 Model</w:t>
      </w:r>
    </w:p>
    <w:p>
      <w:pPr>
        <w:pStyle w:val="17"/>
        <w:keepLines/>
        <w:shd w:val="clear" w:color="auto" w:fill="FFFFFF"/>
        <w:spacing w:beforeAutospacing="0" w:afterAutospacing="0" w:line="360" w:lineRule="auto"/>
        <w:rPr>
          <w:rFonts w:hint="default"/>
          <w:lang w:val="en-US"/>
        </w:rPr>
      </w:pPr>
      <w:r>
        <w:rPr>
          <w:rFonts w:hint="default"/>
          <w:lang w:val="en-US"/>
        </w:rPr>
        <w:t xml:space="preserve">Our model free evidence indicates a significant reduction in home advantage in matches played without crowd support. However, based on these numbers we cannot make conclusions about causality mechanisms behind this reduction. </w:t>
      </w:r>
      <w:r>
        <w:t xml:space="preserve">In the </w:t>
      </w:r>
      <w:r>
        <w:rPr>
          <w:rFonts w:hint="default"/>
          <w:lang w:val="en-US"/>
        </w:rPr>
        <w:t>next chapter</w:t>
      </w:r>
      <w:r>
        <w:t xml:space="preserve"> we examine whether </w:t>
      </w:r>
      <w:r>
        <w:rPr>
          <w:rFonts w:hint="default"/>
          <w:lang w:val="en-US"/>
        </w:rPr>
        <w:t>the absence of</w:t>
      </w:r>
      <w:r>
        <w:t xml:space="preserve"> crowd support </w:t>
      </w:r>
      <w:r>
        <w:rPr>
          <w:rFonts w:hint="default"/>
          <w:lang w:val="en-US"/>
        </w:rPr>
        <w:t>caused the drop in</w:t>
      </w:r>
      <w:r>
        <w:t xml:space="preserve"> team performance</w:t>
      </w:r>
      <w:r>
        <w:rPr>
          <w:rFonts w:hint="default"/>
          <w:lang w:val="en-US"/>
        </w:rPr>
        <w:t xml:space="preserve"> relative to away team performance. In our model we scrutinize the possible mediating role of referee decision making in this process. Moreover, we check</w:t>
      </w:r>
      <w:r>
        <w:t xml:space="preserve"> for the effects of </w:t>
      </w:r>
      <w:r>
        <w:rPr>
          <w:rFonts w:hint="default"/>
          <w:lang w:val="en-US"/>
        </w:rPr>
        <w:t>multiple potential moderating variables:</w:t>
      </w:r>
      <w:r>
        <w:t xml:space="preserve"> occupancy, crowd size, </w:t>
      </w:r>
      <w:r>
        <w:rPr>
          <w:rFonts w:hint="default"/>
          <w:lang w:val="en-US"/>
        </w:rPr>
        <w:t xml:space="preserve">team age and the ratio of foreigners playing for a team. Finally, </w:t>
      </w:r>
      <w:r>
        <w:t>we add the control variables for team strength</w:t>
      </w:r>
      <w:r>
        <w:rPr>
          <w:rFonts w:hint="default"/>
          <w:lang w:val="en-US"/>
        </w:rPr>
        <w:t xml:space="preserve">, </w:t>
      </w:r>
      <w:r>
        <w:t>match importance</w:t>
      </w:r>
      <w:r>
        <w:rPr>
          <w:rFonts w:hint="default"/>
          <w:lang w:val="en-US"/>
        </w:rPr>
        <w:t xml:space="preserve"> and Var availability</w:t>
      </w:r>
      <w:r>
        <w:t>. Our first equation involves the path between our independent variable crowd support and our mediating variable, referee bias.</w:t>
      </w:r>
      <w:r>
        <w:rPr>
          <w:rFonts w:hint="default"/>
          <w:lang w:val="en-US"/>
        </w:rPr>
        <w:t xml:space="preserve">We measure crowd support as a dummy variable named covid that takes a value of 1 when a match was played after the start of the pandemic and thus without crowd support. Referee bias will enter the model as a latent construct measured from foul and yellow card decisions by the referee. </w:t>
      </w:r>
    </w:p>
    <w:p>
      <w:pPr>
        <w:pStyle w:val="17"/>
        <w:keepLines/>
        <w:shd w:val="clear" w:color="auto" w:fill="FFFFFF"/>
        <w:spacing w:beforeAutospacing="0" w:afterAutospacing="0" w:line="360" w:lineRule="auto"/>
        <w:rPr>
          <w:rFonts w:hint="default"/>
          <w:lang w:val="en-US"/>
        </w:rPr>
      </w:pPr>
      <w:r>
        <w:rPr>
          <w:rFonts w:hint="default"/>
          <w:lang w:val="en-US"/>
        </w:rPr>
        <w:t xml:space="preserve">This leads to the following regression equation. </w:t>
      </w:r>
    </w:p>
    <w:p>
      <w:pPr>
        <w:pStyle w:val="7"/>
        <w:spacing w:before="158" w:line="360" w:lineRule="auto"/>
        <w:ind w:left="0" w:right="240"/>
        <w:jc w:val="both"/>
        <w:rPr>
          <w:ins w:id="247" w:author="alanr" w:date="2021-04-26T06:45:34Z"/>
          <w:i/>
          <w:iCs/>
        </w:rPr>
      </w:pPr>
      <w:r>
        <w:rPr>
          <w:b/>
        </w:rPr>
        <w:t xml:space="preserve">Equation 1: </w:t>
      </w:r>
      <w:r>
        <w:rPr>
          <w:rFonts w:hint="default"/>
          <w:bCs/>
          <w:lang w:val="en-US"/>
        </w:rPr>
        <w:t>Referee Bias</w:t>
      </w:r>
      <w:r>
        <w:rPr>
          <w:bCs/>
        </w:rPr>
        <w:t>:</w:t>
      </w:r>
      <w:r>
        <w:rPr>
          <w:i/>
          <w:iCs/>
        </w:rPr>
        <w:t xml:space="preserve">  β0 + β1C</w:t>
      </w:r>
      <w:r>
        <w:rPr>
          <w:rFonts w:hint="default"/>
          <w:i/>
          <w:iCs/>
          <w:lang w:val="en-US"/>
        </w:rPr>
        <w:t>ovid</w:t>
      </w:r>
      <w:r>
        <w:rPr>
          <w:i/>
          <w:iCs/>
        </w:rPr>
        <w:t xml:space="preserve"> + β2OccupancyRate + β3ForeignersShareDifference  + β4Crowdsize + β5Covid*OccupancyRate + β6Covid * ForeignersShareDifference + β7Covid * Crowdsize + β8RatingDifference + β9ImportanceDifference + β10VAR +β1</w:t>
      </w:r>
      <w:r>
        <w:rPr>
          <w:rFonts w:hint="default"/>
          <w:i/>
          <w:iCs/>
          <w:lang w:val="en-US"/>
        </w:rPr>
        <w:t xml:space="preserve">1ShotsDifference + </w:t>
      </w:r>
      <w:r>
        <w:rPr>
          <w:i/>
          <w:iCs/>
        </w:rPr>
        <w:t>β1</w:t>
      </w:r>
      <w:r>
        <w:rPr>
          <w:rFonts w:hint="default"/>
          <w:i/>
          <w:iCs/>
          <w:lang w:val="en-US"/>
        </w:rPr>
        <w:t>2league</w:t>
      </w:r>
      <w:r>
        <w:rPr>
          <w:i/>
          <w:iCs/>
        </w:rPr>
        <w:t xml:space="preserve"> </w:t>
      </w:r>
      <w:r>
        <w:rPr>
          <w:rFonts w:hint="default"/>
          <w:i/>
          <w:iCs/>
          <w:lang w:val="en-US"/>
        </w:rPr>
        <w:t xml:space="preserve">+ </w:t>
      </w:r>
      <w:r>
        <w:rPr>
          <w:i/>
          <w:iCs/>
        </w:rPr>
        <w:t>ɛ</w:t>
      </w:r>
    </w:p>
    <w:p>
      <w:pPr>
        <w:pStyle w:val="7"/>
        <w:spacing w:before="158" w:line="360" w:lineRule="auto"/>
        <w:ind w:left="0" w:right="240"/>
        <w:jc w:val="both"/>
        <w:rPr>
          <w:rFonts w:hint="default"/>
          <w:i/>
          <w:iCs/>
          <w:lang w:val="en-US"/>
        </w:rPr>
      </w:pPr>
      <w:ins w:id="248" w:author="alanr" w:date="2021-04-28T05:15:05Z">
        <w:r>
          <w:rPr>
            <w:rFonts w:hint="default"/>
            <w:i/>
            <w:iCs/>
            <w:lang w:val="en-US"/>
          </w:rPr>
          <w:t>The</w:t>
        </w:r>
      </w:ins>
      <w:ins w:id="249" w:author="alanr" w:date="2021-04-26T06:43:39Z">
        <w:r>
          <w:rPr>
            <w:rFonts w:hint="default"/>
            <w:i/>
            <w:iCs/>
            <w:lang w:val="en-US"/>
          </w:rPr>
          <w:t xml:space="preserve"> seco</w:t>
        </w:r>
      </w:ins>
      <w:ins w:id="250" w:author="alanr" w:date="2021-04-26T06:43:40Z">
        <w:r>
          <w:rPr>
            <w:rFonts w:hint="default"/>
            <w:i/>
            <w:iCs/>
            <w:lang w:val="en-US"/>
          </w:rPr>
          <w:t>nd equation</w:t>
        </w:r>
      </w:ins>
      <w:ins w:id="251" w:author="alanr" w:date="2021-04-26T06:43:41Z">
        <w:r>
          <w:rPr>
            <w:rFonts w:hint="default"/>
            <w:i/>
            <w:iCs/>
            <w:lang w:val="en-US"/>
          </w:rPr>
          <w:t xml:space="preserve"> wit</w:t>
        </w:r>
      </w:ins>
      <w:ins w:id="252" w:author="alanr" w:date="2021-04-26T06:43:42Z">
        <w:r>
          <w:rPr>
            <w:rFonts w:hint="default"/>
            <w:i/>
            <w:iCs/>
            <w:lang w:val="en-US"/>
          </w:rPr>
          <w:t>hin our mo</w:t>
        </w:r>
      </w:ins>
      <w:ins w:id="253" w:author="alanr" w:date="2021-04-26T06:43:43Z">
        <w:r>
          <w:rPr>
            <w:rFonts w:hint="default"/>
            <w:i/>
            <w:iCs/>
            <w:lang w:val="en-US"/>
          </w:rPr>
          <w:t>del i</w:t>
        </w:r>
      </w:ins>
      <w:ins w:id="254" w:author="alanr" w:date="2021-04-26T06:43:44Z">
        <w:r>
          <w:rPr>
            <w:rFonts w:hint="default"/>
            <w:i/>
            <w:iCs/>
            <w:lang w:val="en-US"/>
          </w:rPr>
          <w:t>s the p</w:t>
        </w:r>
      </w:ins>
      <w:ins w:id="255" w:author="alanr" w:date="2021-04-26T06:43:45Z">
        <w:r>
          <w:rPr>
            <w:rFonts w:hint="default"/>
            <w:i/>
            <w:iCs/>
            <w:lang w:val="en-US"/>
          </w:rPr>
          <w:t>ath betwe</w:t>
        </w:r>
      </w:ins>
      <w:ins w:id="256" w:author="alanr" w:date="2021-04-26T06:43:46Z">
        <w:r>
          <w:rPr>
            <w:rFonts w:hint="default"/>
            <w:i/>
            <w:iCs/>
            <w:lang w:val="en-US"/>
          </w:rPr>
          <w:t xml:space="preserve">en </w:t>
        </w:r>
      </w:ins>
      <w:ins w:id="257" w:author="alanr" w:date="2021-04-26T06:43:50Z">
        <w:r>
          <w:rPr>
            <w:rFonts w:hint="default"/>
            <w:i/>
            <w:iCs/>
            <w:lang w:val="en-US"/>
          </w:rPr>
          <w:t xml:space="preserve">our </w:t>
        </w:r>
      </w:ins>
      <w:ins w:id="258" w:author="alanr" w:date="2021-04-26T06:43:51Z">
        <w:r>
          <w:rPr>
            <w:rFonts w:hint="default"/>
            <w:i/>
            <w:iCs/>
            <w:lang w:val="en-US"/>
          </w:rPr>
          <w:t>independen</w:t>
        </w:r>
      </w:ins>
      <w:ins w:id="259" w:author="alanr" w:date="2021-04-26T06:43:52Z">
        <w:r>
          <w:rPr>
            <w:rFonts w:hint="default"/>
            <w:i/>
            <w:iCs/>
            <w:lang w:val="en-US"/>
          </w:rPr>
          <w:t>t variable</w:t>
        </w:r>
      </w:ins>
      <w:ins w:id="260" w:author="alanr" w:date="2021-04-26T06:43:53Z">
        <w:r>
          <w:rPr>
            <w:rFonts w:hint="default"/>
            <w:i/>
            <w:iCs/>
            <w:lang w:val="en-US"/>
          </w:rPr>
          <w:t xml:space="preserve"> c</w:t>
        </w:r>
      </w:ins>
      <w:ins w:id="261" w:author="alanr" w:date="2021-04-26T06:43:54Z">
        <w:r>
          <w:rPr>
            <w:rFonts w:hint="default"/>
            <w:i/>
            <w:iCs/>
            <w:lang w:val="en-US"/>
          </w:rPr>
          <w:t>rowd suppo</w:t>
        </w:r>
      </w:ins>
      <w:ins w:id="262" w:author="alanr" w:date="2021-04-26T06:43:55Z">
        <w:r>
          <w:rPr>
            <w:rFonts w:hint="default"/>
            <w:i/>
            <w:iCs/>
            <w:lang w:val="en-US"/>
          </w:rPr>
          <w:t>rt</w:t>
        </w:r>
      </w:ins>
      <w:ins w:id="263" w:author="alanr" w:date="2021-04-26T06:44:30Z">
        <w:r>
          <w:rPr>
            <w:rFonts w:hint="default"/>
            <w:i/>
            <w:iCs/>
            <w:lang w:val="en-US"/>
          </w:rPr>
          <w:t xml:space="preserve"> </w:t>
        </w:r>
      </w:ins>
      <w:ins w:id="264" w:author="alanr" w:date="2021-04-26T06:44:31Z">
        <w:r>
          <w:rPr>
            <w:rFonts w:hint="default"/>
            <w:i/>
            <w:iCs/>
            <w:lang w:val="en-US"/>
          </w:rPr>
          <w:t>and</w:t>
        </w:r>
      </w:ins>
      <w:ins w:id="265" w:author="alanr" w:date="2021-04-26T06:44:32Z">
        <w:r>
          <w:rPr>
            <w:rFonts w:hint="default"/>
            <w:i/>
            <w:iCs/>
            <w:lang w:val="en-US"/>
          </w:rPr>
          <w:t xml:space="preserve"> our depe</w:t>
        </w:r>
      </w:ins>
      <w:ins w:id="266" w:author="alanr" w:date="2021-04-26T06:44:33Z">
        <w:r>
          <w:rPr>
            <w:rFonts w:hint="default"/>
            <w:i/>
            <w:iCs/>
            <w:lang w:val="en-US"/>
          </w:rPr>
          <w:t>ndent vari</w:t>
        </w:r>
      </w:ins>
      <w:ins w:id="267" w:author="alanr" w:date="2021-04-26T06:44:34Z">
        <w:r>
          <w:rPr>
            <w:rFonts w:hint="default"/>
            <w:i/>
            <w:iCs/>
            <w:lang w:val="en-US"/>
          </w:rPr>
          <w:t>able</w:t>
        </w:r>
      </w:ins>
      <w:ins w:id="268" w:author="alanr" w:date="2021-04-26T06:44:35Z">
        <w:r>
          <w:rPr>
            <w:rFonts w:hint="default"/>
            <w:i/>
            <w:iCs/>
            <w:lang w:val="en-US"/>
          </w:rPr>
          <w:t xml:space="preserve"> </w:t>
        </w:r>
      </w:ins>
      <w:ins w:id="269" w:author="alanr" w:date="2021-04-28T05:15:12Z">
        <w:r>
          <w:rPr>
            <w:rFonts w:hint="default"/>
            <w:i/>
            <w:iCs/>
            <w:lang w:val="en-US"/>
          </w:rPr>
          <w:t>te</w:t>
        </w:r>
      </w:ins>
      <w:ins w:id="270" w:author="alanr" w:date="2021-04-28T05:15:13Z">
        <w:r>
          <w:rPr>
            <w:rFonts w:hint="default"/>
            <w:i/>
            <w:iCs/>
            <w:lang w:val="en-US"/>
          </w:rPr>
          <w:t>am performa</w:t>
        </w:r>
      </w:ins>
      <w:ins w:id="271" w:author="alanr" w:date="2021-04-28T05:15:14Z">
        <w:r>
          <w:rPr>
            <w:rFonts w:hint="default"/>
            <w:i/>
            <w:iCs/>
            <w:lang w:val="en-US"/>
          </w:rPr>
          <w:t>nce.</w:t>
        </w:r>
      </w:ins>
      <w:ins w:id="272" w:author="alanr" w:date="2021-04-28T05:15:15Z">
        <w:r>
          <w:rPr>
            <w:rFonts w:hint="default"/>
            <w:i/>
            <w:iCs/>
            <w:lang w:val="en-US"/>
          </w:rPr>
          <w:t xml:space="preserve"> </w:t>
        </w:r>
      </w:ins>
      <w:ins w:id="273" w:author="alanr" w:date="2021-04-28T05:15:16Z">
        <w:r>
          <w:rPr>
            <w:rFonts w:hint="default"/>
            <w:i/>
            <w:iCs/>
            <w:lang w:val="en-US"/>
          </w:rPr>
          <w:t>W</w:t>
        </w:r>
      </w:ins>
      <w:ins w:id="274" w:author="alanr" w:date="2021-04-26T06:44:40Z">
        <w:r>
          <w:rPr>
            <w:rFonts w:hint="default"/>
            <w:i/>
            <w:iCs/>
            <w:lang w:val="en-US"/>
          </w:rPr>
          <w:t>e</w:t>
        </w:r>
      </w:ins>
      <w:ins w:id="275" w:author="alanr" w:date="2021-04-26T06:44:41Z">
        <w:r>
          <w:rPr>
            <w:rFonts w:hint="default"/>
            <w:i/>
            <w:iCs/>
            <w:lang w:val="en-US"/>
          </w:rPr>
          <w:t xml:space="preserve"> use </w:t>
        </w:r>
      </w:ins>
      <w:ins w:id="276" w:author="alanr" w:date="2021-04-28T05:14:17Z">
        <w:r>
          <w:rPr>
            <w:rFonts w:hint="default"/>
            <w:i/>
            <w:iCs/>
            <w:lang w:val="en-US"/>
          </w:rPr>
          <w:t>2</w:t>
        </w:r>
      </w:ins>
      <w:ins w:id="277" w:author="alanr" w:date="2021-04-28T05:14:18Z">
        <w:r>
          <w:rPr>
            <w:rFonts w:hint="default"/>
            <w:i/>
            <w:iCs/>
            <w:lang w:val="en-US"/>
          </w:rPr>
          <w:t xml:space="preserve"> diffe</w:t>
        </w:r>
      </w:ins>
      <w:ins w:id="278" w:author="alanr" w:date="2021-04-28T05:14:19Z">
        <w:r>
          <w:rPr>
            <w:rFonts w:hint="default"/>
            <w:i/>
            <w:iCs/>
            <w:lang w:val="en-US"/>
          </w:rPr>
          <w:t>rent measur</w:t>
        </w:r>
      </w:ins>
      <w:ins w:id="279" w:author="alanr" w:date="2021-04-28T05:14:20Z">
        <w:r>
          <w:rPr>
            <w:rFonts w:hint="default"/>
            <w:i/>
            <w:iCs/>
            <w:lang w:val="en-US"/>
          </w:rPr>
          <w:t xml:space="preserve">es of </w:t>
        </w:r>
      </w:ins>
      <w:ins w:id="280" w:author="alanr" w:date="2021-04-28T05:14:25Z">
        <w:r>
          <w:rPr>
            <w:rFonts w:hint="default"/>
            <w:i/>
            <w:iCs/>
            <w:lang w:val="en-US"/>
          </w:rPr>
          <w:t>team pe</w:t>
        </w:r>
      </w:ins>
      <w:ins w:id="281" w:author="alanr" w:date="2021-04-28T05:14:26Z">
        <w:r>
          <w:rPr>
            <w:rFonts w:hint="default"/>
            <w:i/>
            <w:iCs/>
            <w:lang w:val="en-US"/>
          </w:rPr>
          <w:t>rformance</w:t>
        </w:r>
      </w:ins>
      <w:ins w:id="282" w:author="alanr" w:date="2021-04-28T05:14:27Z">
        <w:r>
          <w:rPr>
            <w:rFonts w:hint="default"/>
            <w:i/>
            <w:iCs/>
            <w:lang w:val="en-US"/>
          </w:rPr>
          <w:t>, goa</w:t>
        </w:r>
      </w:ins>
      <w:ins w:id="283" w:author="alanr" w:date="2021-04-28T05:14:28Z">
        <w:r>
          <w:rPr>
            <w:rFonts w:hint="default"/>
            <w:i/>
            <w:iCs/>
            <w:lang w:val="en-US"/>
          </w:rPr>
          <w:t>l</w:t>
        </w:r>
      </w:ins>
      <w:ins w:id="284" w:author="alanr" w:date="2021-04-28T05:14:29Z">
        <w:r>
          <w:rPr>
            <w:rFonts w:hint="default"/>
            <w:i/>
            <w:iCs/>
            <w:lang w:val="en-US"/>
          </w:rPr>
          <w:t xml:space="preserve"> differen</w:t>
        </w:r>
      </w:ins>
      <w:ins w:id="285" w:author="alanr" w:date="2021-04-28T05:14:30Z">
        <w:r>
          <w:rPr>
            <w:rFonts w:hint="default"/>
            <w:i/>
            <w:iCs/>
            <w:lang w:val="en-US"/>
          </w:rPr>
          <w:t xml:space="preserve">ce and </w:t>
        </w:r>
      </w:ins>
      <w:ins w:id="286" w:author="alanr" w:date="2021-04-28T05:14:33Z">
        <w:r>
          <w:rPr>
            <w:rFonts w:hint="default"/>
            <w:i/>
            <w:iCs/>
            <w:lang w:val="en-US"/>
          </w:rPr>
          <w:t>point</w:t>
        </w:r>
      </w:ins>
      <w:ins w:id="287" w:author="alanr" w:date="2021-04-28T05:14:34Z">
        <w:r>
          <w:rPr>
            <w:rFonts w:hint="default"/>
            <w:i/>
            <w:iCs/>
            <w:lang w:val="en-US"/>
          </w:rPr>
          <w:t>s diffe</w:t>
        </w:r>
      </w:ins>
      <w:ins w:id="288" w:author="alanr" w:date="2021-04-28T05:14:35Z">
        <w:r>
          <w:rPr>
            <w:rFonts w:hint="default"/>
            <w:i/>
            <w:iCs/>
            <w:lang w:val="en-US"/>
          </w:rPr>
          <w:t xml:space="preserve">rrence to </w:t>
        </w:r>
      </w:ins>
      <w:ins w:id="289" w:author="alanr" w:date="2021-04-28T05:14:45Z">
        <w:r>
          <w:rPr>
            <w:rFonts w:hint="default"/>
            <w:i/>
            <w:iCs/>
            <w:lang w:val="en-US"/>
          </w:rPr>
          <w:t>increas</w:t>
        </w:r>
      </w:ins>
      <w:ins w:id="290" w:author="alanr" w:date="2021-04-28T05:14:46Z">
        <w:r>
          <w:rPr>
            <w:rFonts w:hint="default"/>
            <w:i/>
            <w:iCs/>
            <w:lang w:val="en-US"/>
          </w:rPr>
          <w:t xml:space="preserve">e the </w:t>
        </w:r>
      </w:ins>
      <w:ins w:id="291" w:author="alanr" w:date="2021-04-28T05:14:47Z">
        <w:r>
          <w:rPr>
            <w:rFonts w:hint="default"/>
            <w:i/>
            <w:iCs/>
            <w:lang w:val="en-US"/>
          </w:rPr>
          <w:t>robustn</w:t>
        </w:r>
      </w:ins>
      <w:ins w:id="292" w:author="alanr" w:date="2021-04-28T05:14:48Z">
        <w:r>
          <w:rPr>
            <w:rFonts w:hint="default"/>
            <w:i/>
            <w:iCs/>
            <w:lang w:val="en-US"/>
          </w:rPr>
          <w:t xml:space="preserve">ess of our </w:t>
        </w:r>
      </w:ins>
      <w:ins w:id="293" w:author="alanr" w:date="2021-04-28T05:14:49Z">
        <w:r>
          <w:rPr>
            <w:rFonts w:hint="default"/>
            <w:i/>
            <w:iCs/>
            <w:lang w:val="en-US"/>
          </w:rPr>
          <w:t xml:space="preserve">results. </w:t>
        </w:r>
      </w:ins>
    </w:p>
    <w:p>
      <w:pPr>
        <w:pStyle w:val="7"/>
        <w:spacing w:before="162" w:line="360" w:lineRule="auto"/>
        <w:ind w:left="0" w:right="127"/>
        <w:rPr>
          <w:i/>
          <w:iCs/>
        </w:rPr>
      </w:pPr>
      <w:r>
        <w:rPr>
          <w:b/>
        </w:rPr>
        <w:t xml:space="preserve">Equation 2: </w:t>
      </w:r>
      <w:r>
        <w:rPr>
          <w:rFonts w:hint="default"/>
          <w:bCs/>
          <w:lang w:val="en-US"/>
        </w:rPr>
        <w:t>Team Performance</w:t>
      </w:r>
      <w:ins w:id="294" w:author="alanr" w:date="2021-04-28T05:15:20Z">
        <w:r>
          <w:rPr>
            <w:rFonts w:hint="default"/>
            <w:bCs/>
            <w:lang w:val="en-US"/>
          </w:rPr>
          <w:t xml:space="preserve"> </w:t>
        </w:r>
      </w:ins>
      <w:r>
        <w:rPr>
          <w:i/>
          <w:iCs/>
        </w:rPr>
        <w:t>=  β0 + β1C</w:t>
      </w:r>
      <w:r>
        <w:rPr>
          <w:rFonts w:hint="default"/>
          <w:i/>
          <w:iCs/>
          <w:lang w:val="en-US"/>
        </w:rPr>
        <w:t>ovid</w:t>
      </w:r>
      <w:r>
        <w:rPr>
          <w:i/>
          <w:iCs/>
        </w:rPr>
        <w:t>+ β2OccupancyRate + β3ForeignersShareDifference  + β4Crowdsize + β5AgeDifference + β6 Covid*OccupancyRate + β7 Covid * ForeignersShareDifference + β8 Covid * Crowdsize + β9 Covid * AgeDifference + β10RatingDifference + β11ImportanceDifference + β12VAR +β1</w:t>
      </w:r>
      <w:r>
        <w:rPr>
          <w:rFonts w:hint="default"/>
          <w:i/>
          <w:iCs/>
          <w:lang w:val="en-US"/>
        </w:rPr>
        <w:t>3league +</w:t>
      </w:r>
      <w:r>
        <w:rPr>
          <w:i/>
          <w:iCs/>
        </w:rPr>
        <w:t xml:space="preserve"> β1</w:t>
      </w:r>
      <w:r>
        <w:rPr>
          <w:rFonts w:hint="default"/>
          <w:i/>
          <w:iCs/>
          <w:lang w:val="en-US"/>
        </w:rPr>
        <w:t>4Referee bias +</w:t>
      </w:r>
      <w:r>
        <w:rPr>
          <w:i/>
          <w:iCs/>
        </w:rPr>
        <w:t xml:space="preserve"> ɛ</w:t>
      </w:r>
    </w:p>
    <w:p>
      <w:pPr>
        <w:pStyle w:val="7"/>
        <w:spacing w:before="162" w:line="360" w:lineRule="auto"/>
        <w:ind w:left="0" w:right="127"/>
        <w:rPr>
          <w:del w:id="295" w:author="alanr" w:date="2021-04-28T20:19:46Z"/>
          <w:color w:val="auto"/>
        </w:rPr>
      </w:pPr>
      <w:r>
        <w:rPr>
          <w:color w:val="auto"/>
        </w:rPr>
        <w:t xml:space="preserve">Since we want to assess multiple relationships </w:t>
      </w:r>
      <w:r>
        <w:rPr>
          <w:rFonts w:hint="default"/>
          <w:color w:val="auto"/>
          <w:lang w:val="en-US"/>
        </w:rPr>
        <w:t>and also include a latent construct with</w:t>
      </w:r>
      <w:r>
        <w:rPr>
          <w:color w:val="auto"/>
        </w:rPr>
        <w:t xml:space="preserve">in our model we deem a SEM model most suitable for our analysis. Hair, Black, Babin, Anderson and Tatham (2014) state the main advantage of SEM models </w:t>
      </w:r>
      <w:r>
        <w:rPr>
          <w:rFonts w:eastAsia="SimSun"/>
          <w:color w:val="auto"/>
          <w:shd w:val="clear" w:color="auto" w:fill="FFFFFF"/>
        </w:rPr>
        <w:t>vis-à-vis other powerful techniques such as Multiple regression and factor analysis is that SEM allows for the examination of multiple relationships together simultaneously.</w:t>
      </w:r>
      <w:r>
        <w:rPr>
          <w:rFonts w:hint="default" w:eastAsia="SimSun"/>
          <w:color w:val="auto"/>
          <w:shd w:val="clear" w:color="auto" w:fill="FFFFFF"/>
          <w:lang w:val="en-US"/>
        </w:rPr>
        <w:t>Furthermore, SEM allows both latent and observed constructs in the model.</w:t>
      </w:r>
      <w:r>
        <w:rPr>
          <w:rFonts w:eastAsia="SimSun"/>
          <w:color w:val="auto"/>
          <w:shd w:val="clear" w:color="auto" w:fill="FFFFFF"/>
        </w:rPr>
        <w:t xml:space="preserve"> </w:t>
      </w:r>
      <w:r>
        <w:rPr>
          <w:color w:val="auto"/>
        </w:rPr>
        <w:t>We use the lavaan package in R to conduct our analysis.</w:t>
      </w:r>
    </w:p>
    <w:p>
      <w:pPr>
        <w:pStyle w:val="7"/>
        <w:spacing w:before="162" w:line="360" w:lineRule="auto"/>
        <w:ind w:left="0" w:right="127"/>
        <w:rPr>
          <w:color w:val="ED7D31" w:themeColor="accent2"/>
          <w14:textFill>
            <w14:solidFill>
              <w14:schemeClr w14:val="accent2"/>
            </w14:solidFill>
          </w14:textFill>
        </w:rPr>
      </w:pPr>
      <w:r>
        <w:t xml:space="preserve"> </w:t>
      </w:r>
    </w:p>
    <w:p>
      <w:pPr>
        <w:pStyle w:val="3"/>
        <w:numPr>
          <w:ilvl w:val="0"/>
          <w:numId w:val="2"/>
        </w:numPr>
        <w:spacing w:line="360" w:lineRule="auto"/>
        <w:ind w:left="432" w:hanging="432"/>
        <w:rPr>
          <w:rFonts w:ascii="Times New Roman" w:hAnsi="Times New Roman" w:cs="Times New Roman"/>
          <w:szCs w:val="32"/>
          <w:lang w:val="en-US"/>
        </w:rPr>
      </w:pPr>
      <w:r>
        <w:rPr>
          <w:rFonts w:ascii="Times New Roman" w:hAnsi="Times New Roman" w:cs="Times New Roman"/>
          <w:szCs w:val="32"/>
          <w:lang w:val="en-US"/>
        </w:rPr>
        <w:t>Analysis and Findings</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chapter we deploy our previously defined model on our dataset in order to examine the causal relationships within our conceptual framework. We estimate a linear regression within our Structural Equation model, and therefore we start by checking the assumptions for </w:t>
      </w:r>
      <w:r>
        <w:rPr>
          <w:rFonts w:ascii="Times New Roman" w:hAnsi="Times New Roman" w:cs="Times New Roman"/>
          <w:color w:val="auto"/>
          <w:sz w:val="24"/>
          <w:szCs w:val="24"/>
        </w:rPr>
        <w:t>linear models</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sz w:val="24"/>
          <w:szCs w:val="24"/>
        </w:rPr>
        <w:t xml:space="preserve">to see whether our data is suitable for model deployment or that some data transformations are required. </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4.1 Assumptions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Normality</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The Anderson-Darling test shows that our variables are not normally distributed. However, the central limit theorem states that for large samples with sample size over 30, these deviations from normality are not problematic. (Brosamler, 1985) With our sample size of over 8,000, we can safely ignore the normality assumption and proceed further. </w:t>
      </w:r>
    </w:p>
    <w:p>
      <w:pPr>
        <w:spacing w:line="360" w:lineRule="auto"/>
        <w:rPr>
          <w:rFonts w:hint="default" w:ascii="Times New Roman" w:hAnsi="Times New Roman" w:cs="Times New Roman"/>
          <w:sz w:val="24"/>
          <w:szCs w:val="24"/>
          <w:lang w:val="en-US"/>
        </w:rPr>
      </w:pPr>
      <w:r>
        <w:rPr>
          <w:rFonts w:ascii="Times New Roman" w:hAnsi="Times New Roman" w:cs="Times New Roman"/>
          <w:b/>
          <w:bCs/>
          <w:sz w:val="24"/>
          <w:szCs w:val="24"/>
        </w:rPr>
        <w:t>Multicol</w:t>
      </w:r>
      <w:r>
        <w:rPr>
          <w:rFonts w:hint="default" w:ascii="Times New Roman" w:hAnsi="Times New Roman" w:cs="Times New Roman"/>
          <w:b/>
          <w:bCs/>
          <w:sz w:val="24"/>
          <w:szCs w:val="24"/>
          <w:lang w:val="en-US"/>
        </w:rPr>
        <w:t>l</w:t>
      </w:r>
      <w:r>
        <w:rPr>
          <w:rFonts w:ascii="Times New Roman" w:hAnsi="Times New Roman" w:cs="Times New Roman"/>
          <w:b/>
          <w:bCs/>
          <w:sz w:val="24"/>
          <w:szCs w:val="24"/>
        </w:rPr>
        <w:t>inearity</w:t>
      </w:r>
      <w:r>
        <w:rPr>
          <w:rFonts w:ascii="Times New Roman" w:hAnsi="Times New Roman" w:cs="Times New Roman"/>
          <w:sz w:val="24"/>
          <w:szCs w:val="24"/>
        </w:rPr>
        <w:t>: When interpreting the correlation table in appendix 1b we see a few high correlations. Notably between</w:t>
      </w:r>
      <w:r>
        <w:rPr>
          <w:rFonts w:hint="default" w:ascii="Times New Roman" w:hAnsi="Times New Roman" w:cs="Times New Roman"/>
          <w:sz w:val="24"/>
          <w:szCs w:val="24"/>
          <w:lang w:val="en-US"/>
        </w:rPr>
        <w:t xml:space="preserve"> our control variable</w:t>
      </w:r>
      <w:r>
        <w:rPr>
          <w:rFonts w:ascii="Times New Roman" w:hAnsi="Times New Roman" w:cs="Times New Roman"/>
          <w:sz w:val="24"/>
          <w:szCs w:val="24"/>
        </w:rPr>
        <w:t xml:space="preserve"> Rating difference and our dependent outcomes, as well as correlation between Rating Difference and Importance Difference. Furthermore, there exists a correlation of 0.75 between occupancy rate and average attendance, which makes sense since these variables are closely related. </w:t>
      </w:r>
      <w:r>
        <w:rPr>
          <w:rFonts w:hint="default" w:ascii="Times New Roman" w:hAnsi="Times New Roman" w:cs="Times New Roman"/>
          <w:sz w:val="24"/>
          <w:szCs w:val="24"/>
          <w:lang w:val="en-US"/>
        </w:rPr>
        <w:t xml:space="preserve">We calculate the variance inflation factors for our model variables, the output of which is shown in appendix … .  An often used benchmark for VIF values is 10 (Vittinghof, Glidden, Shiboski and McCulloch , 2011). James, Witten, Hastie and Tibshirani(2013) on the other hand pose a value of VIF over 5 to be problematic. Our highest VIF factor for both equations is 3.09 , therefore we can safely assume that multicollinearity is not a problem within our model. </w:t>
      </w:r>
    </w:p>
    <w:p>
      <w:pPr>
        <w:spacing w:line="360" w:lineRule="auto"/>
        <w:rPr>
          <w:ins w:id="296" w:author="alanr" w:date="2021-04-27T10:47:45Z"/>
          <w:rFonts w:hint="default" w:ascii="Times New Roman" w:hAnsi="Times New Roman" w:cs="Times New Roman"/>
          <w:sz w:val="24"/>
          <w:szCs w:val="24"/>
          <w:lang w:val="en-US"/>
        </w:rPr>
      </w:pPr>
      <w:r>
        <w:rPr>
          <w:rFonts w:ascii="Times New Roman" w:hAnsi="Times New Roman" w:cs="Times New Roman"/>
          <w:b/>
          <w:bCs/>
          <w:sz w:val="24"/>
          <w:szCs w:val="24"/>
        </w:rPr>
        <w:t xml:space="preserve">Homoscedasticity: </w:t>
      </w:r>
      <w:r>
        <w:rPr>
          <w:rFonts w:ascii="Times New Roman" w:hAnsi="Times New Roman" w:cs="Times New Roman"/>
          <w:sz w:val="24"/>
          <w:szCs w:val="24"/>
        </w:rPr>
        <w:t xml:space="preserve">The assumption of homoscedasticity is important for the ability to interpret standard errors of our model. We use </w:t>
      </w:r>
      <w:r>
        <w:rPr>
          <w:rFonts w:hint="default" w:ascii="Times New Roman" w:hAnsi="Times New Roman" w:cs="Times New Roman"/>
          <w:sz w:val="24"/>
          <w:szCs w:val="24"/>
          <w:lang w:val="en-US"/>
        </w:rPr>
        <w:t xml:space="preserve">a non-constant error variance test </w:t>
      </w:r>
      <w:r>
        <w:rPr>
          <w:rFonts w:ascii="Times New Roman" w:hAnsi="Times New Roman" w:cs="Times New Roman"/>
          <w:sz w:val="24"/>
          <w:szCs w:val="24"/>
        </w:rPr>
        <w:t>to test for homoscedasticity</w:t>
      </w:r>
      <w:r>
        <w:rPr>
          <w:rFonts w:hint="default" w:ascii="Times New Roman" w:hAnsi="Times New Roman" w:cs="Times New Roman"/>
          <w:sz w:val="24"/>
          <w:szCs w:val="24"/>
          <w:lang w:val="en-US"/>
        </w:rPr>
        <w:t>. For both our equations, the test statistic is insignificant(</w:t>
      </w:r>
      <w:r>
        <w:rPr>
          <w:rFonts w:ascii="Times New Roman" w:hAnsi="Times New Roman" w:cs="Times New Roman"/>
          <w:sz w:val="24"/>
          <w:szCs w:val="24"/>
        </w:rPr>
        <w:t xml:space="preserve"> </w:t>
      </w:r>
      <w:r>
        <w:rPr>
          <w:rFonts w:hint="default" w:ascii="Times New Roman" w:hAnsi="Times New Roman" w:cs="Times New Roman"/>
          <w:i/>
          <w:iCs/>
          <w:sz w:val="24"/>
          <w:szCs w:val="24"/>
          <w:lang w:val="en-US"/>
        </w:rPr>
        <w:t>p</w:t>
      </w:r>
      <w:r>
        <w:rPr>
          <w:rFonts w:hint="default" w:ascii="Times New Roman" w:hAnsi="Times New Roman" w:cs="Times New Roman"/>
          <w:sz w:val="24"/>
          <w:szCs w:val="24"/>
          <w:lang w:val="en-US"/>
        </w:rPr>
        <w:t xml:space="preserve"> = .773 and p = .601) and a</w:t>
      </w:r>
      <w:r>
        <w:rPr>
          <w:rFonts w:ascii="Times New Roman" w:hAnsi="Times New Roman" w:cs="Times New Roman"/>
          <w:sz w:val="24"/>
          <w:szCs w:val="24"/>
        </w:rPr>
        <w:t>s such we conclude that the assumption of homoscedasticity is met in our model</w:t>
      </w:r>
      <w:r>
        <w:rPr>
          <w:rFonts w:hint="default" w:ascii="Times New Roman" w:hAnsi="Times New Roman" w:cs="Times New Roman"/>
          <w:sz w:val="24"/>
          <w:szCs w:val="24"/>
          <w:lang w:val="en-US"/>
        </w:rPr>
        <w:t xml:space="preserve">. </w:t>
      </w:r>
    </w:p>
    <w:p>
      <w:pPr>
        <w:spacing w:line="360" w:lineRule="auto"/>
        <w:rPr>
          <w:ins w:id="297" w:author="alanr" w:date="2021-04-27T10:50:55Z"/>
          <w:rFonts w:hint="default" w:ascii="Times New Roman" w:hAnsi="Times New Roman" w:cs="Times New Roman"/>
          <w:sz w:val="24"/>
          <w:szCs w:val="24"/>
          <w:lang w:val="en-US"/>
        </w:rPr>
      </w:pPr>
      <w:ins w:id="298" w:author="alanr" w:date="2021-04-27T10:47:48Z">
        <w:r>
          <w:rPr>
            <w:rFonts w:hint="default" w:ascii="Times New Roman" w:hAnsi="Times New Roman" w:cs="Times New Roman"/>
            <w:sz w:val="24"/>
            <w:szCs w:val="24"/>
            <w:lang w:val="en-US"/>
          </w:rPr>
          <w:t>We</w:t>
        </w:r>
      </w:ins>
      <w:ins w:id="299" w:author="alanr" w:date="2021-04-27T10:47:49Z">
        <w:r>
          <w:rPr>
            <w:rFonts w:hint="default" w:ascii="Times New Roman" w:hAnsi="Times New Roman" w:cs="Times New Roman"/>
            <w:sz w:val="24"/>
            <w:szCs w:val="24"/>
            <w:lang w:val="en-US"/>
          </w:rPr>
          <w:t xml:space="preserve"> mean c</w:t>
        </w:r>
      </w:ins>
      <w:ins w:id="300" w:author="alanr" w:date="2021-04-27T10:47:50Z">
        <w:r>
          <w:rPr>
            <w:rFonts w:hint="default" w:ascii="Times New Roman" w:hAnsi="Times New Roman" w:cs="Times New Roman"/>
            <w:sz w:val="24"/>
            <w:szCs w:val="24"/>
            <w:lang w:val="en-US"/>
          </w:rPr>
          <w:t>enter</w:t>
        </w:r>
      </w:ins>
      <w:ins w:id="301" w:author="alanr" w:date="2021-04-27T10:47:52Z">
        <w:r>
          <w:rPr>
            <w:rFonts w:hint="default" w:ascii="Times New Roman" w:hAnsi="Times New Roman" w:cs="Times New Roman"/>
            <w:sz w:val="24"/>
            <w:szCs w:val="24"/>
            <w:lang w:val="en-US"/>
          </w:rPr>
          <w:t xml:space="preserve">ed </w:t>
        </w:r>
      </w:ins>
      <w:ins w:id="302" w:author="alanr" w:date="2021-04-27T10:50:41Z">
        <w:r>
          <w:rPr>
            <w:rFonts w:hint="default" w:ascii="Times New Roman" w:hAnsi="Times New Roman" w:cs="Times New Roman"/>
            <w:sz w:val="24"/>
            <w:szCs w:val="24"/>
            <w:lang w:val="en-US"/>
          </w:rPr>
          <w:t>al</w:t>
        </w:r>
      </w:ins>
      <w:ins w:id="303" w:author="alanr" w:date="2021-04-27T10:50:42Z">
        <w:r>
          <w:rPr>
            <w:rFonts w:hint="default" w:ascii="Times New Roman" w:hAnsi="Times New Roman" w:cs="Times New Roman"/>
            <w:sz w:val="24"/>
            <w:szCs w:val="24"/>
            <w:lang w:val="en-US"/>
          </w:rPr>
          <w:t xml:space="preserve">l </w:t>
        </w:r>
      </w:ins>
      <w:ins w:id="304" w:author="alanr" w:date="2021-04-27T10:47:52Z">
        <w:r>
          <w:rPr>
            <w:rFonts w:hint="default" w:ascii="Times New Roman" w:hAnsi="Times New Roman" w:cs="Times New Roman"/>
            <w:sz w:val="24"/>
            <w:szCs w:val="24"/>
            <w:lang w:val="en-US"/>
          </w:rPr>
          <w:t xml:space="preserve">our </w:t>
        </w:r>
      </w:ins>
      <w:ins w:id="305" w:author="alanr" w:date="2021-04-27T10:47:53Z">
        <w:r>
          <w:rPr>
            <w:rFonts w:hint="default" w:ascii="Times New Roman" w:hAnsi="Times New Roman" w:cs="Times New Roman"/>
            <w:sz w:val="24"/>
            <w:szCs w:val="24"/>
            <w:lang w:val="en-US"/>
          </w:rPr>
          <w:t>moderat</w:t>
        </w:r>
      </w:ins>
      <w:ins w:id="306" w:author="alanr" w:date="2021-04-27T10:47:54Z">
        <w:r>
          <w:rPr>
            <w:rFonts w:hint="default" w:ascii="Times New Roman" w:hAnsi="Times New Roman" w:cs="Times New Roman"/>
            <w:sz w:val="24"/>
            <w:szCs w:val="24"/>
            <w:lang w:val="en-US"/>
          </w:rPr>
          <w:t>ing variab</w:t>
        </w:r>
      </w:ins>
      <w:ins w:id="307" w:author="alanr" w:date="2021-04-27T10:47:55Z">
        <w:r>
          <w:rPr>
            <w:rFonts w:hint="default" w:ascii="Times New Roman" w:hAnsi="Times New Roman" w:cs="Times New Roman"/>
            <w:sz w:val="24"/>
            <w:szCs w:val="24"/>
            <w:lang w:val="en-US"/>
          </w:rPr>
          <w:t xml:space="preserve">les to </w:t>
        </w:r>
      </w:ins>
      <w:ins w:id="308" w:author="alanr" w:date="2021-04-27T10:48:04Z">
        <w:r>
          <w:rPr>
            <w:rFonts w:hint="default" w:ascii="Times New Roman" w:hAnsi="Times New Roman" w:cs="Times New Roman"/>
            <w:sz w:val="24"/>
            <w:szCs w:val="24"/>
            <w:lang w:val="en-US"/>
          </w:rPr>
          <w:t>ease</w:t>
        </w:r>
      </w:ins>
      <w:ins w:id="309" w:author="alanr" w:date="2021-04-27T10:48:05Z">
        <w:r>
          <w:rPr>
            <w:rFonts w:hint="default" w:ascii="Times New Roman" w:hAnsi="Times New Roman" w:cs="Times New Roman"/>
            <w:sz w:val="24"/>
            <w:szCs w:val="24"/>
            <w:lang w:val="en-US"/>
          </w:rPr>
          <w:t xml:space="preserve"> interpret</w:t>
        </w:r>
      </w:ins>
      <w:ins w:id="310" w:author="alanr" w:date="2021-04-27T10:48:06Z">
        <w:r>
          <w:rPr>
            <w:rFonts w:hint="default" w:ascii="Times New Roman" w:hAnsi="Times New Roman" w:cs="Times New Roman"/>
            <w:sz w:val="24"/>
            <w:szCs w:val="24"/>
            <w:lang w:val="en-US"/>
          </w:rPr>
          <w:t>ation of th</w:t>
        </w:r>
      </w:ins>
      <w:ins w:id="311" w:author="alanr" w:date="2021-04-27T10:48:07Z">
        <w:r>
          <w:rPr>
            <w:rFonts w:hint="default" w:ascii="Times New Roman" w:hAnsi="Times New Roman" w:cs="Times New Roman"/>
            <w:sz w:val="24"/>
            <w:szCs w:val="24"/>
            <w:lang w:val="en-US"/>
          </w:rPr>
          <w:t>e … e</w:t>
        </w:r>
      </w:ins>
      <w:ins w:id="312" w:author="alanr" w:date="2021-04-27T10:48:08Z">
        <w:r>
          <w:rPr>
            <w:rFonts w:hint="default" w:ascii="Times New Roman" w:hAnsi="Times New Roman" w:cs="Times New Roman"/>
            <w:sz w:val="24"/>
            <w:szCs w:val="24"/>
            <w:lang w:val="en-US"/>
          </w:rPr>
          <w:t xml:space="preserve">ffect. </w:t>
        </w:r>
      </w:ins>
    </w:p>
    <w:p>
      <w:pPr>
        <w:spacing w:line="360" w:lineRule="auto"/>
        <w:rPr>
          <w:rFonts w:hint="default" w:ascii="Times New Roman" w:hAnsi="Times New Roman" w:eastAsia="SimSun"/>
          <w:sz w:val="24"/>
          <w:szCs w:val="24"/>
          <w:lang w:val="en-US"/>
        </w:rPr>
      </w:pPr>
      <w:ins w:id="313" w:author="alanr" w:date="2021-04-27T10:50:55Z">
        <w:r>
          <w:rPr>
            <w:rFonts w:ascii="Times New Roman" w:hAnsi="Times New Roman" w:cs="Times New Roman"/>
            <w:sz w:val="24"/>
            <w:szCs w:val="24"/>
          </w:rPr>
          <w:t>This is also a necessary step in moderation analysis since we include interaction effects into our analysis, (</w:t>
        </w:r>
      </w:ins>
      <w:ins w:id="314" w:author="alanr" w:date="2021-04-27T10:50:55Z">
        <w:r>
          <w:rPr>
            <w:rFonts w:ascii="Times New Roman" w:hAnsi="Times New Roman" w:eastAsia="SimSun" w:cs="Times New Roman"/>
            <w:color w:val="222222"/>
            <w:sz w:val="24"/>
            <w:szCs w:val="24"/>
            <w:shd w:val="clear" w:color="auto" w:fill="FFFFFF"/>
          </w:rPr>
          <w:t>Iacobucci, Schneider, Popovich &amp; Bakamitsos, 2017)</w:t>
        </w:r>
      </w:ins>
      <w:ins w:id="315" w:author="alanr" w:date="2021-05-01T15:18:41Z">
        <w:r>
          <w:rPr>
            <w:rFonts w:hint="default" w:ascii="Times New Roman" w:hAnsi="Times New Roman" w:eastAsia="SimSun"/>
            <w:sz w:val="24"/>
            <w:szCs w:val="24"/>
            <w:lang w:val="en-US"/>
          </w:rPr>
          <w:t xml:space="preserve">. </w:t>
        </w:r>
      </w:ins>
      <w:ins w:id="316" w:author="alanr" w:date="2021-04-27T20:06:19Z">
        <w:r>
          <w:rPr>
            <w:rFonts w:hint="default" w:ascii="Times New Roman" w:hAnsi="Times New Roman" w:eastAsia="SimSun"/>
            <w:sz w:val="24"/>
            <w:szCs w:val="24"/>
            <w:lang w:val="en-US"/>
          </w:rPr>
          <w:t>Refer</w:t>
        </w:r>
      </w:ins>
      <w:ins w:id="317" w:author="alanr" w:date="2021-04-27T20:06:20Z">
        <w:r>
          <w:rPr>
            <w:rFonts w:hint="default" w:ascii="Times New Roman" w:hAnsi="Times New Roman" w:eastAsia="SimSun"/>
            <w:sz w:val="24"/>
            <w:szCs w:val="24"/>
            <w:lang w:val="en-US"/>
          </w:rPr>
          <w:t>ee decis</w:t>
        </w:r>
      </w:ins>
      <w:ins w:id="318" w:author="alanr" w:date="2021-04-27T20:06:21Z">
        <w:r>
          <w:rPr>
            <w:rFonts w:hint="default" w:ascii="Times New Roman" w:hAnsi="Times New Roman" w:eastAsia="SimSun"/>
            <w:sz w:val="24"/>
            <w:szCs w:val="24"/>
            <w:lang w:val="en-US"/>
          </w:rPr>
          <w:t>ions are har</w:t>
        </w:r>
      </w:ins>
      <w:ins w:id="319" w:author="alanr" w:date="2021-04-27T20:06:22Z">
        <w:r>
          <w:rPr>
            <w:rFonts w:hint="default" w:ascii="Times New Roman" w:hAnsi="Times New Roman" w:eastAsia="SimSun"/>
            <w:sz w:val="24"/>
            <w:szCs w:val="24"/>
            <w:lang w:val="en-US"/>
          </w:rPr>
          <w:t>d to meas</w:t>
        </w:r>
      </w:ins>
      <w:ins w:id="320" w:author="alanr" w:date="2021-04-27T20:06:23Z">
        <w:r>
          <w:rPr>
            <w:rFonts w:hint="default" w:ascii="Times New Roman" w:hAnsi="Times New Roman" w:eastAsia="SimSun"/>
            <w:sz w:val="24"/>
            <w:szCs w:val="24"/>
            <w:lang w:val="en-US"/>
          </w:rPr>
          <w:t xml:space="preserve">ure in </w:t>
        </w:r>
      </w:ins>
      <w:ins w:id="321" w:author="alanr" w:date="2021-04-27T20:06:28Z">
        <w:r>
          <w:rPr>
            <w:rFonts w:hint="default" w:ascii="Times New Roman" w:hAnsi="Times New Roman" w:eastAsia="SimSun"/>
            <w:sz w:val="24"/>
            <w:szCs w:val="24"/>
            <w:lang w:val="en-US"/>
          </w:rPr>
          <w:t>a singl</w:t>
        </w:r>
      </w:ins>
      <w:ins w:id="322" w:author="alanr" w:date="2021-04-27T20:06:29Z">
        <w:r>
          <w:rPr>
            <w:rFonts w:hint="default" w:ascii="Times New Roman" w:hAnsi="Times New Roman" w:eastAsia="SimSun"/>
            <w:sz w:val="24"/>
            <w:szCs w:val="24"/>
            <w:lang w:val="en-US"/>
          </w:rPr>
          <w:t xml:space="preserve">e metric. </w:t>
        </w:r>
      </w:ins>
      <w:ins w:id="323" w:author="alanr" w:date="2021-04-27T20:06:35Z">
        <w:r>
          <w:rPr>
            <w:rFonts w:hint="default" w:ascii="Times New Roman" w:hAnsi="Times New Roman" w:eastAsia="SimSun"/>
            <w:sz w:val="24"/>
            <w:szCs w:val="24"/>
            <w:lang w:val="en-US"/>
          </w:rPr>
          <w:t>T</w:t>
        </w:r>
      </w:ins>
      <w:ins w:id="324" w:author="alanr" w:date="2021-04-27T20:06:36Z">
        <w:r>
          <w:rPr>
            <w:rFonts w:hint="default" w:ascii="Times New Roman" w:hAnsi="Times New Roman" w:eastAsia="SimSun"/>
            <w:sz w:val="24"/>
            <w:szCs w:val="24"/>
            <w:lang w:val="en-US"/>
          </w:rPr>
          <w:t>here</w:t>
        </w:r>
      </w:ins>
      <w:ins w:id="325" w:author="alanr" w:date="2021-04-27T20:06:37Z">
        <w:r>
          <w:rPr>
            <w:rFonts w:hint="default" w:ascii="Times New Roman" w:hAnsi="Times New Roman" w:eastAsia="SimSun"/>
            <w:sz w:val="24"/>
            <w:szCs w:val="24"/>
            <w:lang w:val="en-US"/>
          </w:rPr>
          <w:t xml:space="preserve">fore, we </w:t>
        </w:r>
      </w:ins>
      <w:ins w:id="326" w:author="alanr" w:date="2021-04-27T20:06:38Z">
        <w:r>
          <w:rPr>
            <w:rFonts w:hint="default" w:ascii="Times New Roman" w:hAnsi="Times New Roman" w:eastAsia="SimSun"/>
            <w:sz w:val="24"/>
            <w:szCs w:val="24"/>
            <w:lang w:val="en-US"/>
          </w:rPr>
          <w:t xml:space="preserve">use a </w:t>
        </w:r>
      </w:ins>
      <w:ins w:id="327" w:author="alanr" w:date="2021-04-27T20:06:39Z">
        <w:r>
          <w:rPr>
            <w:rFonts w:hint="default" w:ascii="Times New Roman" w:hAnsi="Times New Roman" w:eastAsia="SimSun"/>
            <w:sz w:val="24"/>
            <w:szCs w:val="24"/>
            <w:lang w:val="en-US"/>
          </w:rPr>
          <w:t>confirm</w:t>
        </w:r>
      </w:ins>
      <w:ins w:id="328" w:author="alanr" w:date="2021-04-27T20:06:40Z">
        <w:r>
          <w:rPr>
            <w:rFonts w:hint="default" w:ascii="Times New Roman" w:hAnsi="Times New Roman" w:eastAsia="SimSun"/>
            <w:sz w:val="24"/>
            <w:szCs w:val="24"/>
            <w:lang w:val="en-US"/>
          </w:rPr>
          <w:t>atory fac</w:t>
        </w:r>
      </w:ins>
      <w:ins w:id="329" w:author="alanr" w:date="2021-04-27T20:06:41Z">
        <w:r>
          <w:rPr>
            <w:rFonts w:hint="default" w:ascii="Times New Roman" w:hAnsi="Times New Roman" w:eastAsia="SimSun"/>
            <w:sz w:val="24"/>
            <w:szCs w:val="24"/>
            <w:lang w:val="en-US"/>
          </w:rPr>
          <w:t>tor analysi</w:t>
        </w:r>
      </w:ins>
      <w:ins w:id="330" w:author="alanr" w:date="2021-04-27T20:06:42Z">
        <w:r>
          <w:rPr>
            <w:rFonts w:hint="default" w:ascii="Times New Roman" w:hAnsi="Times New Roman" w:eastAsia="SimSun"/>
            <w:sz w:val="24"/>
            <w:szCs w:val="24"/>
            <w:lang w:val="en-US"/>
          </w:rPr>
          <w:t xml:space="preserve">s </w:t>
        </w:r>
      </w:ins>
      <w:ins w:id="331" w:author="alanr" w:date="2021-04-27T20:06:46Z">
        <w:r>
          <w:rPr>
            <w:rFonts w:hint="default" w:ascii="Times New Roman" w:hAnsi="Times New Roman" w:eastAsia="SimSun"/>
            <w:sz w:val="24"/>
            <w:szCs w:val="24"/>
            <w:lang w:val="en-US"/>
          </w:rPr>
          <w:t xml:space="preserve">to </w:t>
        </w:r>
      </w:ins>
      <w:ins w:id="332" w:author="alanr" w:date="2021-04-27T20:06:47Z">
        <w:r>
          <w:rPr>
            <w:rFonts w:hint="default" w:ascii="Times New Roman" w:hAnsi="Times New Roman" w:eastAsia="SimSun"/>
            <w:sz w:val="24"/>
            <w:szCs w:val="24"/>
            <w:lang w:val="en-US"/>
          </w:rPr>
          <w:t>assess</w:t>
        </w:r>
      </w:ins>
      <w:ins w:id="333" w:author="alanr" w:date="2021-04-27T20:06:48Z">
        <w:r>
          <w:rPr>
            <w:rFonts w:hint="default" w:ascii="Times New Roman" w:hAnsi="Times New Roman" w:eastAsia="SimSun"/>
            <w:sz w:val="24"/>
            <w:szCs w:val="24"/>
            <w:lang w:val="en-US"/>
          </w:rPr>
          <w:t xml:space="preserve"> whether </w:t>
        </w:r>
      </w:ins>
      <w:ins w:id="334" w:author="alanr" w:date="2021-04-27T20:06:49Z">
        <w:r>
          <w:rPr>
            <w:rFonts w:hint="default" w:ascii="Times New Roman" w:hAnsi="Times New Roman" w:eastAsia="SimSun"/>
            <w:sz w:val="24"/>
            <w:szCs w:val="24"/>
            <w:lang w:val="en-US"/>
          </w:rPr>
          <w:t xml:space="preserve">or not </w:t>
        </w:r>
      </w:ins>
      <w:ins w:id="335" w:author="alanr" w:date="2021-04-27T20:07:07Z">
        <w:r>
          <w:rPr>
            <w:rFonts w:hint="default" w:ascii="Times New Roman" w:hAnsi="Times New Roman" w:eastAsia="SimSun"/>
            <w:sz w:val="24"/>
            <w:szCs w:val="24"/>
            <w:lang w:val="en-US"/>
          </w:rPr>
          <w:t xml:space="preserve">our </w:t>
        </w:r>
      </w:ins>
      <w:ins w:id="336" w:author="alanr" w:date="2021-04-27T20:07:10Z">
        <w:r>
          <w:rPr>
            <w:rFonts w:hint="default" w:ascii="Times New Roman" w:hAnsi="Times New Roman" w:eastAsia="SimSun"/>
            <w:sz w:val="24"/>
            <w:szCs w:val="24"/>
            <w:lang w:val="en-US"/>
          </w:rPr>
          <w:t>va</w:t>
        </w:r>
      </w:ins>
      <w:ins w:id="337" w:author="alanr" w:date="2021-04-27T20:07:11Z">
        <w:r>
          <w:rPr>
            <w:rFonts w:hint="default" w:ascii="Times New Roman" w:hAnsi="Times New Roman" w:eastAsia="SimSun"/>
            <w:sz w:val="24"/>
            <w:szCs w:val="24"/>
            <w:lang w:val="en-US"/>
          </w:rPr>
          <w:t xml:space="preserve">riables </w:t>
        </w:r>
      </w:ins>
      <w:ins w:id="338" w:author="alanr" w:date="2021-04-27T20:08:55Z">
        <w:r>
          <w:rPr>
            <w:rFonts w:hint="default" w:ascii="Times New Roman" w:hAnsi="Times New Roman" w:eastAsia="SimSun"/>
            <w:sz w:val="24"/>
            <w:szCs w:val="24"/>
            <w:lang w:val="en-US"/>
          </w:rPr>
          <w:t>y</w:t>
        </w:r>
      </w:ins>
      <w:ins w:id="339" w:author="alanr" w:date="2021-04-27T20:07:11Z">
        <w:r>
          <w:rPr>
            <w:rFonts w:hint="default" w:ascii="Times New Roman" w:hAnsi="Times New Roman" w:eastAsia="SimSun"/>
            <w:sz w:val="24"/>
            <w:szCs w:val="24"/>
            <w:lang w:val="en-US"/>
          </w:rPr>
          <w:t>e</w:t>
        </w:r>
      </w:ins>
      <w:ins w:id="340" w:author="alanr" w:date="2021-04-27T20:07:12Z">
        <w:r>
          <w:rPr>
            <w:rFonts w:hint="default" w:ascii="Times New Roman" w:hAnsi="Times New Roman" w:eastAsia="SimSun"/>
            <w:sz w:val="24"/>
            <w:szCs w:val="24"/>
            <w:lang w:val="en-US"/>
          </w:rPr>
          <w:t>ll</w:t>
        </w:r>
      </w:ins>
      <w:ins w:id="341" w:author="alanr" w:date="2021-04-27T20:07:13Z">
        <w:r>
          <w:rPr>
            <w:rFonts w:hint="default" w:ascii="Times New Roman" w:hAnsi="Times New Roman" w:eastAsia="SimSun"/>
            <w:sz w:val="24"/>
            <w:szCs w:val="24"/>
            <w:lang w:val="en-US"/>
          </w:rPr>
          <w:t>ow card di</w:t>
        </w:r>
      </w:ins>
      <w:ins w:id="342" w:author="alanr" w:date="2021-04-27T20:07:14Z">
        <w:r>
          <w:rPr>
            <w:rFonts w:hint="default" w:ascii="Times New Roman" w:hAnsi="Times New Roman" w:eastAsia="SimSun"/>
            <w:sz w:val="24"/>
            <w:szCs w:val="24"/>
            <w:lang w:val="en-US"/>
          </w:rPr>
          <w:t xml:space="preserve">fference, </w:t>
        </w:r>
      </w:ins>
      <w:ins w:id="343" w:author="alanr" w:date="2021-04-27T20:07:15Z">
        <w:r>
          <w:rPr>
            <w:rFonts w:hint="default" w:ascii="Times New Roman" w:hAnsi="Times New Roman" w:eastAsia="SimSun"/>
            <w:sz w:val="24"/>
            <w:szCs w:val="24"/>
            <w:lang w:val="en-US"/>
          </w:rPr>
          <w:t>red card d</w:t>
        </w:r>
      </w:ins>
      <w:ins w:id="344" w:author="alanr" w:date="2021-04-27T20:07:16Z">
        <w:r>
          <w:rPr>
            <w:rFonts w:hint="default" w:ascii="Times New Roman" w:hAnsi="Times New Roman" w:eastAsia="SimSun"/>
            <w:sz w:val="24"/>
            <w:szCs w:val="24"/>
            <w:lang w:val="en-US"/>
          </w:rPr>
          <w:t>ifferenc</w:t>
        </w:r>
      </w:ins>
      <w:ins w:id="345" w:author="alanr" w:date="2021-04-27T20:07:17Z">
        <w:r>
          <w:rPr>
            <w:rFonts w:hint="default" w:ascii="Times New Roman" w:hAnsi="Times New Roman" w:eastAsia="SimSun"/>
            <w:sz w:val="24"/>
            <w:szCs w:val="24"/>
            <w:lang w:val="en-US"/>
          </w:rPr>
          <w:t xml:space="preserve">e and </w:t>
        </w:r>
      </w:ins>
      <w:ins w:id="346" w:author="alanr" w:date="2021-04-27T20:07:18Z">
        <w:r>
          <w:rPr>
            <w:rFonts w:hint="default" w:ascii="Times New Roman" w:hAnsi="Times New Roman" w:eastAsia="SimSun"/>
            <w:sz w:val="24"/>
            <w:szCs w:val="24"/>
            <w:lang w:val="en-US"/>
          </w:rPr>
          <w:t>foul diff</w:t>
        </w:r>
      </w:ins>
      <w:ins w:id="347" w:author="alanr" w:date="2021-04-27T20:07:19Z">
        <w:r>
          <w:rPr>
            <w:rFonts w:hint="default" w:ascii="Times New Roman" w:hAnsi="Times New Roman" w:eastAsia="SimSun"/>
            <w:sz w:val="24"/>
            <w:szCs w:val="24"/>
            <w:lang w:val="en-US"/>
          </w:rPr>
          <w:t xml:space="preserve">erence </w:t>
        </w:r>
      </w:ins>
      <w:ins w:id="348" w:author="alanr" w:date="2021-04-27T20:07:21Z">
        <w:r>
          <w:rPr>
            <w:rFonts w:hint="default" w:ascii="Times New Roman" w:hAnsi="Times New Roman" w:eastAsia="SimSun"/>
            <w:sz w:val="24"/>
            <w:szCs w:val="24"/>
            <w:lang w:val="en-US"/>
          </w:rPr>
          <w:t xml:space="preserve">load </w:t>
        </w:r>
      </w:ins>
      <w:ins w:id="349" w:author="alanr" w:date="2021-04-27T20:07:23Z">
        <w:r>
          <w:rPr>
            <w:rFonts w:hint="default" w:ascii="Times New Roman" w:hAnsi="Times New Roman" w:eastAsia="SimSun"/>
            <w:sz w:val="24"/>
            <w:szCs w:val="24"/>
            <w:lang w:val="en-US"/>
          </w:rPr>
          <w:t>si</w:t>
        </w:r>
      </w:ins>
      <w:ins w:id="350" w:author="alanr" w:date="2021-04-27T20:07:24Z">
        <w:r>
          <w:rPr>
            <w:rFonts w:hint="default" w:ascii="Times New Roman" w:hAnsi="Times New Roman" w:eastAsia="SimSun"/>
            <w:sz w:val="24"/>
            <w:szCs w:val="24"/>
            <w:lang w:val="en-US"/>
          </w:rPr>
          <w:t>gn</w:t>
        </w:r>
      </w:ins>
      <w:ins w:id="351" w:author="alanr" w:date="2021-04-27T20:07:25Z">
        <w:r>
          <w:rPr>
            <w:rFonts w:hint="default" w:ascii="Times New Roman" w:hAnsi="Times New Roman" w:eastAsia="SimSun"/>
            <w:sz w:val="24"/>
            <w:szCs w:val="24"/>
            <w:lang w:val="en-US"/>
          </w:rPr>
          <w:t>ifican</w:t>
        </w:r>
      </w:ins>
      <w:ins w:id="352" w:author="alanr" w:date="2021-04-27T20:07:26Z">
        <w:r>
          <w:rPr>
            <w:rFonts w:hint="default" w:ascii="Times New Roman" w:hAnsi="Times New Roman" w:eastAsia="SimSun"/>
            <w:sz w:val="24"/>
            <w:szCs w:val="24"/>
            <w:lang w:val="en-US"/>
          </w:rPr>
          <w:t>tly on a</w:t>
        </w:r>
      </w:ins>
      <w:ins w:id="353" w:author="alanr" w:date="2021-04-27T20:07:27Z">
        <w:r>
          <w:rPr>
            <w:rFonts w:hint="default" w:ascii="Times New Roman" w:hAnsi="Times New Roman" w:eastAsia="SimSun"/>
            <w:sz w:val="24"/>
            <w:szCs w:val="24"/>
            <w:lang w:val="en-US"/>
          </w:rPr>
          <w:t xml:space="preserve"> single fac</w:t>
        </w:r>
      </w:ins>
      <w:ins w:id="354" w:author="alanr" w:date="2021-04-27T20:07:28Z">
        <w:r>
          <w:rPr>
            <w:rFonts w:hint="default" w:ascii="Times New Roman" w:hAnsi="Times New Roman" w:eastAsia="SimSun"/>
            <w:sz w:val="24"/>
            <w:szCs w:val="24"/>
            <w:lang w:val="en-US"/>
          </w:rPr>
          <w:t>to</w:t>
        </w:r>
      </w:ins>
      <w:ins w:id="355" w:author="alanr" w:date="2021-04-27T20:07:35Z">
        <w:r>
          <w:rPr>
            <w:rFonts w:hint="default" w:ascii="Times New Roman" w:hAnsi="Times New Roman" w:eastAsia="SimSun"/>
            <w:sz w:val="24"/>
            <w:szCs w:val="24"/>
            <w:lang w:val="en-US"/>
          </w:rPr>
          <w:t>r</w:t>
        </w:r>
      </w:ins>
      <w:ins w:id="356" w:author="alanr" w:date="2021-04-27T20:07:36Z">
        <w:r>
          <w:rPr>
            <w:rFonts w:hint="default" w:ascii="Times New Roman" w:hAnsi="Times New Roman" w:eastAsia="SimSun"/>
            <w:sz w:val="24"/>
            <w:szCs w:val="24"/>
            <w:lang w:val="en-US"/>
          </w:rPr>
          <w:t xml:space="preserve">. </w:t>
        </w:r>
      </w:ins>
      <w:ins w:id="357" w:author="alanr" w:date="2021-04-27T20:07:55Z">
        <w:r>
          <w:rPr>
            <w:rFonts w:hint="default" w:ascii="Times New Roman" w:hAnsi="Times New Roman" w:eastAsia="SimSun"/>
            <w:sz w:val="24"/>
            <w:szCs w:val="24"/>
            <w:lang w:val="en-US"/>
          </w:rPr>
          <w:t xml:space="preserve">The </w:t>
        </w:r>
      </w:ins>
      <w:ins w:id="358" w:author="alanr" w:date="2021-04-27T20:07:56Z">
        <w:r>
          <w:rPr>
            <w:rFonts w:hint="default" w:ascii="Times New Roman" w:hAnsi="Times New Roman" w:eastAsia="SimSun"/>
            <w:sz w:val="24"/>
            <w:szCs w:val="24"/>
            <w:lang w:val="en-US"/>
          </w:rPr>
          <w:t>results of ou</w:t>
        </w:r>
      </w:ins>
      <w:ins w:id="359" w:author="alanr" w:date="2021-04-27T20:07:57Z">
        <w:r>
          <w:rPr>
            <w:rFonts w:hint="default" w:ascii="Times New Roman" w:hAnsi="Times New Roman" w:eastAsia="SimSun"/>
            <w:sz w:val="24"/>
            <w:szCs w:val="24"/>
            <w:lang w:val="en-US"/>
          </w:rPr>
          <w:t xml:space="preserve">r </w:t>
        </w:r>
      </w:ins>
      <w:ins w:id="360" w:author="alanr" w:date="2021-04-27T20:07:58Z">
        <w:r>
          <w:rPr>
            <w:rFonts w:hint="default" w:ascii="Times New Roman" w:hAnsi="Times New Roman" w:eastAsia="SimSun"/>
            <w:sz w:val="24"/>
            <w:szCs w:val="24"/>
            <w:lang w:val="en-US"/>
          </w:rPr>
          <w:t>factor</w:t>
        </w:r>
      </w:ins>
      <w:ins w:id="361" w:author="alanr" w:date="2021-04-27T20:07:59Z">
        <w:r>
          <w:rPr>
            <w:rFonts w:hint="default" w:ascii="Times New Roman" w:hAnsi="Times New Roman" w:eastAsia="SimSun"/>
            <w:sz w:val="24"/>
            <w:szCs w:val="24"/>
            <w:lang w:val="en-US"/>
          </w:rPr>
          <w:t xml:space="preserve"> analysis </w:t>
        </w:r>
      </w:ins>
      <w:ins w:id="362" w:author="alanr" w:date="2021-04-27T20:08:00Z">
        <w:r>
          <w:rPr>
            <w:rFonts w:hint="default" w:ascii="Times New Roman" w:hAnsi="Times New Roman" w:eastAsia="SimSun"/>
            <w:sz w:val="24"/>
            <w:szCs w:val="24"/>
            <w:lang w:val="en-US"/>
          </w:rPr>
          <w:t>are</w:t>
        </w:r>
      </w:ins>
      <w:ins w:id="363" w:author="alanr" w:date="2021-04-27T20:08:01Z">
        <w:r>
          <w:rPr>
            <w:rFonts w:hint="default" w:ascii="Times New Roman" w:hAnsi="Times New Roman" w:eastAsia="SimSun"/>
            <w:sz w:val="24"/>
            <w:szCs w:val="24"/>
            <w:lang w:val="en-US"/>
          </w:rPr>
          <w:t xml:space="preserve"> shown in ta</w:t>
        </w:r>
      </w:ins>
      <w:ins w:id="364" w:author="alanr" w:date="2021-04-27T20:08:02Z">
        <w:r>
          <w:rPr>
            <w:rFonts w:hint="default" w:ascii="Times New Roman" w:hAnsi="Times New Roman" w:eastAsia="SimSun"/>
            <w:sz w:val="24"/>
            <w:szCs w:val="24"/>
            <w:lang w:val="en-US"/>
          </w:rPr>
          <w:t>ble …</w:t>
        </w:r>
      </w:ins>
      <w:ins w:id="365" w:author="alanr" w:date="2021-04-27T20:08:03Z">
        <w:r>
          <w:rPr>
            <w:rFonts w:hint="default" w:ascii="Times New Roman" w:hAnsi="Times New Roman" w:eastAsia="SimSun"/>
            <w:sz w:val="24"/>
            <w:szCs w:val="24"/>
            <w:lang w:val="en-US"/>
          </w:rPr>
          <w:t xml:space="preserve"> </w:t>
        </w:r>
      </w:ins>
      <w:ins w:id="366" w:author="alanr" w:date="2021-04-27T20:08:04Z">
        <w:r>
          <w:rPr>
            <w:rFonts w:hint="default" w:ascii="Times New Roman" w:hAnsi="Times New Roman" w:eastAsia="SimSun"/>
            <w:sz w:val="24"/>
            <w:szCs w:val="24"/>
            <w:lang w:val="en-US"/>
          </w:rPr>
          <w:t xml:space="preserve"> below. </w:t>
        </w:r>
      </w:ins>
      <w:ins w:id="367" w:author="alanr" w:date="2021-04-27T20:08:13Z">
        <w:r>
          <w:rPr>
            <w:rFonts w:hint="default" w:ascii="Times New Roman" w:hAnsi="Times New Roman" w:eastAsia="SimSun"/>
            <w:sz w:val="24"/>
            <w:szCs w:val="24"/>
            <w:lang w:val="en-US"/>
          </w:rPr>
          <w:t>The</w:t>
        </w:r>
      </w:ins>
      <w:ins w:id="368" w:author="alanr" w:date="2021-04-27T20:08:14Z">
        <w:r>
          <w:rPr>
            <w:rFonts w:hint="default" w:ascii="Times New Roman" w:hAnsi="Times New Roman" w:eastAsia="SimSun"/>
            <w:sz w:val="24"/>
            <w:szCs w:val="24"/>
            <w:lang w:val="en-US"/>
          </w:rPr>
          <w:t xml:space="preserve"> </w:t>
        </w:r>
      </w:ins>
      <w:ins w:id="369" w:author="alanr" w:date="2021-04-27T20:08:30Z">
        <w:r>
          <w:rPr>
            <w:rFonts w:hint="default" w:ascii="Times New Roman" w:hAnsi="Times New Roman" w:eastAsia="SimSun"/>
            <w:sz w:val="24"/>
            <w:szCs w:val="24"/>
            <w:lang w:val="en-US"/>
          </w:rPr>
          <w:t>final s</w:t>
        </w:r>
      </w:ins>
      <w:ins w:id="370" w:author="alanr" w:date="2021-04-27T20:08:31Z">
        <w:r>
          <w:rPr>
            <w:rFonts w:hint="default" w:ascii="Times New Roman" w:hAnsi="Times New Roman" w:eastAsia="SimSun"/>
            <w:sz w:val="24"/>
            <w:szCs w:val="24"/>
            <w:lang w:val="en-US"/>
          </w:rPr>
          <w:t>olut</w:t>
        </w:r>
      </w:ins>
      <w:ins w:id="371" w:author="alanr" w:date="2021-04-27T20:08:34Z">
        <w:r>
          <w:rPr>
            <w:rFonts w:hint="default" w:ascii="Times New Roman" w:hAnsi="Times New Roman" w:eastAsia="SimSun"/>
            <w:sz w:val="24"/>
            <w:szCs w:val="24"/>
            <w:lang w:val="en-US"/>
          </w:rPr>
          <w:t>ion only</w:t>
        </w:r>
      </w:ins>
      <w:ins w:id="372" w:author="alanr" w:date="2021-04-27T20:08:35Z">
        <w:r>
          <w:rPr>
            <w:rFonts w:hint="default" w:ascii="Times New Roman" w:hAnsi="Times New Roman" w:eastAsia="SimSun"/>
            <w:sz w:val="24"/>
            <w:szCs w:val="24"/>
            <w:lang w:val="en-US"/>
          </w:rPr>
          <w:t xml:space="preserve"> includes </w:t>
        </w:r>
      </w:ins>
      <w:ins w:id="373" w:author="alanr" w:date="2021-04-27T20:08:48Z">
        <w:r>
          <w:rPr>
            <w:rFonts w:hint="default" w:ascii="Times New Roman" w:hAnsi="Times New Roman" w:eastAsia="SimSun"/>
            <w:sz w:val="24"/>
            <w:szCs w:val="24"/>
            <w:lang w:val="en-US"/>
          </w:rPr>
          <w:t>foul</w:t>
        </w:r>
      </w:ins>
      <w:ins w:id="374" w:author="alanr" w:date="2021-04-27T20:08:49Z">
        <w:r>
          <w:rPr>
            <w:rFonts w:hint="default" w:ascii="Times New Roman" w:hAnsi="Times New Roman" w:eastAsia="SimSun"/>
            <w:sz w:val="24"/>
            <w:szCs w:val="24"/>
            <w:lang w:val="en-US"/>
          </w:rPr>
          <w:t xml:space="preserve"> differen</w:t>
        </w:r>
      </w:ins>
      <w:ins w:id="375" w:author="alanr" w:date="2021-04-27T20:08:50Z">
        <w:r>
          <w:rPr>
            <w:rFonts w:hint="default" w:ascii="Times New Roman" w:hAnsi="Times New Roman" w:eastAsia="SimSun"/>
            <w:sz w:val="24"/>
            <w:szCs w:val="24"/>
            <w:lang w:val="en-US"/>
          </w:rPr>
          <w:t>ce and ye</w:t>
        </w:r>
      </w:ins>
      <w:ins w:id="376" w:author="alanr" w:date="2021-04-27T20:08:51Z">
        <w:r>
          <w:rPr>
            <w:rFonts w:hint="default" w:ascii="Times New Roman" w:hAnsi="Times New Roman" w:eastAsia="SimSun"/>
            <w:sz w:val="24"/>
            <w:szCs w:val="24"/>
            <w:lang w:val="en-US"/>
          </w:rPr>
          <w:t xml:space="preserve">llow card </w:t>
        </w:r>
      </w:ins>
      <w:ins w:id="377" w:author="alanr" w:date="2021-04-27T20:08:52Z">
        <w:r>
          <w:rPr>
            <w:rFonts w:hint="default" w:ascii="Times New Roman" w:hAnsi="Times New Roman" w:eastAsia="SimSun"/>
            <w:sz w:val="24"/>
            <w:szCs w:val="24"/>
            <w:lang w:val="en-US"/>
          </w:rPr>
          <w:t>differenc</w:t>
        </w:r>
      </w:ins>
      <w:ins w:id="378" w:author="alanr" w:date="2021-04-27T20:08:53Z">
        <w:r>
          <w:rPr>
            <w:rFonts w:hint="default" w:ascii="Times New Roman" w:hAnsi="Times New Roman" w:eastAsia="SimSun"/>
            <w:sz w:val="24"/>
            <w:szCs w:val="24"/>
            <w:lang w:val="en-US"/>
          </w:rPr>
          <w:t>e</w:t>
        </w:r>
      </w:ins>
      <w:ins w:id="379" w:author="alanr" w:date="2021-04-27T20:09:01Z">
        <w:r>
          <w:rPr>
            <w:rFonts w:hint="default" w:ascii="Times New Roman" w:hAnsi="Times New Roman" w:eastAsia="SimSun"/>
            <w:sz w:val="24"/>
            <w:szCs w:val="24"/>
            <w:lang w:val="en-US"/>
          </w:rPr>
          <w:t xml:space="preserve">. </w:t>
        </w:r>
      </w:ins>
      <w:ins w:id="380" w:author="alanr" w:date="2021-04-27T20:09:02Z">
        <w:r>
          <w:rPr>
            <w:rFonts w:hint="default" w:ascii="Times New Roman" w:hAnsi="Times New Roman" w:eastAsia="SimSun"/>
            <w:sz w:val="24"/>
            <w:szCs w:val="24"/>
            <w:lang w:val="en-US"/>
          </w:rPr>
          <w:t>W</w:t>
        </w:r>
      </w:ins>
      <w:ins w:id="381" w:author="alanr" w:date="2021-04-27T20:09:05Z">
        <w:r>
          <w:rPr>
            <w:rFonts w:hint="default" w:ascii="Times New Roman" w:hAnsi="Times New Roman" w:eastAsia="SimSun"/>
            <w:sz w:val="24"/>
            <w:szCs w:val="24"/>
            <w:lang w:val="en-US"/>
          </w:rPr>
          <w:t>e</w:t>
        </w:r>
      </w:ins>
      <w:ins w:id="382" w:author="alanr" w:date="2021-04-27T20:09:06Z">
        <w:r>
          <w:rPr>
            <w:rFonts w:hint="default" w:ascii="Times New Roman" w:hAnsi="Times New Roman" w:eastAsia="SimSun"/>
            <w:sz w:val="24"/>
            <w:szCs w:val="24"/>
            <w:lang w:val="en-US"/>
          </w:rPr>
          <w:t xml:space="preserve"> use this </w:t>
        </w:r>
      </w:ins>
      <w:ins w:id="383" w:author="alanr" w:date="2021-04-27T20:09:07Z">
        <w:r>
          <w:rPr>
            <w:rFonts w:hint="default" w:ascii="Times New Roman" w:hAnsi="Times New Roman" w:eastAsia="SimSun"/>
            <w:sz w:val="24"/>
            <w:szCs w:val="24"/>
            <w:lang w:val="en-US"/>
          </w:rPr>
          <w:t>late</w:t>
        </w:r>
      </w:ins>
      <w:ins w:id="384" w:author="alanr" w:date="2021-04-27T20:09:08Z">
        <w:r>
          <w:rPr>
            <w:rFonts w:hint="default" w:ascii="Times New Roman" w:hAnsi="Times New Roman" w:eastAsia="SimSun"/>
            <w:sz w:val="24"/>
            <w:szCs w:val="24"/>
            <w:lang w:val="en-US"/>
          </w:rPr>
          <w:t>nt con</w:t>
        </w:r>
      </w:ins>
      <w:ins w:id="385" w:author="alanr" w:date="2021-04-27T20:09:09Z">
        <w:r>
          <w:rPr>
            <w:rFonts w:hint="default" w:ascii="Times New Roman" w:hAnsi="Times New Roman" w:eastAsia="SimSun"/>
            <w:sz w:val="24"/>
            <w:szCs w:val="24"/>
            <w:lang w:val="en-US"/>
          </w:rPr>
          <w:t xml:space="preserve">struct of </w:t>
        </w:r>
      </w:ins>
      <w:ins w:id="386" w:author="alanr" w:date="2021-04-27T20:09:10Z">
        <w:r>
          <w:rPr>
            <w:rFonts w:hint="default" w:ascii="Times New Roman" w:hAnsi="Times New Roman" w:eastAsia="SimSun"/>
            <w:sz w:val="24"/>
            <w:szCs w:val="24"/>
            <w:lang w:val="en-US"/>
          </w:rPr>
          <w:t>“refer</w:t>
        </w:r>
      </w:ins>
      <w:ins w:id="387" w:author="alanr" w:date="2021-04-27T20:09:11Z">
        <w:r>
          <w:rPr>
            <w:rFonts w:hint="default" w:ascii="Times New Roman" w:hAnsi="Times New Roman" w:eastAsia="SimSun"/>
            <w:sz w:val="24"/>
            <w:szCs w:val="24"/>
            <w:lang w:val="en-US"/>
          </w:rPr>
          <w:t>ee bias</w:t>
        </w:r>
      </w:ins>
      <w:ins w:id="388" w:author="alanr" w:date="2021-04-27T20:09:12Z">
        <w:r>
          <w:rPr>
            <w:rFonts w:hint="default" w:ascii="Times New Roman" w:hAnsi="Times New Roman" w:eastAsia="SimSun"/>
            <w:sz w:val="24"/>
            <w:szCs w:val="24"/>
            <w:lang w:val="en-US"/>
          </w:rPr>
          <w:t xml:space="preserve">” </w:t>
        </w:r>
      </w:ins>
      <w:ins w:id="389" w:author="alanr" w:date="2021-04-27T20:09:13Z">
        <w:r>
          <w:rPr>
            <w:rFonts w:hint="default" w:ascii="Times New Roman" w:hAnsi="Times New Roman" w:eastAsia="SimSun"/>
            <w:sz w:val="24"/>
            <w:szCs w:val="24"/>
            <w:lang w:val="en-US"/>
          </w:rPr>
          <w:t>i</w:t>
        </w:r>
      </w:ins>
      <w:ins w:id="390" w:author="alanr" w:date="2021-04-27T20:09:14Z">
        <w:r>
          <w:rPr>
            <w:rFonts w:hint="default" w:ascii="Times New Roman" w:hAnsi="Times New Roman" w:eastAsia="SimSun"/>
            <w:sz w:val="24"/>
            <w:szCs w:val="24"/>
            <w:lang w:val="en-US"/>
          </w:rPr>
          <w:t xml:space="preserve">n </w:t>
        </w:r>
      </w:ins>
      <w:ins w:id="391" w:author="alanr" w:date="2021-04-27T20:09:16Z">
        <w:r>
          <w:rPr>
            <w:rFonts w:hint="default" w:ascii="Times New Roman" w:hAnsi="Times New Roman" w:eastAsia="SimSun"/>
            <w:sz w:val="24"/>
            <w:szCs w:val="24"/>
            <w:lang w:val="en-US"/>
          </w:rPr>
          <w:t>ou</w:t>
        </w:r>
      </w:ins>
      <w:ins w:id="392" w:author="alanr" w:date="2021-04-27T20:09:17Z">
        <w:r>
          <w:rPr>
            <w:rFonts w:hint="default" w:ascii="Times New Roman" w:hAnsi="Times New Roman" w:eastAsia="SimSun"/>
            <w:sz w:val="24"/>
            <w:szCs w:val="24"/>
            <w:lang w:val="en-US"/>
          </w:rPr>
          <w:t xml:space="preserve">r </w:t>
        </w:r>
      </w:ins>
      <w:ins w:id="393" w:author="alanr" w:date="2021-04-27T20:09:19Z">
        <w:r>
          <w:rPr>
            <w:rFonts w:hint="default" w:ascii="Times New Roman" w:hAnsi="Times New Roman" w:eastAsia="SimSun"/>
            <w:sz w:val="24"/>
            <w:szCs w:val="24"/>
            <w:lang w:val="en-US"/>
          </w:rPr>
          <w:t>S</w:t>
        </w:r>
      </w:ins>
      <w:ins w:id="394" w:author="alanr" w:date="2021-04-27T20:09:20Z">
        <w:r>
          <w:rPr>
            <w:rFonts w:hint="default" w:ascii="Times New Roman" w:hAnsi="Times New Roman" w:eastAsia="SimSun"/>
            <w:sz w:val="24"/>
            <w:szCs w:val="24"/>
            <w:lang w:val="en-US"/>
          </w:rPr>
          <w:t>EM model</w:t>
        </w:r>
      </w:ins>
      <w:ins w:id="395" w:author="alanr" w:date="2021-04-27T20:09:21Z">
        <w:r>
          <w:rPr>
            <w:rFonts w:hint="default" w:ascii="Times New Roman" w:hAnsi="Times New Roman" w:eastAsia="SimSun"/>
            <w:sz w:val="24"/>
            <w:szCs w:val="24"/>
            <w:lang w:val="en-US"/>
          </w:rPr>
          <w:t xml:space="preserve">. </w:t>
        </w:r>
      </w:ins>
    </w:p>
    <w:p>
      <w:pPr>
        <w:spacing w:line="360" w:lineRule="auto"/>
        <w:rPr>
          <w:del w:id="396" w:author="alanr" w:date="2021-05-01T15:19:04Z"/>
          <w:rFonts w:ascii="Times New Roman" w:hAnsi="Times New Roman" w:eastAsia="SimSun"/>
          <w:sz w:val="24"/>
          <w:szCs w:val="24"/>
        </w:rPr>
      </w:pPr>
    </w:p>
    <w:p>
      <w:pPr>
        <w:pStyle w:val="3"/>
        <w:numPr>
          <w:ilvl w:val="1"/>
          <w:numId w:val="0"/>
        </w:numPr>
        <w:spacing w:line="360" w:lineRule="auto"/>
        <w:rPr>
          <w:lang w:val="en-US"/>
        </w:rPr>
      </w:pPr>
      <w:r>
        <w:rPr>
          <w:rFonts w:ascii="Times New Roman" w:hAnsi="Times New Roman" w:cs="Times New Roman"/>
          <w:sz w:val="28"/>
          <w:szCs w:val="28"/>
          <w:lang w:val="en-US"/>
        </w:rPr>
        <w:t>4.2 Results overview</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Table 10 shows the results of our moderated mediation analysis</w:t>
      </w:r>
    </w:p>
    <w:p>
      <w:pPr>
        <w:spacing w:line="360" w:lineRule="auto"/>
        <w:rPr>
          <w:del w:id="397" w:author="alanr" w:date="2021-05-01T15:19:07Z"/>
          <w:rFonts w:ascii="Times New Roman" w:hAnsi="Times New Roman" w:cs="Times New Roman"/>
          <w:sz w:val="24"/>
          <w:szCs w:val="24"/>
        </w:rPr>
      </w:pPr>
    </w:p>
    <w:p>
      <w:pPr>
        <w:spacing w:line="360" w:lineRule="auto"/>
        <w:rPr>
          <w:del w:id="398" w:author="alanr" w:date="2021-05-01T15:19:07Z"/>
          <w:rFonts w:ascii="Times New Roman" w:hAnsi="Times New Roman" w:cs="Times New Roman"/>
          <w:sz w:val="24"/>
          <w:szCs w:val="24"/>
        </w:rPr>
      </w:pPr>
    </w:p>
    <w:p>
      <w:pPr>
        <w:spacing w:line="360" w:lineRule="auto"/>
        <w:rPr>
          <w:del w:id="399" w:author="alanr" w:date="2021-05-01T15:19:07Z"/>
          <w:rFonts w:ascii="Times New Roman" w:hAnsi="Times New Roman" w:cs="Times New Roman"/>
          <w:sz w:val="24"/>
          <w:szCs w:val="24"/>
        </w:rPr>
      </w:pPr>
    </w:p>
    <w:p>
      <w:pPr>
        <w:spacing w:line="360" w:lineRule="auto"/>
        <w:rPr>
          <w:del w:id="400" w:author="alanr" w:date="2021-05-01T15:19:07Z"/>
          <w:rFonts w:ascii="Times New Roman" w:hAnsi="Times New Roman" w:cs="Times New Roman"/>
          <w:sz w:val="24"/>
          <w:szCs w:val="24"/>
        </w:rPr>
      </w:pPr>
    </w:p>
    <w:p>
      <w:pPr>
        <w:spacing w:line="360" w:lineRule="auto"/>
        <w:rPr>
          <w:del w:id="401" w:author="alanr" w:date="2021-05-01T15:19:08Z"/>
          <w:rFonts w:ascii="Times New Roman" w:hAnsi="Times New Roman" w:cs="Times New Roman"/>
          <w:sz w:val="24"/>
          <w:szCs w:val="24"/>
        </w:rPr>
      </w:pPr>
    </w:p>
    <w:p>
      <w:pPr>
        <w:spacing w:line="360" w:lineRule="auto"/>
        <w:rPr>
          <w:del w:id="402" w:author="alanr" w:date="2021-05-01T15:19:08Z"/>
          <w:rFonts w:ascii="Times New Roman" w:hAnsi="Times New Roman" w:cs="Times New Roman"/>
          <w:sz w:val="24"/>
          <w:szCs w:val="24"/>
        </w:rPr>
      </w:pPr>
    </w:p>
    <w:p>
      <w:pPr>
        <w:spacing w:line="360" w:lineRule="auto"/>
        <w:jc w:val="center"/>
      </w:pPr>
      <w:r>
        <w:rPr>
          <w:rFonts w:ascii="Times New Roman" w:hAnsi="Times New Roman" w:cs="Times New Roman"/>
          <w:b/>
          <w:bCs/>
          <w:sz w:val="24"/>
          <w:szCs w:val="24"/>
        </w:rPr>
        <w:t>Table 10 Model estimates</w:t>
      </w:r>
    </w:p>
    <w:p>
      <w:pPr>
        <w:spacing w:line="360" w:lineRule="auto"/>
        <w:rPr>
          <w:del w:id="403" w:author="alanr" w:date="2021-04-29T12:06:36Z"/>
        </w:rPr>
      </w:pPr>
    </w:p>
    <w:p>
      <w:pPr>
        <w:spacing w:line="360" w:lineRule="auto"/>
        <w:jc w:val="center"/>
        <w:rPr>
          <w:del w:id="404" w:author="alanr" w:date="2021-04-29T12:06:36Z"/>
          <w:rFonts w:ascii="Times New Roman" w:hAnsi="Times New Roman" w:cs="Times New Roman"/>
          <w:sz w:val="24"/>
          <w:szCs w:val="24"/>
        </w:rPr>
      </w:pPr>
      <w:del w:id="405" w:author="alanr" w:date="2021-04-29T12:06:36Z">
        <w:r>
          <w:rPr>
            <w:rFonts w:ascii="Times New Roman" w:hAnsi="Times New Roman" w:cs="Times New Roman"/>
            <w:b/>
            <w:bCs/>
            <w:sz w:val="24"/>
            <w:szCs w:val="24"/>
          </w:rPr>
          <w:delText>Table 10 Mediating effect</w:delText>
        </w:r>
      </w:del>
    </w:p>
    <w:p>
      <w:pPr>
        <w:spacing w:line="360" w:lineRule="auto"/>
        <w:jc w:val="center"/>
        <w:rPr>
          <w:rFonts w:hint="default" w:ascii="Times New Roman" w:hAnsi="Times New Roman" w:cs="Times New Roman"/>
          <w:sz w:val="24"/>
          <w:szCs w:val="24"/>
          <w:lang w:val="en-US"/>
        </w:rPr>
      </w:pPr>
      <w:ins w:id="406" w:author="alanr" w:date="2021-04-29T12:07:06Z"/>
      <w:ins w:id="407" w:author="alanr" w:date="2021-04-29T12:07:06Z"/>
      <w:ins w:id="408" w:author="alanr" w:date="2021-04-29T12:07:06Z"/>
      <w:ins w:id="409" w:author="alanr" w:date="2021-04-29T12:07:06Z">
        <w:r>
          <w:rPr>
            <w:rFonts w:hint="default" w:ascii="Times New Roman" w:hAnsi="Times New Roman" w:cs="Times New Roman"/>
            <w:sz w:val="24"/>
            <w:szCs w:val="24"/>
            <w:lang w:val="en-US"/>
          </w:rPr>
          <w:object>
            <v:shape id="_x0000_i1031" o:spt="75" type="#_x0000_t75" style="height:451.8pt;width:526.2pt;" o:ole="t" filled="f" o:preferrelative="t" stroked="f" coordsize="21600,21600">
              <v:path/>
              <v:fill on="f" focussize="0,0"/>
              <v:stroke on="f"/>
              <v:imagedata r:id="rId27" o:title=""/>
              <o:lock v:ext="edit" aspectratio="t"/>
              <w10:wrap type="none"/>
              <w10:anchorlock/>
            </v:shape>
            <o:OLEObject Type="Embed" ProgID="Word.Document.8" ShapeID="_x0000_i1031" DrawAspect="Content" ObjectID="_1468075731" r:id="rId26">
              <o:LockedField>false</o:LockedField>
            </o:OLEObject>
          </w:object>
        </w:r>
      </w:ins>
      <w:ins w:id="411" w:author="alanr" w:date="2021-04-29T12:07:06Z"/>
    </w:p>
    <w:p>
      <w:pPr>
        <w:spacing w:line="360" w:lineRule="auto"/>
        <w:jc w:val="left"/>
        <w:rPr>
          <w:rFonts w:hint="default" w:ascii="Times New Roman" w:hAnsi="Times New Roman" w:cs="Times New Roman"/>
          <w:sz w:val="24"/>
          <w:szCs w:val="24"/>
          <w:lang w:val="en-US"/>
        </w:rPr>
      </w:pPr>
      <w:ins w:id="412" w:author="alanr" w:date="2021-04-28T20:22:22Z">
        <w:r>
          <w:rPr>
            <w:rFonts w:hint="default" w:ascii="Times New Roman" w:hAnsi="Times New Roman" w:cs="Times New Roman"/>
            <w:sz w:val="24"/>
            <w:szCs w:val="24"/>
            <w:lang w:val="en-US"/>
          </w:rPr>
          <w:t>Cheun</w:t>
        </w:r>
      </w:ins>
      <w:ins w:id="413" w:author="alanr" w:date="2021-04-28T20:22:23Z">
        <w:r>
          <w:rPr>
            <w:rFonts w:hint="default" w:ascii="Times New Roman" w:hAnsi="Times New Roman" w:cs="Times New Roman"/>
            <w:sz w:val="24"/>
            <w:szCs w:val="24"/>
            <w:lang w:val="en-US"/>
          </w:rPr>
          <w:t xml:space="preserve">g </w:t>
        </w:r>
      </w:ins>
      <w:ins w:id="414" w:author="alanr" w:date="2021-04-28T20:22:26Z">
        <w:r>
          <w:rPr>
            <w:rFonts w:hint="default" w:ascii="Times New Roman" w:hAnsi="Times New Roman" w:cs="Times New Roman"/>
            <w:sz w:val="24"/>
            <w:szCs w:val="24"/>
            <w:lang w:val="en-US"/>
          </w:rPr>
          <w:t xml:space="preserve">&amp; </w:t>
        </w:r>
      </w:ins>
      <w:ins w:id="415" w:author="alanr" w:date="2021-04-28T20:22:27Z">
        <w:r>
          <w:rPr>
            <w:rFonts w:hint="default" w:ascii="Times New Roman" w:hAnsi="Times New Roman" w:cs="Times New Roman"/>
            <w:sz w:val="24"/>
            <w:szCs w:val="24"/>
            <w:lang w:val="en-US"/>
          </w:rPr>
          <w:t xml:space="preserve">Lau </w:t>
        </w:r>
      </w:ins>
      <w:ins w:id="416" w:author="alanr" w:date="2021-04-28T20:22:28Z">
        <w:r>
          <w:rPr>
            <w:rFonts w:hint="default" w:ascii="Times New Roman" w:hAnsi="Times New Roman" w:cs="Times New Roman"/>
            <w:sz w:val="24"/>
            <w:szCs w:val="24"/>
            <w:lang w:val="en-US"/>
          </w:rPr>
          <w:t>(200</w:t>
        </w:r>
      </w:ins>
      <w:ins w:id="417" w:author="alanr" w:date="2021-04-28T20:22:29Z">
        <w:r>
          <w:rPr>
            <w:rFonts w:hint="default" w:ascii="Times New Roman" w:hAnsi="Times New Roman" w:cs="Times New Roman"/>
            <w:sz w:val="24"/>
            <w:szCs w:val="24"/>
            <w:lang w:val="en-US"/>
          </w:rPr>
          <w:t>8</w:t>
        </w:r>
      </w:ins>
      <w:ins w:id="418" w:author="alanr" w:date="2021-04-28T20:22:31Z">
        <w:r>
          <w:rPr>
            <w:rFonts w:hint="default" w:ascii="Times New Roman" w:hAnsi="Times New Roman" w:cs="Times New Roman"/>
            <w:sz w:val="24"/>
            <w:szCs w:val="24"/>
            <w:lang w:val="en-US"/>
          </w:rPr>
          <w:t>) recommend</w:t>
        </w:r>
      </w:ins>
      <w:ins w:id="419" w:author="alanr" w:date="2021-04-28T20:22:32Z">
        <w:r>
          <w:rPr>
            <w:rFonts w:hint="default" w:ascii="Times New Roman" w:hAnsi="Times New Roman" w:cs="Times New Roman"/>
            <w:sz w:val="24"/>
            <w:szCs w:val="24"/>
            <w:lang w:val="en-US"/>
          </w:rPr>
          <w:t xml:space="preserve"> a min</w:t>
        </w:r>
      </w:ins>
      <w:ins w:id="420" w:author="alanr" w:date="2021-04-28T20:22:33Z">
        <w:r>
          <w:rPr>
            <w:rFonts w:hint="default" w:ascii="Times New Roman" w:hAnsi="Times New Roman" w:cs="Times New Roman"/>
            <w:sz w:val="24"/>
            <w:szCs w:val="24"/>
            <w:lang w:val="en-US"/>
          </w:rPr>
          <w:t xml:space="preserve">imum of </w:t>
        </w:r>
      </w:ins>
      <w:ins w:id="421" w:author="alanr" w:date="2021-04-28T20:22:34Z">
        <w:r>
          <w:rPr>
            <w:rFonts w:hint="default" w:ascii="Times New Roman" w:hAnsi="Times New Roman" w:cs="Times New Roman"/>
            <w:sz w:val="24"/>
            <w:szCs w:val="24"/>
            <w:lang w:val="en-US"/>
          </w:rPr>
          <w:t>500 b</w:t>
        </w:r>
      </w:ins>
      <w:ins w:id="422" w:author="alanr" w:date="2021-04-28T20:22:35Z">
        <w:r>
          <w:rPr>
            <w:rFonts w:hint="default" w:ascii="Times New Roman" w:hAnsi="Times New Roman" w:cs="Times New Roman"/>
            <w:sz w:val="24"/>
            <w:szCs w:val="24"/>
            <w:lang w:val="en-US"/>
          </w:rPr>
          <w:t>ootstraps</w:t>
        </w:r>
      </w:ins>
      <w:ins w:id="423" w:author="alanr" w:date="2021-04-28T20:22:36Z">
        <w:r>
          <w:rPr>
            <w:rFonts w:hint="default" w:ascii="Times New Roman" w:hAnsi="Times New Roman" w:cs="Times New Roman"/>
            <w:sz w:val="24"/>
            <w:szCs w:val="24"/>
            <w:lang w:val="en-US"/>
          </w:rPr>
          <w:t xml:space="preserve"> </w:t>
        </w:r>
      </w:ins>
      <w:ins w:id="424" w:author="alanr" w:date="2021-04-28T20:22:51Z">
        <w:r>
          <w:rPr>
            <w:rFonts w:hint="default" w:ascii="Times New Roman" w:hAnsi="Times New Roman" w:cs="Times New Roman"/>
            <w:sz w:val="24"/>
            <w:szCs w:val="24"/>
            <w:lang w:val="en-US"/>
          </w:rPr>
          <w:t>when e</w:t>
        </w:r>
      </w:ins>
      <w:ins w:id="425" w:author="alanr" w:date="2021-04-28T20:22:52Z">
        <w:r>
          <w:rPr>
            <w:rFonts w:hint="default" w:ascii="Times New Roman" w:hAnsi="Times New Roman" w:cs="Times New Roman"/>
            <w:sz w:val="24"/>
            <w:szCs w:val="24"/>
            <w:lang w:val="en-US"/>
          </w:rPr>
          <w:t>stimating m</w:t>
        </w:r>
      </w:ins>
      <w:ins w:id="426" w:author="alanr" w:date="2021-04-28T20:22:53Z">
        <w:r>
          <w:rPr>
            <w:rFonts w:hint="default" w:ascii="Times New Roman" w:hAnsi="Times New Roman" w:cs="Times New Roman"/>
            <w:sz w:val="24"/>
            <w:szCs w:val="24"/>
            <w:lang w:val="en-US"/>
          </w:rPr>
          <w:t xml:space="preserve">ediation </w:t>
        </w:r>
      </w:ins>
      <w:ins w:id="427" w:author="alanr" w:date="2021-04-28T20:22:57Z">
        <w:r>
          <w:rPr>
            <w:rFonts w:hint="default" w:ascii="Times New Roman" w:hAnsi="Times New Roman" w:cs="Times New Roman"/>
            <w:sz w:val="24"/>
            <w:szCs w:val="24"/>
            <w:lang w:val="en-US"/>
          </w:rPr>
          <w:t>ef</w:t>
        </w:r>
      </w:ins>
      <w:ins w:id="428" w:author="alanr" w:date="2021-04-28T20:22:58Z">
        <w:r>
          <w:rPr>
            <w:rFonts w:hint="default" w:ascii="Times New Roman" w:hAnsi="Times New Roman" w:cs="Times New Roman"/>
            <w:sz w:val="24"/>
            <w:szCs w:val="24"/>
            <w:lang w:val="en-US"/>
          </w:rPr>
          <w:t xml:space="preserve">fects. </w:t>
        </w:r>
      </w:ins>
      <w:ins w:id="429" w:author="alanr" w:date="2021-04-30T18:56:21Z">
        <w:r>
          <w:rPr>
            <w:rFonts w:hint="default" w:ascii="Times New Roman" w:hAnsi="Times New Roman" w:cs="Times New Roman"/>
            <w:sz w:val="24"/>
            <w:szCs w:val="24"/>
            <w:lang w:val="en-US"/>
          </w:rPr>
          <w:t>To en</w:t>
        </w:r>
      </w:ins>
      <w:ins w:id="430" w:author="alanr" w:date="2021-04-30T18:56:22Z">
        <w:r>
          <w:rPr>
            <w:rFonts w:hint="default" w:ascii="Times New Roman" w:hAnsi="Times New Roman" w:cs="Times New Roman"/>
            <w:sz w:val="24"/>
            <w:szCs w:val="24"/>
            <w:lang w:val="en-US"/>
          </w:rPr>
          <w:t>sure the</w:t>
        </w:r>
      </w:ins>
      <w:ins w:id="431" w:author="alanr" w:date="2021-04-30T18:56:23Z">
        <w:r>
          <w:rPr>
            <w:rFonts w:hint="default" w:ascii="Times New Roman" w:hAnsi="Times New Roman" w:cs="Times New Roman"/>
            <w:sz w:val="24"/>
            <w:szCs w:val="24"/>
            <w:lang w:val="en-US"/>
          </w:rPr>
          <w:t xml:space="preserve"> ro</w:t>
        </w:r>
      </w:ins>
      <w:ins w:id="432" w:author="alanr" w:date="2021-04-30T18:56:24Z">
        <w:r>
          <w:rPr>
            <w:rFonts w:hint="default" w:ascii="Times New Roman" w:hAnsi="Times New Roman" w:cs="Times New Roman"/>
            <w:sz w:val="24"/>
            <w:szCs w:val="24"/>
            <w:lang w:val="en-US"/>
          </w:rPr>
          <w:t>bustnes</w:t>
        </w:r>
      </w:ins>
      <w:ins w:id="433" w:author="alanr" w:date="2021-04-30T18:56:25Z">
        <w:r>
          <w:rPr>
            <w:rFonts w:hint="default" w:ascii="Times New Roman" w:hAnsi="Times New Roman" w:cs="Times New Roman"/>
            <w:sz w:val="24"/>
            <w:szCs w:val="24"/>
            <w:lang w:val="en-US"/>
          </w:rPr>
          <w:t>s(</w:t>
        </w:r>
      </w:ins>
      <w:ins w:id="434" w:author="alanr" w:date="2021-04-30T18:56:26Z">
        <w:r>
          <w:rPr>
            <w:rFonts w:hint="default" w:ascii="Times New Roman" w:hAnsi="Times New Roman" w:cs="Times New Roman"/>
            <w:sz w:val="24"/>
            <w:szCs w:val="24"/>
            <w:lang w:val="en-US"/>
          </w:rPr>
          <w:t>??</w:t>
        </w:r>
      </w:ins>
      <w:ins w:id="435" w:author="alanr" w:date="2021-04-30T18:56:27Z">
        <w:r>
          <w:rPr>
            <w:rFonts w:hint="default" w:ascii="Times New Roman" w:hAnsi="Times New Roman" w:cs="Times New Roman"/>
            <w:sz w:val="24"/>
            <w:szCs w:val="24"/>
            <w:lang w:val="en-US"/>
          </w:rPr>
          <w:t>) of ou</w:t>
        </w:r>
      </w:ins>
      <w:ins w:id="436" w:author="alanr" w:date="2021-04-30T18:56:28Z">
        <w:r>
          <w:rPr>
            <w:rFonts w:hint="default" w:ascii="Times New Roman" w:hAnsi="Times New Roman" w:cs="Times New Roman"/>
            <w:sz w:val="24"/>
            <w:szCs w:val="24"/>
            <w:lang w:val="en-US"/>
          </w:rPr>
          <w:t>r coeffici</w:t>
        </w:r>
      </w:ins>
      <w:ins w:id="437" w:author="alanr" w:date="2021-04-30T18:56:29Z">
        <w:r>
          <w:rPr>
            <w:rFonts w:hint="default" w:ascii="Times New Roman" w:hAnsi="Times New Roman" w:cs="Times New Roman"/>
            <w:sz w:val="24"/>
            <w:szCs w:val="24"/>
            <w:lang w:val="en-US"/>
          </w:rPr>
          <w:t>ents we de</w:t>
        </w:r>
      </w:ins>
      <w:ins w:id="438" w:author="alanr" w:date="2021-04-30T18:56:30Z">
        <w:r>
          <w:rPr>
            <w:rFonts w:hint="default" w:ascii="Times New Roman" w:hAnsi="Times New Roman" w:cs="Times New Roman"/>
            <w:sz w:val="24"/>
            <w:szCs w:val="24"/>
            <w:lang w:val="en-US"/>
          </w:rPr>
          <w:t xml:space="preserve">cided to </w:t>
        </w:r>
      </w:ins>
      <w:ins w:id="439" w:author="alanr" w:date="2021-04-30T18:56:31Z">
        <w:r>
          <w:rPr>
            <w:rFonts w:hint="default" w:ascii="Times New Roman" w:hAnsi="Times New Roman" w:cs="Times New Roman"/>
            <w:sz w:val="24"/>
            <w:szCs w:val="24"/>
            <w:lang w:val="en-US"/>
          </w:rPr>
          <w:t>use 50</w:t>
        </w:r>
      </w:ins>
      <w:ins w:id="440" w:author="alanr" w:date="2021-04-30T18:56:32Z">
        <w:r>
          <w:rPr>
            <w:rFonts w:hint="default" w:ascii="Times New Roman" w:hAnsi="Times New Roman" w:cs="Times New Roman"/>
            <w:sz w:val="24"/>
            <w:szCs w:val="24"/>
            <w:lang w:val="en-US"/>
          </w:rPr>
          <w:t>00</w:t>
        </w:r>
      </w:ins>
      <w:ins w:id="441" w:author="alanr" w:date="2021-04-30T18:56:33Z">
        <w:r>
          <w:rPr>
            <w:rFonts w:hint="default" w:ascii="Times New Roman" w:hAnsi="Times New Roman" w:cs="Times New Roman"/>
            <w:sz w:val="24"/>
            <w:szCs w:val="24"/>
            <w:lang w:val="en-US"/>
          </w:rPr>
          <w:t xml:space="preserve"> </w:t>
        </w:r>
      </w:ins>
      <w:ins w:id="442" w:author="alanr" w:date="2021-04-30T18:56:42Z">
        <w:r>
          <w:rPr>
            <w:rFonts w:hint="default" w:ascii="Times New Roman" w:hAnsi="Times New Roman" w:cs="Times New Roman"/>
            <w:sz w:val="24"/>
            <w:szCs w:val="24"/>
            <w:lang w:val="en-US"/>
          </w:rPr>
          <w:t>boot</w:t>
        </w:r>
      </w:ins>
      <w:ins w:id="443" w:author="alanr" w:date="2021-04-30T18:56:43Z">
        <w:r>
          <w:rPr>
            <w:rFonts w:hint="default" w:ascii="Times New Roman" w:hAnsi="Times New Roman" w:cs="Times New Roman"/>
            <w:sz w:val="24"/>
            <w:szCs w:val="24"/>
            <w:lang w:val="en-US"/>
          </w:rPr>
          <w:t xml:space="preserve">straps. </w:t>
        </w:r>
      </w:ins>
    </w:p>
    <w:p>
      <w:pPr>
        <w:spacing w:line="360" w:lineRule="auto"/>
      </w:pPr>
    </w:p>
    <w:p>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Table 11 Fit indices </w:t>
      </w:r>
    </w:p>
    <w:tbl>
      <w:tblPr>
        <w:tblStyle w:val="20"/>
        <w:tblpPr w:leftFromText="141" w:rightFromText="141" w:vertAnchor="text" w:horzAnchor="margin" w:tblpX="1" w:tblpY="29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3"/>
        <w:gridCol w:w="1425"/>
        <w:gridCol w:w="1305"/>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ins w:id="444" w:author="alanr" w:date="2021-04-29T18:29:42Z"/>
        </w:trPr>
        <w:tc>
          <w:tcPr>
            <w:tcW w:w="2063" w:type="dxa"/>
            <w:tcBorders>
              <w:top w:val="single" w:color="auto" w:sz="4" w:space="0"/>
              <w:bottom w:val="single" w:color="auto" w:sz="4" w:space="0"/>
            </w:tcBorders>
          </w:tcPr>
          <w:p>
            <w:pPr>
              <w:widowControl w:val="0"/>
              <w:spacing w:after="0" w:line="240" w:lineRule="auto"/>
              <w:jc w:val="both"/>
              <w:rPr>
                <w:ins w:id="445" w:author="alanr" w:date="2021-04-29T18:29:42Z"/>
                <w:rFonts w:ascii="Times New Roman" w:hAnsi="Times New Roman" w:cs="Times New Roman"/>
                <w:lang w:val="en-GB"/>
              </w:rPr>
            </w:pPr>
          </w:p>
        </w:tc>
        <w:tc>
          <w:tcPr>
            <w:tcW w:w="1425" w:type="dxa"/>
            <w:tcBorders>
              <w:top w:val="single" w:color="auto" w:sz="4" w:space="0"/>
              <w:bottom w:val="single" w:color="auto" w:sz="4" w:space="0"/>
            </w:tcBorders>
          </w:tcPr>
          <w:p>
            <w:pPr>
              <w:widowControl w:val="0"/>
              <w:spacing w:after="0" w:line="240" w:lineRule="auto"/>
              <w:jc w:val="center"/>
              <w:rPr>
                <w:ins w:id="446" w:author="alanr" w:date="2021-04-29T18:29:42Z"/>
                <w:rFonts w:hint="default" w:ascii="Times New Roman" w:hAnsi="Times New Roman" w:cs="Times New Roman"/>
                <w:b/>
                <w:bCs/>
                <w:lang w:val="en-US"/>
              </w:rPr>
            </w:pPr>
            <w:ins w:id="447" w:author="alanr" w:date="2021-04-29T18:29:42Z">
              <w:r>
                <w:rPr>
                  <w:rFonts w:hint="default" w:ascii="Times New Roman" w:hAnsi="Times New Roman" w:cs="Times New Roman"/>
                  <w:b/>
                  <w:bCs/>
                  <w:lang w:val="en-US"/>
                </w:rPr>
                <w:t>Actual fit</w:t>
              </w:r>
            </w:ins>
          </w:p>
        </w:tc>
        <w:tc>
          <w:tcPr>
            <w:tcW w:w="1305" w:type="dxa"/>
            <w:tcBorders>
              <w:top w:val="single" w:color="auto" w:sz="4" w:space="0"/>
              <w:bottom w:val="single" w:color="auto" w:sz="4" w:space="0"/>
            </w:tcBorders>
          </w:tcPr>
          <w:p>
            <w:pPr>
              <w:widowControl w:val="0"/>
              <w:spacing w:after="0" w:line="240" w:lineRule="auto"/>
              <w:jc w:val="center"/>
              <w:rPr>
                <w:ins w:id="448" w:author="alanr" w:date="2021-04-29T18:29:42Z"/>
                <w:rFonts w:hint="default" w:ascii="Times New Roman" w:hAnsi="Times New Roman" w:cs="Times New Roman"/>
                <w:b/>
                <w:bCs/>
                <w:lang w:val="en-US"/>
              </w:rPr>
            </w:pPr>
            <w:ins w:id="449" w:author="alanr" w:date="2021-04-29T18:29:42Z">
              <w:r>
                <w:rPr>
                  <w:rFonts w:hint="default" w:ascii="Times New Roman" w:hAnsi="Times New Roman" w:cs="Times New Roman"/>
                  <w:b/>
                  <w:bCs/>
                  <w:lang w:val="en-US"/>
                </w:rPr>
                <w:t>Good fit</w:t>
              </w:r>
            </w:ins>
          </w:p>
        </w:tc>
        <w:tc>
          <w:tcPr>
            <w:tcW w:w="1305" w:type="dxa"/>
            <w:tcBorders>
              <w:top w:val="single" w:color="auto" w:sz="4" w:space="0"/>
              <w:bottom w:val="single" w:color="auto" w:sz="4" w:space="0"/>
            </w:tcBorders>
            <w:vAlign w:val="top"/>
          </w:tcPr>
          <w:p>
            <w:pPr>
              <w:widowControl w:val="0"/>
              <w:spacing w:after="0" w:line="240" w:lineRule="auto"/>
              <w:jc w:val="center"/>
              <w:rPr>
                <w:ins w:id="450" w:author="alanr" w:date="2021-04-29T18:29:42Z"/>
                <w:rFonts w:hint="default" w:ascii="Times New Roman" w:hAnsi="Times New Roman" w:cs="Times New Roman" w:eastAsiaTheme="minorHAnsi"/>
                <w:b/>
                <w:bCs/>
                <w:sz w:val="22"/>
                <w:szCs w:val="22"/>
                <w:lang w:val="en-US" w:eastAsia="en-US" w:bidi="ar-SA"/>
              </w:rPr>
            </w:pPr>
            <w:ins w:id="451" w:author="alanr" w:date="2021-04-29T18:29:42Z">
              <w:r>
                <w:rPr>
                  <w:rFonts w:hint="default" w:ascii="Times New Roman" w:hAnsi="Times New Roman" w:cs="Times New Roman"/>
                  <w:b/>
                  <w:bCs/>
                  <w:lang w:val="en-US"/>
                </w:rPr>
                <w:t>Pass test</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452" w:author="alanr" w:date="2021-04-29T18:29:42Z"/>
        </w:trPr>
        <w:tc>
          <w:tcPr>
            <w:tcW w:w="2063" w:type="dxa"/>
          </w:tcPr>
          <w:p>
            <w:pPr>
              <w:widowControl w:val="0"/>
              <w:spacing w:after="0" w:line="240" w:lineRule="auto"/>
              <w:jc w:val="both"/>
              <w:rPr>
                <w:ins w:id="453" w:author="alanr" w:date="2021-04-29T18:29:42Z"/>
                <w:rFonts w:hint="default" w:ascii="Times New Roman" w:hAnsi="Times New Roman" w:cs="Times New Roman"/>
                <w:lang w:val="en-US"/>
              </w:rPr>
            </w:pPr>
            <w:ins w:id="454" w:author="alanr" w:date="2021-04-29T18:29:42Z">
              <w:r>
                <w:rPr>
                  <w:rFonts w:hint="default" w:ascii="Times New Roman" w:hAnsi="Times New Roman" w:cs="Times New Roman"/>
                  <w:lang w:val="en-US"/>
                </w:rPr>
                <w:t>RMSEA</w:t>
              </w:r>
            </w:ins>
          </w:p>
        </w:tc>
        <w:tc>
          <w:tcPr>
            <w:tcW w:w="1425" w:type="dxa"/>
          </w:tcPr>
          <w:p>
            <w:pPr>
              <w:widowControl w:val="0"/>
              <w:spacing w:after="0" w:line="240" w:lineRule="auto"/>
              <w:jc w:val="center"/>
              <w:rPr>
                <w:ins w:id="455" w:author="alanr" w:date="2021-04-29T18:29:42Z"/>
                <w:rFonts w:hint="default" w:ascii="Times New Roman" w:hAnsi="Times New Roman" w:cs="Times New Roman"/>
                <w:lang w:val="en-US"/>
              </w:rPr>
            </w:pPr>
            <w:ins w:id="456" w:author="alanr" w:date="2021-04-29T18:29:42Z">
              <w:r>
                <w:rPr>
                  <w:rFonts w:hint="default" w:ascii="Times New Roman" w:hAnsi="Times New Roman" w:cs="Times New Roman"/>
                  <w:lang w:val="en-US"/>
                </w:rPr>
                <w:t>.033</w:t>
              </w:r>
            </w:ins>
          </w:p>
        </w:tc>
        <w:tc>
          <w:tcPr>
            <w:tcW w:w="1305" w:type="dxa"/>
          </w:tcPr>
          <w:p>
            <w:pPr>
              <w:widowControl w:val="0"/>
              <w:spacing w:after="0" w:line="240" w:lineRule="auto"/>
              <w:jc w:val="center"/>
              <w:rPr>
                <w:ins w:id="457" w:author="alanr" w:date="2021-04-29T18:29:42Z"/>
                <w:rFonts w:hint="default" w:ascii="Times New Roman" w:hAnsi="Times New Roman" w:cs="Times New Roman"/>
                <w:lang w:val="en-US"/>
              </w:rPr>
            </w:pPr>
            <w:ins w:id="458" w:author="alanr" w:date="2021-04-29T18:29:42Z">
              <w:r>
                <w:rPr>
                  <w:rFonts w:hint="default" w:ascii="Times New Roman" w:hAnsi="Times New Roman" w:cs="Times New Roman"/>
                  <w:lang w:val="en-US"/>
                </w:rPr>
                <w:t>&lt;.080</w:t>
              </w:r>
            </w:ins>
          </w:p>
        </w:tc>
        <w:tc>
          <w:tcPr>
            <w:tcW w:w="1305" w:type="dxa"/>
            <w:vAlign w:val="top"/>
          </w:tcPr>
          <w:p>
            <w:pPr>
              <w:widowControl w:val="0"/>
              <w:spacing w:after="0" w:line="240" w:lineRule="auto"/>
              <w:jc w:val="center"/>
              <w:rPr>
                <w:ins w:id="459" w:author="alanr" w:date="2021-04-29T18:29:42Z"/>
                <w:rFonts w:hint="default" w:ascii="Times New Roman" w:hAnsi="Times New Roman" w:cs="Times New Roman" w:eastAsiaTheme="minorHAnsi"/>
                <w:sz w:val="22"/>
                <w:szCs w:val="22"/>
                <w:lang w:val="en-US" w:eastAsia="en-US" w:bidi="ar-SA"/>
              </w:rPr>
            </w:pPr>
            <w:ins w:id="460" w:author="alanr" w:date="2021-04-29T18:29:42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 w:hRule="atLeast"/>
          <w:ins w:id="461" w:author="alanr" w:date="2021-04-29T18:29:42Z"/>
        </w:trPr>
        <w:tc>
          <w:tcPr>
            <w:tcW w:w="2063" w:type="dxa"/>
          </w:tcPr>
          <w:p>
            <w:pPr>
              <w:widowControl w:val="0"/>
              <w:spacing w:after="0" w:line="240" w:lineRule="auto"/>
              <w:jc w:val="both"/>
              <w:rPr>
                <w:ins w:id="462" w:author="alanr" w:date="2021-04-29T18:29:42Z"/>
                <w:rFonts w:hint="default" w:ascii="Times New Roman" w:hAnsi="Times New Roman" w:cs="Times New Roman"/>
                <w:lang w:val="en-US"/>
              </w:rPr>
            </w:pPr>
            <w:ins w:id="463" w:author="alanr" w:date="2021-04-29T18:29:42Z">
              <w:r>
                <w:rPr>
                  <w:rFonts w:hint="default" w:ascii="Times New Roman" w:hAnsi="Times New Roman" w:cs="Times New Roman"/>
                  <w:lang w:val="en-US"/>
                </w:rPr>
                <w:t>SRMR</w:t>
              </w:r>
            </w:ins>
          </w:p>
        </w:tc>
        <w:tc>
          <w:tcPr>
            <w:tcW w:w="1425" w:type="dxa"/>
          </w:tcPr>
          <w:p>
            <w:pPr>
              <w:widowControl w:val="0"/>
              <w:spacing w:after="0" w:line="240" w:lineRule="auto"/>
              <w:jc w:val="center"/>
              <w:rPr>
                <w:ins w:id="464" w:author="alanr" w:date="2021-04-29T18:29:42Z"/>
                <w:rFonts w:hint="default" w:ascii="Times New Roman" w:hAnsi="Times New Roman" w:cs="Times New Roman"/>
                <w:lang w:val="en-US"/>
              </w:rPr>
            </w:pPr>
            <w:ins w:id="465" w:author="alanr" w:date="2021-04-29T18:29:42Z">
              <w:r>
                <w:rPr>
                  <w:rFonts w:hint="default" w:ascii="Times New Roman" w:hAnsi="Times New Roman" w:cs="Times New Roman"/>
                  <w:lang w:val="en-US"/>
                </w:rPr>
                <w:t>.013</w:t>
              </w:r>
            </w:ins>
          </w:p>
        </w:tc>
        <w:tc>
          <w:tcPr>
            <w:tcW w:w="1305" w:type="dxa"/>
          </w:tcPr>
          <w:p>
            <w:pPr>
              <w:widowControl w:val="0"/>
              <w:spacing w:after="0" w:line="240" w:lineRule="auto"/>
              <w:jc w:val="center"/>
              <w:rPr>
                <w:ins w:id="466" w:author="alanr" w:date="2021-04-29T18:29:42Z"/>
                <w:rFonts w:hint="default" w:ascii="Times New Roman" w:hAnsi="Times New Roman" w:cs="Times New Roman"/>
                <w:lang w:val="en-US"/>
              </w:rPr>
            </w:pPr>
            <w:ins w:id="467" w:author="alanr" w:date="2021-04-29T18:29:42Z">
              <w:r>
                <w:rPr>
                  <w:rFonts w:hint="default" w:ascii="Times New Roman" w:hAnsi="Times New Roman" w:cs="Times New Roman"/>
                  <w:lang w:val="en-US"/>
                </w:rPr>
                <w:t>&lt;.080</w:t>
              </w:r>
            </w:ins>
          </w:p>
        </w:tc>
        <w:tc>
          <w:tcPr>
            <w:tcW w:w="1305" w:type="dxa"/>
            <w:vAlign w:val="top"/>
          </w:tcPr>
          <w:p>
            <w:pPr>
              <w:widowControl w:val="0"/>
              <w:spacing w:after="0" w:line="240" w:lineRule="auto"/>
              <w:jc w:val="center"/>
              <w:rPr>
                <w:ins w:id="468" w:author="alanr" w:date="2021-04-29T18:29:42Z"/>
                <w:rFonts w:hint="default" w:ascii="Times New Roman" w:hAnsi="Times New Roman" w:cs="Times New Roman"/>
                <w:lang w:val="en-US"/>
              </w:rPr>
            </w:pPr>
            <w:ins w:id="469" w:author="alanr" w:date="2021-04-29T18:29:42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 w:hRule="atLeast"/>
          <w:ins w:id="470" w:author="alanr" w:date="2021-04-29T18:29:42Z"/>
        </w:trPr>
        <w:tc>
          <w:tcPr>
            <w:tcW w:w="2063" w:type="dxa"/>
          </w:tcPr>
          <w:p>
            <w:pPr>
              <w:widowControl w:val="0"/>
              <w:spacing w:after="0" w:line="240" w:lineRule="auto"/>
              <w:jc w:val="both"/>
              <w:rPr>
                <w:ins w:id="471" w:author="alanr" w:date="2021-04-29T18:29:42Z"/>
                <w:rFonts w:hint="default" w:ascii="Times New Roman" w:hAnsi="Times New Roman" w:cs="Times New Roman"/>
                <w:lang w:val="en-US"/>
              </w:rPr>
            </w:pPr>
            <w:ins w:id="472" w:author="alanr" w:date="2021-04-29T18:29:42Z">
              <w:r>
                <w:rPr>
                  <w:rFonts w:hint="default" w:ascii="Times New Roman" w:hAnsi="Times New Roman" w:cs="Times New Roman"/>
                  <w:lang w:val="en-US"/>
                </w:rPr>
                <w:t>CFI</w:t>
              </w:r>
            </w:ins>
          </w:p>
        </w:tc>
        <w:tc>
          <w:tcPr>
            <w:tcW w:w="1425" w:type="dxa"/>
          </w:tcPr>
          <w:p>
            <w:pPr>
              <w:widowControl w:val="0"/>
              <w:spacing w:after="0" w:line="240" w:lineRule="auto"/>
              <w:jc w:val="center"/>
              <w:rPr>
                <w:ins w:id="473" w:author="alanr" w:date="2021-04-29T18:29:42Z"/>
                <w:rFonts w:hint="default" w:ascii="Times New Roman" w:hAnsi="Times New Roman" w:cs="Times New Roman"/>
                <w:lang w:val="en-US"/>
              </w:rPr>
            </w:pPr>
            <w:ins w:id="474" w:author="alanr" w:date="2021-04-29T18:29:42Z">
              <w:r>
                <w:rPr>
                  <w:rFonts w:hint="default" w:ascii="Times New Roman" w:hAnsi="Times New Roman" w:cs="Times New Roman"/>
                  <w:lang w:val="en-US"/>
                </w:rPr>
                <w:t>.931</w:t>
              </w:r>
            </w:ins>
          </w:p>
        </w:tc>
        <w:tc>
          <w:tcPr>
            <w:tcW w:w="1305" w:type="dxa"/>
          </w:tcPr>
          <w:p>
            <w:pPr>
              <w:widowControl w:val="0"/>
              <w:spacing w:after="0" w:line="240" w:lineRule="auto"/>
              <w:jc w:val="center"/>
              <w:rPr>
                <w:ins w:id="475" w:author="alanr" w:date="2021-04-29T18:29:42Z"/>
                <w:rFonts w:hint="default" w:ascii="Times New Roman" w:hAnsi="Times New Roman" w:cs="Times New Roman"/>
                <w:lang w:val="en-US"/>
              </w:rPr>
            </w:pPr>
            <w:ins w:id="476" w:author="alanr" w:date="2021-04-29T18:29:42Z">
              <w:r>
                <w:rPr>
                  <w:rFonts w:hint="default" w:ascii="Times New Roman" w:hAnsi="Times New Roman" w:cs="Times New Roman"/>
                  <w:lang w:val="en-US"/>
                </w:rPr>
                <w:t>&gt;.900</w:t>
              </w:r>
            </w:ins>
          </w:p>
        </w:tc>
        <w:tc>
          <w:tcPr>
            <w:tcW w:w="1305" w:type="dxa"/>
            <w:vAlign w:val="top"/>
          </w:tcPr>
          <w:p>
            <w:pPr>
              <w:widowControl w:val="0"/>
              <w:spacing w:after="0" w:line="240" w:lineRule="auto"/>
              <w:jc w:val="center"/>
              <w:rPr>
                <w:ins w:id="477" w:author="alanr" w:date="2021-04-29T18:29:42Z"/>
                <w:rFonts w:hint="default" w:ascii="Times New Roman" w:hAnsi="Times New Roman" w:cs="Times New Roman" w:eastAsiaTheme="minorHAnsi"/>
                <w:sz w:val="22"/>
                <w:szCs w:val="22"/>
                <w:lang w:val="en-US" w:eastAsia="en-US" w:bidi="ar-SA"/>
              </w:rPr>
            </w:pPr>
            <w:ins w:id="478" w:author="alanr" w:date="2021-04-29T18:29:42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479" w:author="alanr" w:date="2021-04-29T18:29:42Z"/>
        </w:trPr>
        <w:tc>
          <w:tcPr>
            <w:tcW w:w="2063" w:type="dxa"/>
          </w:tcPr>
          <w:p>
            <w:pPr>
              <w:widowControl w:val="0"/>
              <w:spacing w:after="0" w:line="240" w:lineRule="auto"/>
              <w:jc w:val="both"/>
              <w:rPr>
                <w:ins w:id="480" w:author="alanr" w:date="2021-04-29T18:29:42Z"/>
                <w:rFonts w:hint="default" w:ascii="Times New Roman" w:hAnsi="Times New Roman" w:cs="Times New Roman"/>
                <w:lang w:val="en-US"/>
              </w:rPr>
            </w:pPr>
            <w:ins w:id="481" w:author="alanr" w:date="2021-04-29T18:29:42Z">
              <w:r>
                <w:rPr>
                  <w:rFonts w:hint="default" w:ascii="Times New Roman" w:hAnsi="Times New Roman" w:cs="Times New Roman"/>
                  <w:lang w:val="en-US"/>
                </w:rPr>
                <w:t>TLI</w:t>
              </w:r>
            </w:ins>
          </w:p>
        </w:tc>
        <w:tc>
          <w:tcPr>
            <w:tcW w:w="1425" w:type="dxa"/>
          </w:tcPr>
          <w:p>
            <w:pPr>
              <w:widowControl w:val="0"/>
              <w:spacing w:after="0" w:line="240" w:lineRule="auto"/>
              <w:jc w:val="center"/>
              <w:rPr>
                <w:ins w:id="482" w:author="alanr" w:date="2021-04-29T18:29:42Z"/>
                <w:rFonts w:hint="default" w:ascii="Times New Roman" w:hAnsi="Times New Roman" w:cs="Times New Roman"/>
                <w:lang w:val="en-US"/>
              </w:rPr>
            </w:pPr>
            <w:ins w:id="483" w:author="alanr" w:date="2021-04-29T18:29:42Z">
              <w:r>
                <w:rPr>
                  <w:rFonts w:hint="default" w:ascii="Times New Roman" w:hAnsi="Times New Roman" w:cs="Times New Roman"/>
                  <w:lang w:val="en-US"/>
                </w:rPr>
                <w:t>.852</w:t>
              </w:r>
            </w:ins>
          </w:p>
        </w:tc>
        <w:tc>
          <w:tcPr>
            <w:tcW w:w="1305" w:type="dxa"/>
          </w:tcPr>
          <w:p>
            <w:pPr>
              <w:widowControl w:val="0"/>
              <w:spacing w:after="0" w:line="240" w:lineRule="auto"/>
              <w:jc w:val="center"/>
              <w:rPr>
                <w:ins w:id="484" w:author="alanr" w:date="2021-04-29T18:29:42Z"/>
                <w:rFonts w:hint="default" w:ascii="Times New Roman" w:hAnsi="Times New Roman" w:cs="Times New Roman"/>
                <w:lang w:val="en-US"/>
              </w:rPr>
            </w:pPr>
            <w:ins w:id="485" w:author="alanr" w:date="2021-04-29T18:29:42Z">
              <w:r>
                <w:rPr>
                  <w:rFonts w:hint="default" w:ascii="Times New Roman" w:hAnsi="Times New Roman" w:cs="Times New Roman"/>
                  <w:lang w:val="en-US"/>
                </w:rPr>
                <w:t>&gt;.950</w:t>
              </w:r>
            </w:ins>
          </w:p>
        </w:tc>
        <w:tc>
          <w:tcPr>
            <w:tcW w:w="1305" w:type="dxa"/>
            <w:vAlign w:val="top"/>
          </w:tcPr>
          <w:p>
            <w:pPr>
              <w:widowControl w:val="0"/>
              <w:spacing w:after="0" w:line="240" w:lineRule="auto"/>
              <w:jc w:val="center"/>
              <w:rPr>
                <w:ins w:id="486" w:author="alanr" w:date="2021-04-29T18:29:42Z"/>
                <w:rFonts w:hint="default" w:ascii="Times New Roman" w:hAnsi="Times New Roman" w:cs="Times New Roman" w:eastAsiaTheme="minorHAnsi"/>
                <w:sz w:val="22"/>
                <w:szCs w:val="22"/>
                <w:lang w:val="en-US" w:eastAsia="en-US" w:bidi="ar-SA"/>
              </w:rPr>
            </w:pPr>
            <w:ins w:id="487" w:author="alanr" w:date="2021-04-29T18:29:42Z">
              <w:r>
                <w:rPr>
                  <w:rFonts w:hint="default" w:ascii="Times New Roman" w:hAnsi="Times New Roman" w:cs="Times New Roman"/>
                  <w:lang w:val="en-US"/>
                </w:rPr>
                <w:t>No</w:t>
              </w:r>
            </w:ins>
          </w:p>
        </w:tc>
      </w:tr>
    </w:tbl>
    <w:p>
      <w:pPr>
        <w:spacing w:line="360" w:lineRule="auto"/>
        <w:rPr>
          <w:ins w:id="488" w:author="alanr" w:date="2021-04-29T18:24:01Z"/>
        </w:rPr>
      </w:pPr>
    </w:p>
    <w:p>
      <w:pPr>
        <w:spacing w:line="360" w:lineRule="auto"/>
      </w:pPr>
    </w:p>
    <w:p>
      <w:pPr>
        <w:spacing w:line="360" w:lineRule="auto"/>
        <w:rPr>
          <w:ins w:id="489" w:author="alanr" w:date="2021-04-29T18:29:45Z"/>
          <w:rFonts w:ascii="Times New Roman" w:hAnsi="Times New Roman" w:cs="Times New Roman"/>
          <w:sz w:val="24"/>
          <w:szCs w:val="24"/>
        </w:rPr>
      </w:pPr>
    </w:p>
    <w:p>
      <w:pPr>
        <w:spacing w:line="360" w:lineRule="auto"/>
        <w:rPr>
          <w:ins w:id="490" w:author="alanr" w:date="2021-04-29T18:29:45Z"/>
          <w:rFonts w:ascii="Times New Roman" w:hAnsi="Times New Roman" w:cs="Times New Roman"/>
          <w:sz w:val="24"/>
          <w:szCs w:val="24"/>
        </w:rPr>
      </w:pPr>
    </w:p>
    <w:p>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Table 12 provides an overview of the fit indices for our </w:t>
      </w:r>
      <w:r>
        <w:rPr>
          <w:rFonts w:hint="default" w:ascii="Times New Roman" w:hAnsi="Times New Roman" w:cs="Times New Roman"/>
          <w:sz w:val="24"/>
          <w:szCs w:val="24"/>
          <w:lang w:val="en-US"/>
        </w:rPr>
        <w:t>moderated mediation</w:t>
      </w:r>
      <w:ins w:id="491" w:author="alanr" w:date="2021-04-25T14:35:16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model. Our chi square statistic of </w:t>
      </w:r>
      <w:ins w:id="492" w:author="alanr" w:date="2021-04-26T14:23:24Z">
        <w:r>
          <w:rPr>
            <w:rFonts w:hint="default" w:ascii="Times New Roman" w:hAnsi="Times New Roman" w:cs="Times New Roman"/>
            <w:sz w:val="24"/>
            <w:szCs w:val="24"/>
            <w:lang w:val="en-US"/>
          </w:rPr>
          <w:t>..</w:t>
        </w:r>
      </w:ins>
      <w:ins w:id="493" w:author="alanr" w:date="2021-04-30T18:46:30Z">
        <w:r>
          <w:rPr>
            <w:rFonts w:hint="default" w:ascii="Times New Roman" w:hAnsi="Times New Roman" w:cs="Times New Roman"/>
            <w:sz w:val="24"/>
            <w:szCs w:val="24"/>
            <w:lang w:val="en-US"/>
          </w:rPr>
          <w:t xml:space="preserve"> </w:t>
        </w:r>
      </w:ins>
      <w:ins w:id="494" w:author="alanr" w:date="2021-04-30T18:46:30Z">
        <w:r>
          <w:rPr>
            <w:rFonts w:ascii="Times New Roman" w:hAnsi="Times New Roman" w:cs="Times New Roman"/>
            <w:sz w:val="24"/>
            <w:szCs w:val="24"/>
          </w:rPr>
          <w:t xml:space="preserve"> </w:t>
        </w:r>
      </w:ins>
      <w:ins w:id="495" w:author="alanr" w:date="2021-04-30T18:46:30Z">
        <w:r>
          <w:rPr>
            <w:rFonts w:hint="default" w:ascii="Times New Roman" w:hAnsi="Times New Roman" w:cs="Times New Roman"/>
            <w:sz w:val="24"/>
            <w:szCs w:val="24"/>
            <w:lang w:val="en-US"/>
          </w:rPr>
          <w:t>(</w:t>
        </w:r>
      </w:ins>
      <w:ins w:id="496" w:author="alanr" w:date="2021-04-30T18:46:30Z">
        <w:r>
          <w:rPr>
            <w:rFonts w:hint="default" w:ascii="Times New Roman" w:hAnsi="Times New Roman" w:cs="Times New Roman"/>
            <w:i/>
            <w:iCs/>
            <w:sz w:val="24"/>
            <w:szCs w:val="24"/>
            <w:lang w:val="en-US"/>
          </w:rPr>
          <w:t>p</w:t>
        </w:r>
      </w:ins>
      <w:ins w:id="497" w:author="alanr" w:date="2021-04-30T18:46:30Z">
        <w:r>
          <w:rPr>
            <w:rFonts w:hint="default" w:ascii="Times New Roman" w:hAnsi="Times New Roman" w:cs="Times New Roman"/>
            <w:sz w:val="24"/>
            <w:szCs w:val="24"/>
            <w:lang w:val="en-US"/>
          </w:rPr>
          <w:t xml:space="preserve"> &lt;..)</w:t>
        </w:r>
      </w:ins>
      <w:ins w:id="498" w:author="alanr" w:date="2021-04-30T18:46:30Z">
        <w:r>
          <w:rPr>
            <w:rFonts w:ascii="Times New Roman" w:hAnsi="Times New Roman" w:cs="Times New Roman"/>
            <w:sz w:val="24"/>
            <w:szCs w:val="24"/>
          </w:rPr>
          <w:t>.</w:t>
        </w:r>
      </w:ins>
      <w:r>
        <w:rPr>
          <w:rFonts w:ascii="Times New Roman" w:hAnsi="Times New Roman" w:cs="Times New Roman"/>
          <w:sz w:val="24"/>
          <w:szCs w:val="24"/>
        </w:rPr>
        <w:t xml:space="preserve"> suggests </w:t>
      </w:r>
      <w:ins w:id="499" w:author="alanr" w:date="2021-04-30T18:46:02Z">
        <w:r>
          <w:rPr>
            <w:rFonts w:hint="default" w:ascii="Times New Roman" w:hAnsi="Times New Roman" w:cs="Times New Roman"/>
            <w:sz w:val="24"/>
            <w:szCs w:val="24"/>
            <w:lang w:val="en-US"/>
          </w:rPr>
          <w:t xml:space="preserve">a </w:t>
        </w:r>
      </w:ins>
      <w:ins w:id="500" w:author="alanr" w:date="2021-04-30T18:46:03Z">
        <w:r>
          <w:rPr>
            <w:rFonts w:hint="default" w:ascii="Times New Roman" w:hAnsi="Times New Roman" w:cs="Times New Roman"/>
            <w:sz w:val="24"/>
            <w:szCs w:val="24"/>
            <w:lang w:val="en-US"/>
          </w:rPr>
          <w:t>discrep</w:t>
        </w:r>
      </w:ins>
      <w:ins w:id="501" w:author="alanr" w:date="2021-04-30T18:46:06Z">
        <w:r>
          <w:rPr>
            <w:rFonts w:hint="default" w:ascii="Times New Roman" w:hAnsi="Times New Roman" w:cs="Times New Roman"/>
            <w:sz w:val="24"/>
            <w:szCs w:val="24"/>
            <w:lang w:val="en-US"/>
          </w:rPr>
          <w:t xml:space="preserve">ancy </w:t>
        </w:r>
      </w:ins>
      <w:ins w:id="502" w:author="alanr" w:date="2021-04-30T18:46:07Z">
        <w:r>
          <w:rPr>
            <w:rFonts w:hint="default" w:ascii="Times New Roman" w:hAnsi="Times New Roman" w:cs="Times New Roman"/>
            <w:sz w:val="24"/>
            <w:szCs w:val="24"/>
            <w:lang w:val="en-US"/>
          </w:rPr>
          <w:t xml:space="preserve">between </w:t>
        </w:r>
      </w:ins>
      <w:ins w:id="503" w:author="alanr" w:date="2021-04-30T18:46:10Z">
        <w:r>
          <w:rPr>
            <w:rFonts w:hint="default" w:ascii="Times New Roman" w:hAnsi="Times New Roman" w:cs="Times New Roman"/>
            <w:sz w:val="24"/>
            <w:szCs w:val="24"/>
            <w:lang w:val="en-US"/>
          </w:rPr>
          <w:t xml:space="preserve">the actual </w:t>
        </w:r>
      </w:ins>
      <w:ins w:id="504" w:author="alanr" w:date="2021-04-30T18:46:11Z">
        <w:r>
          <w:rPr>
            <w:rFonts w:hint="default" w:ascii="Times New Roman" w:hAnsi="Times New Roman" w:cs="Times New Roman"/>
            <w:sz w:val="24"/>
            <w:szCs w:val="24"/>
            <w:lang w:val="en-US"/>
          </w:rPr>
          <w:t>and pre</w:t>
        </w:r>
      </w:ins>
      <w:ins w:id="505" w:author="alanr" w:date="2021-04-30T18:46:13Z">
        <w:r>
          <w:rPr>
            <w:rFonts w:hint="default" w:ascii="Times New Roman" w:hAnsi="Times New Roman" w:cs="Times New Roman"/>
            <w:sz w:val="24"/>
            <w:szCs w:val="24"/>
            <w:lang w:val="en-US"/>
          </w:rPr>
          <w:t>dicte</w:t>
        </w:r>
      </w:ins>
      <w:ins w:id="506" w:author="alanr" w:date="2021-04-30T18:46:14Z">
        <w:r>
          <w:rPr>
            <w:rFonts w:hint="default" w:ascii="Times New Roman" w:hAnsi="Times New Roman" w:cs="Times New Roman"/>
            <w:sz w:val="24"/>
            <w:szCs w:val="24"/>
            <w:lang w:val="en-US"/>
          </w:rPr>
          <w:t>d observat</w:t>
        </w:r>
      </w:ins>
      <w:ins w:id="507" w:author="alanr" w:date="2021-04-30T18:46:15Z">
        <w:r>
          <w:rPr>
            <w:rFonts w:hint="default" w:ascii="Times New Roman" w:hAnsi="Times New Roman" w:cs="Times New Roman"/>
            <w:sz w:val="24"/>
            <w:szCs w:val="24"/>
            <w:lang w:val="en-US"/>
          </w:rPr>
          <w:t>ions</w:t>
        </w:r>
      </w:ins>
      <w:ins w:id="508" w:author="alanr" w:date="2021-04-26T14:23:21Z">
        <w:r>
          <w:rPr>
            <w:rFonts w:hint="default" w:ascii="Times New Roman" w:hAnsi="Times New Roman" w:cs="Times New Roman"/>
            <w:sz w:val="24"/>
            <w:szCs w:val="24"/>
            <w:lang w:val="en-US"/>
          </w:rPr>
          <w:t>.</w:t>
        </w:r>
      </w:ins>
      <w:ins w:id="509" w:author="alanr" w:date="2021-04-30T18:46:34Z">
        <w:r>
          <w:rPr>
            <w:rFonts w:hint="default" w:ascii="Times New Roman" w:hAnsi="Times New Roman" w:cs="Times New Roman"/>
            <w:sz w:val="24"/>
            <w:szCs w:val="24"/>
            <w:lang w:val="en-US"/>
          </w:rPr>
          <w:t xml:space="preserve">. </w:t>
        </w:r>
      </w:ins>
      <w:ins w:id="510" w:author="alanr" w:date="2021-04-30T18:46:38Z">
        <w:r>
          <w:rPr>
            <w:rFonts w:hint="default" w:ascii="Times New Roman" w:hAnsi="Times New Roman" w:cs="Times New Roman"/>
            <w:sz w:val="24"/>
            <w:szCs w:val="24"/>
            <w:lang w:val="en-US"/>
          </w:rPr>
          <w:t>However,</w:t>
        </w:r>
      </w:ins>
      <w:ins w:id="511" w:author="alanr" w:date="2021-04-30T18:46:39Z">
        <w:r>
          <w:rPr>
            <w:rFonts w:hint="default" w:ascii="Times New Roman" w:hAnsi="Times New Roman" w:cs="Times New Roman"/>
            <w:sz w:val="24"/>
            <w:szCs w:val="24"/>
            <w:lang w:val="en-US"/>
          </w:rPr>
          <w:t xml:space="preserve"> </w:t>
        </w:r>
      </w:ins>
      <w:ins w:id="512" w:author="alanr" w:date="2021-04-30T18:46:41Z">
        <w:r>
          <w:rPr>
            <w:rFonts w:hint="default" w:ascii="Times New Roman" w:hAnsi="Times New Roman" w:cs="Times New Roman"/>
            <w:sz w:val="24"/>
            <w:szCs w:val="24"/>
            <w:lang w:val="en-US"/>
          </w:rPr>
          <w:t>(</w:t>
        </w:r>
      </w:ins>
      <w:ins w:id="513" w:author="alanr" w:date="2021-04-30T18:46:42Z">
        <w:r>
          <w:rPr>
            <w:rFonts w:hint="default" w:ascii="Times New Roman" w:hAnsi="Times New Roman" w:cs="Times New Roman"/>
            <w:sz w:val="24"/>
            <w:szCs w:val="24"/>
            <w:lang w:val="en-US"/>
          </w:rPr>
          <w:t>…</w:t>
        </w:r>
      </w:ins>
      <w:ins w:id="514" w:author="alanr" w:date="2021-04-30T18:46:44Z">
        <w:r>
          <w:rPr>
            <w:rFonts w:hint="default" w:ascii="Times New Roman" w:hAnsi="Times New Roman" w:cs="Times New Roman"/>
            <w:sz w:val="24"/>
            <w:szCs w:val="24"/>
            <w:lang w:val="en-US"/>
          </w:rPr>
          <w:t>) m</w:t>
        </w:r>
      </w:ins>
      <w:ins w:id="515" w:author="alanr" w:date="2021-04-30T18:46:45Z">
        <w:r>
          <w:rPr>
            <w:rFonts w:hint="default" w:ascii="Times New Roman" w:hAnsi="Times New Roman" w:cs="Times New Roman"/>
            <w:sz w:val="24"/>
            <w:szCs w:val="24"/>
            <w:lang w:val="en-US"/>
          </w:rPr>
          <w:t>ention t</w:t>
        </w:r>
      </w:ins>
      <w:ins w:id="516" w:author="alanr" w:date="2021-04-30T18:46:46Z">
        <w:r>
          <w:rPr>
            <w:rFonts w:hint="default" w:ascii="Times New Roman" w:hAnsi="Times New Roman" w:cs="Times New Roman"/>
            <w:sz w:val="24"/>
            <w:szCs w:val="24"/>
            <w:lang w:val="en-US"/>
          </w:rPr>
          <w:t xml:space="preserve">he </w:t>
        </w:r>
      </w:ins>
      <w:ins w:id="517" w:author="alanr" w:date="2021-04-30T18:46:47Z">
        <w:r>
          <w:rPr>
            <w:rFonts w:hint="default" w:ascii="Times New Roman" w:hAnsi="Times New Roman" w:cs="Times New Roman"/>
            <w:sz w:val="24"/>
            <w:szCs w:val="24"/>
            <w:lang w:val="en-US"/>
          </w:rPr>
          <w:t>sensi</w:t>
        </w:r>
      </w:ins>
      <w:ins w:id="518" w:author="alanr" w:date="2021-04-30T18:46:48Z">
        <w:r>
          <w:rPr>
            <w:rFonts w:hint="default" w:ascii="Times New Roman" w:hAnsi="Times New Roman" w:cs="Times New Roman"/>
            <w:sz w:val="24"/>
            <w:szCs w:val="24"/>
            <w:lang w:val="en-US"/>
          </w:rPr>
          <w:t xml:space="preserve">tivity of </w:t>
        </w:r>
      </w:ins>
      <w:ins w:id="519" w:author="alanr" w:date="2021-04-30T18:46:49Z">
        <w:r>
          <w:rPr>
            <w:rFonts w:hint="default" w:ascii="Times New Roman" w:hAnsi="Times New Roman" w:cs="Times New Roman"/>
            <w:sz w:val="24"/>
            <w:szCs w:val="24"/>
            <w:lang w:val="en-US"/>
          </w:rPr>
          <w:t>the chi s</w:t>
        </w:r>
      </w:ins>
      <w:ins w:id="520" w:author="alanr" w:date="2021-04-30T18:46:50Z">
        <w:r>
          <w:rPr>
            <w:rFonts w:hint="default" w:ascii="Times New Roman" w:hAnsi="Times New Roman" w:cs="Times New Roman"/>
            <w:sz w:val="24"/>
            <w:szCs w:val="24"/>
            <w:lang w:val="en-US"/>
          </w:rPr>
          <w:t>quare</w:t>
        </w:r>
      </w:ins>
      <w:ins w:id="521" w:author="alanr" w:date="2021-04-30T18:46:54Z">
        <w:r>
          <w:rPr>
            <w:rFonts w:hint="default" w:ascii="Times New Roman" w:hAnsi="Times New Roman" w:cs="Times New Roman"/>
            <w:sz w:val="24"/>
            <w:szCs w:val="24"/>
            <w:lang w:val="en-US"/>
          </w:rPr>
          <w:t xml:space="preserve"> stati</w:t>
        </w:r>
      </w:ins>
      <w:ins w:id="522" w:author="alanr" w:date="2021-04-30T18:46:55Z">
        <w:r>
          <w:rPr>
            <w:rFonts w:hint="default" w:ascii="Times New Roman" w:hAnsi="Times New Roman" w:cs="Times New Roman"/>
            <w:sz w:val="24"/>
            <w:szCs w:val="24"/>
            <w:lang w:val="en-US"/>
          </w:rPr>
          <w:t>stic</w:t>
        </w:r>
      </w:ins>
      <w:ins w:id="523" w:author="alanr" w:date="2021-04-30T18:47:00Z">
        <w:r>
          <w:rPr>
            <w:rFonts w:hint="default" w:ascii="Times New Roman" w:hAnsi="Times New Roman" w:cs="Times New Roman"/>
            <w:sz w:val="24"/>
            <w:szCs w:val="24"/>
            <w:lang w:val="en-US"/>
          </w:rPr>
          <w:t>in r</w:t>
        </w:r>
      </w:ins>
      <w:ins w:id="524" w:author="alanr" w:date="2021-04-30T18:47:01Z">
        <w:r>
          <w:rPr>
            <w:rFonts w:hint="default" w:ascii="Times New Roman" w:hAnsi="Times New Roman" w:cs="Times New Roman"/>
            <w:sz w:val="24"/>
            <w:szCs w:val="24"/>
            <w:lang w:val="en-US"/>
          </w:rPr>
          <w:t>elation</w:t>
        </w:r>
      </w:ins>
      <w:ins w:id="525" w:author="alanr" w:date="2021-04-30T18:46:55Z">
        <w:r>
          <w:rPr>
            <w:rFonts w:hint="default" w:ascii="Times New Roman" w:hAnsi="Times New Roman" w:cs="Times New Roman"/>
            <w:sz w:val="24"/>
            <w:szCs w:val="24"/>
            <w:lang w:val="en-US"/>
          </w:rPr>
          <w:t xml:space="preserve"> to</w:t>
        </w:r>
      </w:ins>
      <w:ins w:id="526" w:author="alanr" w:date="2021-04-30T18:46:56Z">
        <w:r>
          <w:rPr>
            <w:rFonts w:hint="default" w:ascii="Times New Roman" w:hAnsi="Times New Roman" w:cs="Times New Roman"/>
            <w:sz w:val="24"/>
            <w:szCs w:val="24"/>
            <w:lang w:val="en-US"/>
          </w:rPr>
          <w:t xml:space="preserve"> sample siz</w:t>
        </w:r>
      </w:ins>
      <w:ins w:id="527" w:author="alanr" w:date="2021-04-30T18:46:57Z">
        <w:r>
          <w:rPr>
            <w:rFonts w:hint="default" w:ascii="Times New Roman" w:hAnsi="Times New Roman" w:cs="Times New Roman"/>
            <w:sz w:val="24"/>
            <w:szCs w:val="24"/>
            <w:lang w:val="en-US"/>
          </w:rPr>
          <w:t>e.</w:t>
        </w:r>
      </w:ins>
      <w:ins w:id="528" w:author="alanr" w:date="2021-04-30T18:47:04Z">
        <w:r>
          <w:rPr>
            <w:rFonts w:hint="default" w:ascii="Times New Roman" w:hAnsi="Times New Roman" w:cs="Times New Roman"/>
            <w:sz w:val="24"/>
            <w:szCs w:val="24"/>
            <w:lang w:val="en-US"/>
          </w:rPr>
          <w:t xml:space="preserve"> Since </w:t>
        </w:r>
      </w:ins>
      <w:ins w:id="529" w:author="alanr" w:date="2021-04-30T18:47:05Z">
        <w:r>
          <w:rPr>
            <w:rFonts w:hint="default" w:ascii="Times New Roman" w:hAnsi="Times New Roman" w:cs="Times New Roman"/>
            <w:sz w:val="24"/>
            <w:szCs w:val="24"/>
            <w:lang w:val="en-US"/>
          </w:rPr>
          <w:t>our sa</w:t>
        </w:r>
      </w:ins>
      <w:ins w:id="530" w:author="alanr" w:date="2021-04-30T18:47:06Z">
        <w:r>
          <w:rPr>
            <w:rFonts w:hint="default" w:ascii="Times New Roman" w:hAnsi="Times New Roman" w:cs="Times New Roman"/>
            <w:sz w:val="24"/>
            <w:szCs w:val="24"/>
            <w:lang w:val="en-US"/>
          </w:rPr>
          <w:t xml:space="preserve">mple </w:t>
        </w:r>
      </w:ins>
      <w:ins w:id="531" w:author="alanr" w:date="2021-04-30T18:47:08Z">
        <w:r>
          <w:rPr>
            <w:rFonts w:hint="default" w:ascii="Times New Roman" w:hAnsi="Times New Roman" w:cs="Times New Roman"/>
            <w:sz w:val="24"/>
            <w:szCs w:val="24"/>
            <w:lang w:val="en-US"/>
          </w:rPr>
          <w:t xml:space="preserve">of </w:t>
        </w:r>
      </w:ins>
      <w:ins w:id="532" w:author="alanr" w:date="2021-04-30T18:47:10Z">
        <w:r>
          <w:rPr>
            <w:rFonts w:hint="default" w:ascii="Times New Roman" w:hAnsi="Times New Roman" w:cs="Times New Roman"/>
            <w:sz w:val="24"/>
            <w:szCs w:val="24"/>
            <w:lang w:val="en-US"/>
          </w:rPr>
          <w:t>8</w:t>
        </w:r>
      </w:ins>
      <w:ins w:id="533" w:author="alanr" w:date="2021-04-30T18:47:14Z">
        <w:r>
          <w:rPr>
            <w:rFonts w:hint="default" w:ascii="Times New Roman" w:hAnsi="Times New Roman" w:cs="Times New Roman"/>
            <w:sz w:val="24"/>
            <w:szCs w:val="24"/>
            <w:lang w:val="en-US"/>
          </w:rPr>
          <w:t>,0</w:t>
        </w:r>
      </w:ins>
      <w:ins w:id="534" w:author="alanr" w:date="2021-04-30T18:47:15Z">
        <w:r>
          <w:rPr>
            <w:rFonts w:hint="default" w:ascii="Times New Roman" w:hAnsi="Times New Roman" w:cs="Times New Roman"/>
            <w:sz w:val="24"/>
            <w:szCs w:val="24"/>
            <w:lang w:val="en-US"/>
          </w:rPr>
          <w:t xml:space="preserve">54 is </w:t>
        </w:r>
      </w:ins>
      <w:ins w:id="535" w:author="alanr" w:date="2021-04-30T18:47:16Z">
        <w:r>
          <w:rPr>
            <w:rFonts w:hint="default" w:ascii="Times New Roman" w:hAnsi="Times New Roman" w:cs="Times New Roman"/>
            <w:sz w:val="24"/>
            <w:szCs w:val="24"/>
            <w:lang w:val="en-US"/>
          </w:rPr>
          <w:t>quite large</w:t>
        </w:r>
      </w:ins>
      <w:ins w:id="536" w:author="alanr" w:date="2021-04-30T18:47:17Z">
        <w:r>
          <w:rPr>
            <w:rFonts w:hint="default" w:ascii="Times New Roman" w:hAnsi="Times New Roman" w:cs="Times New Roman"/>
            <w:sz w:val="24"/>
            <w:szCs w:val="24"/>
            <w:lang w:val="en-US"/>
          </w:rPr>
          <w:t xml:space="preserve"> </w:t>
        </w:r>
      </w:ins>
      <w:ins w:id="537" w:author="alanr" w:date="2021-04-30T18:47:24Z">
        <w:r>
          <w:rPr>
            <w:rFonts w:hint="default" w:ascii="Times New Roman" w:hAnsi="Times New Roman" w:cs="Times New Roman"/>
            <w:sz w:val="24"/>
            <w:szCs w:val="24"/>
            <w:lang w:val="en-US"/>
          </w:rPr>
          <w:t>we</w:t>
        </w:r>
      </w:ins>
      <w:ins w:id="538" w:author="alanr" w:date="2021-04-30T18:47:25Z">
        <w:r>
          <w:rPr>
            <w:rFonts w:hint="default" w:ascii="Times New Roman" w:hAnsi="Times New Roman" w:cs="Times New Roman"/>
            <w:sz w:val="24"/>
            <w:szCs w:val="24"/>
            <w:lang w:val="en-US"/>
          </w:rPr>
          <w:t xml:space="preserve"> </w:t>
        </w:r>
      </w:ins>
      <w:ins w:id="539" w:author="alanr" w:date="2021-04-30T18:47:28Z">
        <w:r>
          <w:rPr>
            <w:rFonts w:hint="default" w:ascii="Times New Roman" w:hAnsi="Times New Roman" w:cs="Times New Roman"/>
            <w:sz w:val="24"/>
            <w:szCs w:val="24"/>
            <w:lang w:val="en-US"/>
          </w:rPr>
          <w:t>deci</w:t>
        </w:r>
      </w:ins>
      <w:ins w:id="540" w:author="alanr" w:date="2021-04-30T18:47:29Z">
        <w:r>
          <w:rPr>
            <w:rFonts w:hint="default" w:ascii="Times New Roman" w:hAnsi="Times New Roman" w:cs="Times New Roman"/>
            <w:sz w:val="24"/>
            <w:szCs w:val="24"/>
            <w:lang w:val="en-US"/>
          </w:rPr>
          <w:t>de</w:t>
        </w:r>
      </w:ins>
      <w:ins w:id="541" w:author="alanr" w:date="2021-04-30T18:47:30Z">
        <w:r>
          <w:rPr>
            <w:rFonts w:hint="default" w:ascii="Times New Roman" w:hAnsi="Times New Roman" w:cs="Times New Roman"/>
            <w:sz w:val="24"/>
            <w:szCs w:val="24"/>
            <w:lang w:val="en-US"/>
          </w:rPr>
          <w:t>d to ignore</w:t>
        </w:r>
      </w:ins>
      <w:ins w:id="542" w:author="alanr" w:date="2021-04-30T18:47:31Z">
        <w:r>
          <w:rPr>
            <w:rFonts w:hint="default" w:ascii="Times New Roman" w:hAnsi="Times New Roman" w:cs="Times New Roman"/>
            <w:sz w:val="24"/>
            <w:szCs w:val="24"/>
            <w:lang w:val="en-US"/>
          </w:rPr>
          <w:t xml:space="preserve"> </w:t>
        </w:r>
      </w:ins>
      <w:ins w:id="543" w:author="alanr" w:date="2021-04-30T18:47:32Z">
        <w:r>
          <w:rPr>
            <w:rFonts w:hint="default" w:ascii="Times New Roman" w:hAnsi="Times New Roman" w:cs="Times New Roman"/>
            <w:sz w:val="24"/>
            <w:szCs w:val="24"/>
            <w:lang w:val="en-US"/>
          </w:rPr>
          <w:t>the chi</w:t>
        </w:r>
      </w:ins>
      <w:ins w:id="544" w:author="alanr" w:date="2021-04-30T18:47:33Z">
        <w:r>
          <w:rPr>
            <w:rFonts w:hint="default" w:ascii="Times New Roman" w:hAnsi="Times New Roman" w:cs="Times New Roman"/>
            <w:sz w:val="24"/>
            <w:szCs w:val="24"/>
            <w:lang w:val="en-US"/>
          </w:rPr>
          <w:t xml:space="preserve"> square </w:t>
        </w:r>
      </w:ins>
      <w:ins w:id="545" w:author="alanr" w:date="2021-04-30T18:47:34Z">
        <w:r>
          <w:rPr>
            <w:rFonts w:hint="default" w:ascii="Times New Roman" w:hAnsi="Times New Roman" w:cs="Times New Roman"/>
            <w:sz w:val="24"/>
            <w:szCs w:val="24"/>
            <w:lang w:val="en-US"/>
          </w:rPr>
          <w:t>statistic</w:t>
        </w:r>
      </w:ins>
      <w:ins w:id="546" w:author="alanr" w:date="2021-04-30T18:47:35Z">
        <w:r>
          <w:rPr>
            <w:rFonts w:hint="default" w:ascii="Times New Roman" w:hAnsi="Times New Roman" w:cs="Times New Roman"/>
            <w:sz w:val="24"/>
            <w:szCs w:val="24"/>
            <w:lang w:val="en-US"/>
          </w:rPr>
          <w:t xml:space="preserve"> me</w:t>
        </w:r>
      </w:ins>
      <w:ins w:id="547" w:author="alanr" w:date="2021-04-30T18:47:36Z">
        <w:r>
          <w:rPr>
            <w:rFonts w:hint="default" w:ascii="Times New Roman" w:hAnsi="Times New Roman" w:cs="Times New Roman"/>
            <w:sz w:val="24"/>
            <w:szCs w:val="24"/>
            <w:lang w:val="en-US"/>
          </w:rPr>
          <w:t xml:space="preserve">asure of </w:t>
        </w:r>
      </w:ins>
      <w:ins w:id="548" w:author="alanr" w:date="2021-04-30T18:47:37Z">
        <w:r>
          <w:rPr>
            <w:rFonts w:hint="default" w:ascii="Times New Roman" w:hAnsi="Times New Roman" w:cs="Times New Roman"/>
            <w:sz w:val="24"/>
            <w:szCs w:val="24"/>
            <w:lang w:val="en-US"/>
          </w:rPr>
          <w:t xml:space="preserve">fit. </w:t>
        </w:r>
      </w:ins>
      <w:ins w:id="549" w:author="alanr" w:date="2021-04-30T18:47:41Z">
        <w:r>
          <w:rPr>
            <w:rFonts w:hint="default" w:ascii="Times New Roman" w:hAnsi="Times New Roman" w:cs="Times New Roman"/>
            <w:sz w:val="24"/>
            <w:szCs w:val="24"/>
            <w:lang w:val="en-US"/>
          </w:rPr>
          <w:t>This de</w:t>
        </w:r>
      </w:ins>
      <w:ins w:id="550" w:author="alanr" w:date="2021-04-30T18:47:42Z">
        <w:r>
          <w:rPr>
            <w:rFonts w:hint="default" w:ascii="Times New Roman" w:hAnsi="Times New Roman" w:cs="Times New Roman"/>
            <w:sz w:val="24"/>
            <w:szCs w:val="24"/>
            <w:lang w:val="en-US"/>
          </w:rPr>
          <w:t>cision is s</w:t>
        </w:r>
      </w:ins>
      <w:ins w:id="551" w:author="alanr" w:date="2021-04-30T18:47:43Z">
        <w:r>
          <w:rPr>
            <w:rFonts w:hint="default" w:ascii="Times New Roman" w:hAnsi="Times New Roman" w:cs="Times New Roman"/>
            <w:sz w:val="24"/>
            <w:szCs w:val="24"/>
            <w:lang w:val="en-US"/>
          </w:rPr>
          <w:t xml:space="preserve">upported </w:t>
        </w:r>
      </w:ins>
      <w:ins w:id="552" w:author="alanr" w:date="2021-04-30T18:47:44Z">
        <w:r>
          <w:rPr>
            <w:rFonts w:hint="default" w:ascii="Times New Roman" w:hAnsi="Times New Roman" w:cs="Times New Roman"/>
            <w:sz w:val="24"/>
            <w:szCs w:val="24"/>
            <w:lang w:val="en-US"/>
          </w:rPr>
          <w:t xml:space="preserve">by </w:t>
        </w:r>
      </w:ins>
      <w:ins w:id="553" w:author="alanr" w:date="2021-04-30T18:47:45Z">
        <w:r>
          <w:rPr>
            <w:rFonts w:hint="default" w:ascii="Times New Roman" w:hAnsi="Times New Roman" w:cs="Times New Roman"/>
            <w:sz w:val="24"/>
            <w:szCs w:val="24"/>
            <w:lang w:val="en-US"/>
          </w:rPr>
          <w:t>re</w:t>
        </w:r>
      </w:ins>
      <w:ins w:id="554" w:author="alanr" w:date="2021-04-30T18:47:46Z">
        <w:r>
          <w:rPr>
            <w:rFonts w:hint="default" w:ascii="Times New Roman" w:hAnsi="Times New Roman" w:cs="Times New Roman"/>
            <w:sz w:val="24"/>
            <w:szCs w:val="24"/>
            <w:lang w:val="en-US"/>
          </w:rPr>
          <w:t xml:space="preserve">search </w:t>
        </w:r>
      </w:ins>
      <w:ins w:id="555" w:author="alanr" w:date="2021-04-30T18:47:47Z">
        <w:r>
          <w:rPr>
            <w:rFonts w:hint="default" w:ascii="Times New Roman" w:hAnsi="Times New Roman" w:cs="Times New Roman"/>
            <w:sz w:val="24"/>
            <w:szCs w:val="24"/>
            <w:lang w:val="en-US"/>
          </w:rPr>
          <w:t>such as t</w:t>
        </w:r>
      </w:ins>
      <w:ins w:id="556" w:author="alanr" w:date="2021-04-30T18:47:48Z">
        <w:r>
          <w:rPr>
            <w:rFonts w:hint="default" w:ascii="Times New Roman" w:hAnsi="Times New Roman" w:cs="Times New Roman"/>
            <w:sz w:val="24"/>
            <w:szCs w:val="24"/>
            <w:lang w:val="en-US"/>
          </w:rPr>
          <w:t>hose don</w:t>
        </w:r>
      </w:ins>
      <w:ins w:id="557" w:author="alanr" w:date="2021-04-30T18:47:49Z">
        <w:r>
          <w:rPr>
            <w:rFonts w:hint="default" w:ascii="Times New Roman" w:hAnsi="Times New Roman" w:cs="Times New Roman"/>
            <w:sz w:val="24"/>
            <w:szCs w:val="24"/>
            <w:lang w:val="en-US"/>
          </w:rPr>
          <w:t>e by …</w:t>
        </w:r>
      </w:ins>
      <w:ins w:id="558" w:author="alanr" w:date="2021-04-30T18:47:50Z">
        <w:r>
          <w:rPr>
            <w:rFonts w:hint="default" w:ascii="Times New Roman" w:hAnsi="Times New Roman" w:cs="Times New Roman"/>
            <w:sz w:val="24"/>
            <w:szCs w:val="24"/>
            <w:lang w:val="en-US"/>
          </w:rPr>
          <w:t>(</w:t>
        </w:r>
      </w:ins>
      <w:ins w:id="559" w:author="alanr" w:date="2021-04-30T18:47:51Z">
        <w:r>
          <w:rPr>
            <w:rFonts w:hint="default" w:ascii="Times New Roman" w:hAnsi="Times New Roman" w:cs="Times New Roman"/>
            <w:sz w:val="24"/>
            <w:szCs w:val="24"/>
            <w:lang w:val="en-US"/>
          </w:rPr>
          <w:t>…)</w:t>
        </w:r>
      </w:ins>
      <w:ins w:id="560" w:author="alanr" w:date="2021-04-30T18:47:52Z">
        <w:r>
          <w:rPr>
            <w:rFonts w:hint="default" w:ascii="Times New Roman" w:hAnsi="Times New Roman" w:cs="Times New Roman"/>
            <w:sz w:val="24"/>
            <w:szCs w:val="24"/>
            <w:lang w:val="en-US"/>
          </w:rPr>
          <w:t xml:space="preserve"> </w:t>
        </w:r>
      </w:ins>
      <w:ins w:id="561" w:author="alanr" w:date="2021-04-30T18:46:57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 To </w:t>
      </w:r>
      <w:ins w:id="562" w:author="alanr" w:date="2021-04-30T18:48:21Z">
        <w:r>
          <w:rPr>
            <w:rFonts w:hint="default" w:ascii="Times New Roman" w:hAnsi="Times New Roman" w:cs="Times New Roman"/>
            <w:sz w:val="24"/>
            <w:szCs w:val="24"/>
            <w:lang w:val="en-US"/>
          </w:rPr>
          <w:t>bench</w:t>
        </w:r>
      </w:ins>
      <w:ins w:id="563" w:author="alanr" w:date="2021-04-30T18:48:22Z">
        <w:r>
          <w:rPr>
            <w:rFonts w:hint="default" w:ascii="Times New Roman" w:hAnsi="Times New Roman" w:cs="Times New Roman"/>
            <w:sz w:val="24"/>
            <w:szCs w:val="24"/>
            <w:lang w:val="en-US"/>
          </w:rPr>
          <w:t xml:space="preserve">mark </w:t>
        </w:r>
      </w:ins>
      <w:r>
        <w:rPr>
          <w:rFonts w:ascii="Times New Roman" w:hAnsi="Times New Roman" w:cs="Times New Roman"/>
          <w:sz w:val="24"/>
          <w:szCs w:val="24"/>
        </w:rPr>
        <w:t>the goodness of fit of our model we use the standard that Dion(2008) provides in his paper on</w:t>
      </w:r>
      <w:ins w:id="564" w:author="alanr" w:date="2021-04-30T18:48:14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preferred values for the major fit measures of SEM. He proposes that the TLI measure should approach 1 preferably, our TLI has a value of </w:t>
      </w:r>
      <w:ins w:id="565" w:author="alanr" w:date="2021-04-30T18:48:37Z">
        <w:r>
          <w:rPr>
            <w:rFonts w:hint="default" w:ascii="Times New Roman" w:hAnsi="Times New Roman" w:cs="Times New Roman"/>
            <w:sz w:val="24"/>
            <w:szCs w:val="24"/>
            <w:lang w:val="en-US"/>
          </w:rPr>
          <w:t>.85</w:t>
        </w:r>
      </w:ins>
      <w:ins w:id="566" w:author="alanr" w:date="2021-04-30T18:48:38Z">
        <w:r>
          <w:rPr>
            <w:rFonts w:hint="default" w:ascii="Times New Roman" w:hAnsi="Times New Roman" w:cs="Times New Roman"/>
            <w:sz w:val="24"/>
            <w:szCs w:val="24"/>
            <w:lang w:val="en-US"/>
          </w:rPr>
          <w:t xml:space="preserve">2 </w:t>
        </w:r>
      </w:ins>
      <w:r>
        <w:rPr>
          <w:rFonts w:ascii="Times New Roman" w:hAnsi="Times New Roman" w:cs="Times New Roman"/>
          <w:sz w:val="24"/>
          <w:szCs w:val="24"/>
        </w:rPr>
        <w:t>which i</w:t>
      </w:r>
      <w:ins w:id="567" w:author="alanr" w:date="2021-04-30T18:48:40Z">
        <w:r>
          <w:rPr>
            <w:rFonts w:hint="default" w:ascii="Times New Roman" w:hAnsi="Times New Roman" w:cs="Times New Roman"/>
            <w:sz w:val="24"/>
            <w:szCs w:val="24"/>
            <w:lang w:val="en-US"/>
          </w:rPr>
          <w:t>s not</w:t>
        </w:r>
      </w:ins>
      <w:ins w:id="568" w:author="alanr" w:date="2021-04-30T18:48:41Z">
        <w:r>
          <w:rPr>
            <w:rFonts w:hint="default" w:ascii="Times New Roman" w:hAnsi="Times New Roman" w:cs="Times New Roman"/>
            <w:sz w:val="24"/>
            <w:szCs w:val="24"/>
            <w:lang w:val="en-US"/>
          </w:rPr>
          <w:t xml:space="preserve"> gr</w:t>
        </w:r>
      </w:ins>
      <w:ins w:id="569" w:author="alanr" w:date="2021-04-30T18:48:44Z">
        <w:r>
          <w:rPr>
            <w:rFonts w:hint="default" w:ascii="Times New Roman" w:hAnsi="Times New Roman" w:cs="Times New Roman"/>
            <w:sz w:val="24"/>
            <w:szCs w:val="24"/>
            <w:lang w:val="en-US"/>
          </w:rPr>
          <w:t xml:space="preserve">eat </w:t>
        </w:r>
      </w:ins>
      <w:ins w:id="570" w:author="alanr" w:date="2021-04-30T18:48:45Z">
        <w:r>
          <w:rPr>
            <w:rFonts w:hint="default" w:ascii="Times New Roman" w:hAnsi="Times New Roman" w:cs="Times New Roman"/>
            <w:sz w:val="24"/>
            <w:szCs w:val="24"/>
            <w:lang w:val="en-US"/>
          </w:rPr>
          <w:t xml:space="preserve">but not </w:t>
        </w:r>
      </w:ins>
      <w:ins w:id="571" w:author="alanr" w:date="2021-04-30T18:48:53Z">
        <w:r>
          <w:rPr>
            <w:rFonts w:hint="default" w:ascii="Times New Roman" w:hAnsi="Times New Roman" w:cs="Times New Roman"/>
            <w:sz w:val="24"/>
            <w:szCs w:val="24"/>
            <w:lang w:val="en-US"/>
          </w:rPr>
          <w:t>t</w:t>
        </w:r>
      </w:ins>
      <w:ins w:id="572" w:author="alanr" w:date="2021-04-30T18:48:54Z">
        <w:r>
          <w:rPr>
            <w:rFonts w:hint="default" w:ascii="Times New Roman" w:hAnsi="Times New Roman" w:cs="Times New Roman"/>
            <w:sz w:val="24"/>
            <w:szCs w:val="24"/>
            <w:lang w:val="en-US"/>
          </w:rPr>
          <w:t>err</w:t>
        </w:r>
      </w:ins>
      <w:ins w:id="573" w:author="alanr" w:date="2021-04-30T18:48:55Z">
        <w:r>
          <w:rPr>
            <w:rFonts w:hint="default" w:ascii="Times New Roman" w:hAnsi="Times New Roman" w:cs="Times New Roman"/>
            <w:sz w:val="24"/>
            <w:szCs w:val="24"/>
            <w:lang w:val="en-US"/>
          </w:rPr>
          <w:t>ibl</w:t>
        </w:r>
      </w:ins>
      <w:ins w:id="574" w:author="alanr" w:date="2021-04-30T18:48:56Z">
        <w:r>
          <w:rPr>
            <w:rFonts w:hint="default" w:ascii="Times New Roman" w:hAnsi="Times New Roman" w:cs="Times New Roman"/>
            <w:sz w:val="24"/>
            <w:szCs w:val="24"/>
            <w:lang w:val="en-US"/>
          </w:rPr>
          <w:t>e either.</w:t>
        </w:r>
      </w:ins>
      <w:r>
        <w:rPr>
          <w:rFonts w:ascii="Times New Roman" w:hAnsi="Times New Roman" w:cs="Times New Roman"/>
          <w:sz w:val="24"/>
          <w:szCs w:val="24"/>
        </w:rPr>
        <w:t xml:space="preserve"> </w:t>
      </w:r>
      <w:ins w:id="575" w:author="alanr" w:date="2021-04-30T18:49:11Z">
        <w:r>
          <w:rPr>
            <w:rFonts w:hint="default" w:ascii="Times New Roman" w:hAnsi="Times New Roman" w:cs="Times New Roman"/>
            <w:sz w:val="24"/>
            <w:szCs w:val="24"/>
            <w:lang w:val="en-US"/>
          </w:rPr>
          <w:t>Secondly</w:t>
        </w:r>
      </w:ins>
      <w:ins w:id="576" w:author="alanr" w:date="2021-04-30T18:49:12Z">
        <w:r>
          <w:rPr>
            <w:rFonts w:hint="default" w:ascii="Times New Roman" w:hAnsi="Times New Roman" w:cs="Times New Roman"/>
            <w:sz w:val="24"/>
            <w:szCs w:val="24"/>
            <w:lang w:val="en-US"/>
          </w:rPr>
          <w:t xml:space="preserve">, the </w:t>
        </w:r>
      </w:ins>
      <w:r>
        <w:rPr>
          <w:rFonts w:ascii="Times New Roman" w:hAnsi="Times New Roman" w:cs="Times New Roman"/>
          <w:sz w:val="24"/>
          <w:szCs w:val="24"/>
        </w:rPr>
        <w:t>CFI should have a minimum value of .9</w:t>
      </w:r>
      <w:ins w:id="577" w:author="alanr" w:date="2021-04-30T18:49:05Z">
        <w:r>
          <w:rPr>
            <w:rFonts w:hint="default" w:ascii="Times New Roman" w:hAnsi="Times New Roman" w:cs="Times New Roman"/>
            <w:sz w:val="24"/>
            <w:szCs w:val="24"/>
            <w:lang w:val="en-US"/>
          </w:rPr>
          <w:t>0</w:t>
        </w:r>
      </w:ins>
      <w:r>
        <w:rPr>
          <w:rFonts w:ascii="Times New Roman" w:hAnsi="Times New Roman" w:cs="Times New Roman"/>
          <w:sz w:val="24"/>
          <w:szCs w:val="24"/>
        </w:rPr>
        <w:t xml:space="preserve"> for a model to be considered a “good fit”,</w:t>
      </w:r>
      <w:ins w:id="578" w:author="alanr" w:date="2021-04-30T18:49:16Z">
        <w:r>
          <w:rPr>
            <w:rFonts w:hint="default" w:ascii="Times New Roman" w:hAnsi="Times New Roman" w:cs="Times New Roman"/>
            <w:sz w:val="24"/>
            <w:szCs w:val="24"/>
            <w:lang w:val="en-US"/>
          </w:rPr>
          <w:t xml:space="preserve"> </w:t>
        </w:r>
      </w:ins>
      <w:ins w:id="579" w:author="alanr" w:date="2021-04-30T18:49:18Z">
        <w:r>
          <w:rPr>
            <w:rFonts w:hint="default" w:ascii="Times New Roman" w:hAnsi="Times New Roman" w:cs="Times New Roman"/>
            <w:sz w:val="24"/>
            <w:szCs w:val="24"/>
            <w:lang w:val="en-US"/>
          </w:rPr>
          <w:t>Ou</w:t>
        </w:r>
      </w:ins>
      <w:r>
        <w:rPr>
          <w:rFonts w:ascii="Times New Roman" w:hAnsi="Times New Roman" w:cs="Times New Roman"/>
          <w:sz w:val="24"/>
          <w:szCs w:val="24"/>
        </w:rPr>
        <w:t>r CFI measure has a value o</w:t>
      </w:r>
      <w:ins w:id="580" w:author="alanr" w:date="2021-04-26T14:24:54Z">
        <w:r>
          <w:rPr>
            <w:rFonts w:hint="default" w:ascii="Times New Roman" w:hAnsi="Times New Roman" w:cs="Times New Roman"/>
            <w:sz w:val="24"/>
            <w:szCs w:val="24"/>
            <w:lang w:val="en-US"/>
          </w:rPr>
          <w:t>f</w:t>
        </w:r>
      </w:ins>
      <w:ins w:id="581" w:author="alanr" w:date="2021-04-30T18:49:36Z">
        <w:r>
          <w:rPr>
            <w:rFonts w:hint="default" w:ascii="Times New Roman" w:hAnsi="Times New Roman" w:cs="Times New Roman"/>
            <w:sz w:val="24"/>
            <w:szCs w:val="24"/>
            <w:lang w:val="en-US"/>
          </w:rPr>
          <w:t xml:space="preserve"> </w:t>
        </w:r>
      </w:ins>
      <w:ins w:id="582" w:author="alanr" w:date="2021-04-30T18:49:39Z">
        <w:r>
          <w:rPr>
            <w:rFonts w:hint="default" w:ascii="Times New Roman" w:hAnsi="Times New Roman" w:cs="Times New Roman"/>
            <w:sz w:val="24"/>
            <w:szCs w:val="24"/>
            <w:lang w:val="en-US"/>
          </w:rPr>
          <w:t>.</w:t>
        </w:r>
      </w:ins>
      <w:ins w:id="583" w:author="alanr" w:date="2021-04-30T18:49:40Z">
        <w:r>
          <w:rPr>
            <w:rFonts w:hint="default" w:ascii="Times New Roman" w:hAnsi="Times New Roman" w:cs="Times New Roman"/>
            <w:sz w:val="24"/>
            <w:szCs w:val="24"/>
            <w:lang w:val="en-US"/>
          </w:rPr>
          <w:t>931</w:t>
        </w:r>
      </w:ins>
      <w:ins w:id="584" w:author="alanr" w:date="2021-04-30T18:49:42Z">
        <w:r>
          <w:rPr>
            <w:rFonts w:hint="default" w:ascii="Times New Roman" w:hAnsi="Times New Roman" w:cs="Times New Roman"/>
            <w:sz w:val="24"/>
            <w:szCs w:val="24"/>
            <w:lang w:val="en-US"/>
          </w:rPr>
          <w:t>, wh</w:t>
        </w:r>
      </w:ins>
      <w:ins w:id="585" w:author="alanr" w:date="2021-04-30T18:49:44Z">
        <w:r>
          <w:rPr>
            <w:rFonts w:hint="default" w:ascii="Times New Roman" w:hAnsi="Times New Roman" w:cs="Times New Roman"/>
            <w:sz w:val="24"/>
            <w:szCs w:val="24"/>
            <w:lang w:val="en-US"/>
          </w:rPr>
          <w:t xml:space="preserve">ich </w:t>
        </w:r>
      </w:ins>
      <w:ins w:id="586" w:author="alanr" w:date="2021-04-30T18:49:48Z">
        <w:r>
          <w:rPr>
            <w:rFonts w:hint="default" w:ascii="Times New Roman" w:hAnsi="Times New Roman" w:cs="Times New Roman"/>
            <w:sz w:val="24"/>
            <w:szCs w:val="24"/>
            <w:lang w:val="en-US"/>
          </w:rPr>
          <w:t>is abo</w:t>
        </w:r>
      </w:ins>
      <w:ins w:id="587" w:author="alanr" w:date="2021-04-30T18:49:49Z">
        <w:r>
          <w:rPr>
            <w:rFonts w:hint="default" w:ascii="Times New Roman" w:hAnsi="Times New Roman" w:cs="Times New Roman"/>
            <w:sz w:val="24"/>
            <w:szCs w:val="24"/>
            <w:lang w:val="en-US"/>
          </w:rPr>
          <w:t xml:space="preserve">ve </w:t>
        </w:r>
      </w:ins>
      <w:ins w:id="588" w:author="alanr" w:date="2021-04-30T18:49:50Z">
        <w:r>
          <w:rPr>
            <w:rFonts w:hint="default" w:ascii="Times New Roman" w:hAnsi="Times New Roman" w:cs="Times New Roman"/>
            <w:sz w:val="24"/>
            <w:szCs w:val="24"/>
            <w:lang w:val="en-US"/>
          </w:rPr>
          <w:t xml:space="preserve">the </w:t>
        </w:r>
      </w:ins>
      <w:ins w:id="589" w:author="alanr" w:date="2021-04-30T18:49:51Z">
        <w:r>
          <w:rPr>
            <w:rFonts w:hint="default" w:ascii="Times New Roman" w:hAnsi="Times New Roman" w:cs="Times New Roman"/>
            <w:sz w:val="24"/>
            <w:szCs w:val="24"/>
            <w:lang w:val="en-US"/>
          </w:rPr>
          <w:t>desi</w:t>
        </w:r>
      </w:ins>
      <w:ins w:id="590" w:author="alanr" w:date="2021-04-30T18:49:52Z">
        <w:r>
          <w:rPr>
            <w:rFonts w:hint="default" w:ascii="Times New Roman" w:hAnsi="Times New Roman" w:cs="Times New Roman"/>
            <w:sz w:val="24"/>
            <w:szCs w:val="24"/>
            <w:lang w:val="en-US"/>
          </w:rPr>
          <w:t>red cu</w:t>
        </w:r>
      </w:ins>
      <w:ins w:id="591" w:author="alanr" w:date="2021-04-30T18:49:53Z">
        <w:r>
          <w:rPr>
            <w:rFonts w:hint="default" w:ascii="Times New Roman" w:hAnsi="Times New Roman" w:cs="Times New Roman"/>
            <w:sz w:val="24"/>
            <w:szCs w:val="24"/>
            <w:lang w:val="en-US"/>
          </w:rPr>
          <w:t>t</w:t>
        </w:r>
      </w:ins>
      <w:ins w:id="592" w:author="alanr" w:date="2021-04-30T18:49:54Z">
        <w:r>
          <w:rPr>
            <w:rFonts w:hint="default" w:ascii="Times New Roman" w:hAnsi="Times New Roman" w:cs="Times New Roman"/>
            <w:sz w:val="24"/>
            <w:szCs w:val="24"/>
            <w:lang w:val="en-US"/>
          </w:rPr>
          <w:t>-o</w:t>
        </w:r>
      </w:ins>
      <w:ins w:id="593" w:author="alanr" w:date="2021-04-30T18:49:55Z">
        <w:r>
          <w:rPr>
            <w:rFonts w:hint="default" w:ascii="Times New Roman" w:hAnsi="Times New Roman" w:cs="Times New Roman"/>
            <w:sz w:val="24"/>
            <w:szCs w:val="24"/>
            <w:lang w:val="en-US"/>
          </w:rPr>
          <w:t>ff value</w:t>
        </w:r>
      </w:ins>
      <w:r>
        <w:rPr>
          <w:rFonts w:ascii="Times New Roman" w:hAnsi="Times New Roman" w:cs="Times New Roman"/>
          <w:sz w:val="24"/>
          <w:szCs w:val="24"/>
        </w:rPr>
        <w:t xml:space="preserve">, we conclude that </w:t>
      </w:r>
      <w:ins w:id="594" w:author="alanr" w:date="2021-04-30T18:50:02Z">
        <w:r>
          <w:rPr>
            <w:rFonts w:hint="default" w:ascii="Times New Roman" w:hAnsi="Times New Roman" w:cs="Times New Roman"/>
            <w:sz w:val="24"/>
            <w:szCs w:val="24"/>
            <w:lang w:val="en-US"/>
          </w:rPr>
          <w:t>for</w:t>
        </w:r>
      </w:ins>
      <w:ins w:id="595" w:author="alanr" w:date="2021-04-30T18:50:03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this second metric our model seems to </w:t>
      </w:r>
      <w:ins w:id="596" w:author="alanr" w:date="2021-04-30T18:50:07Z">
        <w:r>
          <w:rPr>
            <w:rFonts w:hint="default" w:ascii="Times New Roman" w:hAnsi="Times New Roman" w:cs="Times New Roman"/>
            <w:sz w:val="24"/>
            <w:szCs w:val="24"/>
            <w:lang w:val="en-US"/>
          </w:rPr>
          <w:t>be accep</w:t>
        </w:r>
      </w:ins>
      <w:ins w:id="597" w:author="alanr" w:date="2021-04-30T18:50:08Z">
        <w:r>
          <w:rPr>
            <w:rFonts w:hint="default" w:ascii="Times New Roman" w:hAnsi="Times New Roman" w:cs="Times New Roman"/>
            <w:sz w:val="24"/>
            <w:szCs w:val="24"/>
            <w:lang w:val="en-US"/>
          </w:rPr>
          <w:t xml:space="preserve">table. </w:t>
        </w:r>
      </w:ins>
      <w:ins w:id="598" w:author="alanr" w:date="2021-04-30T18:50:10Z">
        <w:r>
          <w:rPr>
            <w:rFonts w:hint="default" w:ascii="Times New Roman" w:hAnsi="Times New Roman" w:cs="Times New Roman"/>
            <w:sz w:val="24"/>
            <w:szCs w:val="24"/>
            <w:lang w:val="en-US"/>
          </w:rPr>
          <w:t>Thir</w:t>
        </w:r>
      </w:ins>
      <w:ins w:id="599" w:author="alanr" w:date="2021-04-30T18:50:11Z">
        <w:r>
          <w:rPr>
            <w:rFonts w:hint="default" w:ascii="Times New Roman" w:hAnsi="Times New Roman" w:cs="Times New Roman"/>
            <w:sz w:val="24"/>
            <w:szCs w:val="24"/>
            <w:lang w:val="en-US"/>
          </w:rPr>
          <w:t xml:space="preserve">dly, </w:t>
        </w:r>
      </w:ins>
      <w:r>
        <w:rPr>
          <w:rFonts w:ascii="Times New Roman" w:hAnsi="Times New Roman" w:cs="Times New Roman"/>
          <w:sz w:val="24"/>
          <w:szCs w:val="24"/>
        </w:rPr>
        <w:t xml:space="preserve">RMSEA is a measure of the difference in the sample data with what would be expected in the situation of a correct model. Thus for RMSEA the lower value the better, with </w:t>
      </w:r>
      <w:ins w:id="600" w:author="alanr" w:date="2021-04-30T18:51:11Z">
        <w:r>
          <w:rPr>
            <w:rFonts w:hint="default" w:ascii="Times New Roman" w:hAnsi="Times New Roman" w:cs="Times New Roman"/>
            <w:sz w:val="24"/>
            <w:szCs w:val="24"/>
            <w:lang w:val="en-US"/>
          </w:rPr>
          <w:t>.</w:t>
        </w:r>
      </w:ins>
      <w:r>
        <w:rPr>
          <w:rFonts w:ascii="Times New Roman" w:hAnsi="Times New Roman" w:cs="Times New Roman"/>
          <w:sz w:val="24"/>
          <w:szCs w:val="24"/>
        </w:rPr>
        <w:t>05 the generally accepted maximum value. Our value of</w:t>
      </w:r>
      <w:ins w:id="601" w:author="alanr" w:date="2021-04-30T18:50:19Z">
        <w:r>
          <w:rPr>
            <w:rFonts w:hint="default" w:ascii="Times New Roman" w:hAnsi="Times New Roman" w:cs="Times New Roman"/>
            <w:sz w:val="24"/>
            <w:szCs w:val="24"/>
            <w:lang w:val="en-US"/>
          </w:rPr>
          <w:t xml:space="preserve"> </w:t>
        </w:r>
      </w:ins>
      <w:ins w:id="602" w:author="alanr" w:date="2021-04-30T18:50:20Z">
        <w:r>
          <w:rPr>
            <w:rFonts w:hint="default" w:ascii="Times New Roman" w:hAnsi="Times New Roman" w:cs="Times New Roman"/>
            <w:sz w:val="24"/>
            <w:szCs w:val="24"/>
            <w:lang w:val="en-US"/>
          </w:rPr>
          <w:t>.0</w:t>
        </w:r>
      </w:ins>
      <w:ins w:id="603" w:author="alanr" w:date="2021-05-01T07:40:16Z">
        <w:r>
          <w:rPr>
            <w:rFonts w:hint="default" w:ascii="Times New Roman" w:hAnsi="Times New Roman" w:cs="Times New Roman"/>
            <w:sz w:val="24"/>
            <w:szCs w:val="24"/>
            <w:lang w:val="en-US"/>
          </w:rPr>
          <w:t>3</w:t>
        </w:r>
      </w:ins>
      <w:ins w:id="604" w:author="alanr" w:date="2021-04-30T18:50:20Z">
        <w:r>
          <w:rPr>
            <w:rFonts w:hint="default" w:ascii="Times New Roman" w:hAnsi="Times New Roman" w:cs="Times New Roman"/>
            <w:sz w:val="24"/>
            <w:szCs w:val="24"/>
            <w:lang w:val="en-US"/>
          </w:rPr>
          <w:t>3</w:t>
        </w:r>
      </w:ins>
      <w:r>
        <w:rPr>
          <w:rFonts w:ascii="Times New Roman" w:hAnsi="Times New Roman" w:cs="Times New Roman"/>
          <w:sz w:val="24"/>
          <w:szCs w:val="24"/>
        </w:rPr>
        <w:t xml:space="preserve"> falls</w:t>
      </w:r>
      <w:ins w:id="605" w:author="alanr" w:date="2021-04-30T18:50:22Z">
        <w:r>
          <w:rPr>
            <w:rFonts w:hint="default" w:ascii="Times New Roman" w:hAnsi="Times New Roman" w:cs="Times New Roman"/>
            <w:sz w:val="24"/>
            <w:szCs w:val="24"/>
            <w:lang w:val="en-US"/>
          </w:rPr>
          <w:t xml:space="preserve"> wel</w:t>
        </w:r>
      </w:ins>
      <w:ins w:id="606" w:author="alanr" w:date="2021-04-30T18:50:23Z">
        <w:r>
          <w:rPr>
            <w:rFonts w:hint="default" w:ascii="Times New Roman" w:hAnsi="Times New Roman" w:cs="Times New Roman"/>
            <w:sz w:val="24"/>
            <w:szCs w:val="24"/>
            <w:lang w:val="en-US"/>
          </w:rPr>
          <w:t>l</w:t>
        </w:r>
      </w:ins>
      <w:r>
        <w:rPr>
          <w:rFonts w:ascii="Times New Roman" w:hAnsi="Times New Roman" w:cs="Times New Roman"/>
          <w:sz w:val="24"/>
          <w:szCs w:val="24"/>
        </w:rPr>
        <w:t xml:space="preserve"> within the acceptable range. </w:t>
      </w:r>
      <w:ins w:id="607" w:author="alanr" w:date="2021-04-30T18:50:29Z">
        <w:r>
          <w:rPr>
            <w:rFonts w:hint="default" w:ascii="Times New Roman" w:hAnsi="Times New Roman" w:cs="Times New Roman"/>
            <w:sz w:val="24"/>
            <w:szCs w:val="24"/>
            <w:lang w:val="en-US"/>
          </w:rPr>
          <w:t>T</w:t>
        </w:r>
      </w:ins>
      <w:ins w:id="608" w:author="alanr" w:date="2021-04-30T18:50:32Z">
        <w:r>
          <w:rPr>
            <w:rFonts w:hint="default" w:ascii="Times New Roman" w:hAnsi="Times New Roman" w:cs="Times New Roman"/>
            <w:sz w:val="24"/>
            <w:szCs w:val="24"/>
            <w:lang w:val="en-US"/>
          </w:rPr>
          <w:t>he final me</w:t>
        </w:r>
      </w:ins>
      <w:ins w:id="609" w:author="alanr" w:date="2021-04-30T18:50:33Z">
        <w:r>
          <w:rPr>
            <w:rFonts w:hint="default" w:ascii="Times New Roman" w:hAnsi="Times New Roman" w:cs="Times New Roman"/>
            <w:sz w:val="24"/>
            <w:szCs w:val="24"/>
            <w:lang w:val="en-US"/>
          </w:rPr>
          <w:t xml:space="preserve">asure </w:t>
        </w:r>
      </w:ins>
      <w:ins w:id="610" w:author="alanr" w:date="2021-04-30T18:50:34Z">
        <w:r>
          <w:rPr>
            <w:rFonts w:hint="default" w:ascii="Times New Roman" w:hAnsi="Times New Roman" w:cs="Times New Roman"/>
            <w:sz w:val="24"/>
            <w:szCs w:val="24"/>
            <w:lang w:val="en-US"/>
          </w:rPr>
          <w:t xml:space="preserve">we use is </w:t>
        </w:r>
      </w:ins>
      <w:ins w:id="611" w:author="alanr" w:date="2021-04-30T18:50:42Z">
        <w:r>
          <w:rPr>
            <w:rFonts w:hint="default" w:ascii="Times New Roman" w:hAnsi="Times New Roman" w:cs="Times New Roman"/>
            <w:sz w:val="24"/>
            <w:szCs w:val="24"/>
            <w:lang w:val="en-US"/>
          </w:rPr>
          <w:t>SRMR</w:t>
        </w:r>
      </w:ins>
      <w:ins w:id="612" w:author="alanr" w:date="2021-04-30T18:50:44Z">
        <w:r>
          <w:rPr>
            <w:rFonts w:hint="default" w:ascii="Times New Roman" w:hAnsi="Times New Roman" w:cs="Times New Roman"/>
            <w:sz w:val="24"/>
            <w:szCs w:val="24"/>
            <w:lang w:val="en-US"/>
          </w:rPr>
          <w:t>, wh</w:t>
        </w:r>
      </w:ins>
      <w:ins w:id="613" w:author="alanr" w:date="2021-04-30T18:50:45Z">
        <w:r>
          <w:rPr>
            <w:rFonts w:hint="default" w:ascii="Times New Roman" w:hAnsi="Times New Roman" w:cs="Times New Roman"/>
            <w:sz w:val="24"/>
            <w:szCs w:val="24"/>
            <w:lang w:val="en-US"/>
          </w:rPr>
          <w:t xml:space="preserve">ich is </w:t>
        </w:r>
      </w:ins>
      <w:ins w:id="614" w:author="alanr" w:date="2021-04-30T18:50:46Z">
        <w:r>
          <w:rPr>
            <w:rFonts w:hint="default" w:ascii="Times New Roman" w:hAnsi="Times New Roman" w:cs="Times New Roman"/>
            <w:sz w:val="24"/>
            <w:szCs w:val="24"/>
            <w:lang w:val="en-US"/>
          </w:rPr>
          <w:t xml:space="preserve">…. </w:t>
        </w:r>
      </w:ins>
      <w:ins w:id="615" w:author="alanr" w:date="2021-04-30T18:50:47Z">
        <w:r>
          <w:rPr>
            <w:rFonts w:hint="default" w:ascii="Times New Roman" w:hAnsi="Times New Roman" w:cs="Times New Roman"/>
            <w:sz w:val="24"/>
            <w:szCs w:val="24"/>
            <w:lang w:val="en-US"/>
          </w:rPr>
          <w:t xml:space="preserve">   </w:t>
        </w:r>
      </w:ins>
      <w:ins w:id="616" w:author="alanr" w:date="2021-04-30T18:50:51Z">
        <w:r>
          <w:rPr>
            <w:rFonts w:hint="default" w:ascii="Times New Roman" w:hAnsi="Times New Roman" w:cs="Times New Roman"/>
            <w:sz w:val="24"/>
            <w:szCs w:val="24"/>
            <w:lang w:val="en-US"/>
          </w:rPr>
          <w:t>S</w:t>
        </w:r>
      </w:ins>
      <w:ins w:id="617" w:author="alanr" w:date="2021-04-30T18:50:53Z">
        <w:r>
          <w:rPr>
            <w:rFonts w:hint="default" w:ascii="Times New Roman" w:hAnsi="Times New Roman" w:cs="Times New Roman"/>
            <w:sz w:val="24"/>
            <w:szCs w:val="24"/>
            <w:lang w:val="en-US"/>
          </w:rPr>
          <w:t>imilar to</w:t>
        </w:r>
      </w:ins>
      <w:ins w:id="618" w:author="alanr" w:date="2021-04-30T18:50:54Z">
        <w:r>
          <w:rPr>
            <w:rFonts w:hint="default" w:ascii="Times New Roman" w:hAnsi="Times New Roman" w:cs="Times New Roman"/>
            <w:sz w:val="24"/>
            <w:szCs w:val="24"/>
            <w:lang w:val="en-US"/>
          </w:rPr>
          <w:t xml:space="preserve"> RMS</w:t>
        </w:r>
      </w:ins>
      <w:ins w:id="619" w:author="alanr" w:date="2021-04-30T18:50:55Z">
        <w:r>
          <w:rPr>
            <w:rFonts w:hint="default" w:ascii="Times New Roman" w:hAnsi="Times New Roman" w:cs="Times New Roman"/>
            <w:sz w:val="24"/>
            <w:szCs w:val="24"/>
            <w:lang w:val="en-US"/>
          </w:rPr>
          <w:t>EA</w:t>
        </w:r>
      </w:ins>
      <w:ins w:id="620" w:author="alanr" w:date="2021-04-30T18:50:56Z">
        <w:r>
          <w:rPr>
            <w:rFonts w:hint="default" w:ascii="Times New Roman" w:hAnsi="Times New Roman" w:cs="Times New Roman"/>
            <w:sz w:val="24"/>
            <w:szCs w:val="24"/>
            <w:lang w:val="en-US"/>
          </w:rPr>
          <w:t>, the cut</w:t>
        </w:r>
      </w:ins>
      <w:ins w:id="621" w:author="alanr" w:date="2021-04-30T18:50:57Z">
        <w:r>
          <w:rPr>
            <w:rFonts w:hint="default" w:ascii="Times New Roman" w:hAnsi="Times New Roman" w:cs="Times New Roman"/>
            <w:sz w:val="24"/>
            <w:szCs w:val="24"/>
            <w:lang w:val="en-US"/>
          </w:rPr>
          <w:t>-o</w:t>
        </w:r>
      </w:ins>
      <w:ins w:id="622" w:author="alanr" w:date="2021-04-30T18:50:58Z">
        <w:r>
          <w:rPr>
            <w:rFonts w:hint="default" w:ascii="Times New Roman" w:hAnsi="Times New Roman" w:cs="Times New Roman"/>
            <w:sz w:val="24"/>
            <w:szCs w:val="24"/>
            <w:lang w:val="en-US"/>
          </w:rPr>
          <w:t xml:space="preserve">ff value is </w:t>
        </w:r>
      </w:ins>
      <w:ins w:id="623" w:author="alanr" w:date="2021-04-30T18:50:59Z">
        <w:r>
          <w:rPr>
            <w:rFonts w:hint="default" w:ascii="Times New Roman" w:hAnsi="Times New Roman" w:cs="Times New Roman"/>
            <w:sz w:val="24"/>
            <w:szCs w:val="24"/>
            <w:lang w:val="en-US"/>
          </w:rPr>
          <w:t>.</w:t>
        </w:r>
      </w:ins>
      <w:ins w:id="624" w:author="alanr" w:date="2021-04-30T18:51:00Z">
        <w:r>
          <w:rPr>
            <w:rFonts w:hint="default" w:ascii="Times New Roman" w:hAnsi="Times New Roman" w:cs="Times New Roman"/>
            <w:sz w:val="24"/>
            <w:szCs w:val="24"/>
            <w:lang w:val="en-US"/>
          </w:rPr>
          <w:t>05</w:t>
        </w:r>
      </w:ins>
      <w:ins w:id="625" w:author="alanr" w:date="2021-04-30T18:51:01Z">
        <w:r>
          <w:rPr>
            <w:rFonts w:hint="default" w:ascii="Times New Roman" w:hAnsi="Times New Roman" w:cs="Times New Roman"/>
            <w:sz w:val="24"/>
            <w:szCs w:val="24"/>
            <w:lang w:val="en-US"/>
          </w:rPr>
          <w:t xml:space="preserve"> </w:t>
        </w:r>
      </w:ins>
      <w:ins w:id="626" w:author="alanr" w:date="2021-04-30T18:51:14Z">
        <w:r>
          <w:rPr>
            <w:rFonts w:hint="default" w:ascii="Times New Roman" w:hAnsi="Times New Roman" w:cs="Times New Roman"/>
            <w:sz w:val="24"/>
            <w:szCs w:val="24"/>
            <w:lang w:val="en-US"/>
          </w:rPr>
          <w:t xml:space="preserve">, with </w:t>
        </w:r>
      </w:ins>
      <w:ins w:id="627" w:author="alanr" w:date="2021-04-30T18:51:15Z">
        <w:r>
          <w:rPr>
            <w:rFonts w:hint="default" w:ascii="Times New Roman" w:hAnsi="Times New Roman" w:cs="Times New Roman"/>
            <w:sz w:val="24"/>
            <w:szCs w:val="24"/>
            <w:lang w:val="en-US"/>
          </w:rPr>
          <w:t>a va</w:t>
        </w:r>
      </w:ins>
      <w:ins w:id="628" w:author="alanr" w:date="2021-04-30T18:51:16Z">
        <w:r>
          <w:rPr>
            <w:rFonts w:hint="default" w:ascii="Times New Roman" w:hAnsi="Times New Roman" w:cs="Times New Roman"/>
            <w:sz w:val="24"/>
            <w:szCs w:val="24"/>
            <w:lang w:val="en-US"/>
          </w:rPr>
          <w:t>lue of .</w:t>
        </w:r>
      </w:ins>
      <w:ins w:id="629" w:author="alanr" w:date="2021-04-30T18:51:17Z">
        <w:r>
          <w:rPr>
            <w:rFonts w:hint="default" w:ascii="Times New Roman" w:hAnsi="Times New Roman" w:cs="Times New Roman"/>
            <w:sz w:val="24"/>
            <w:szCs w:val="24"/>
            <w:lang w:val="en-US"/>
          </w:rPr>
          <w:t>0</w:t>
        </w:r>
      </w:ins>
      <w:ins w:id="630" w:author="alanr" w:date="2021-05-01T07:40:19Z">
        <w:r>
          <w:rPr>
            <w:rFonts w:hint="default" w:ascii="Times New Roman" w:hAnsi="Times New Roman" w:cs="Times New Roman"/>
            <w:sz w:val="24"/>
            <w:szCs w:val="24"/>
            <w:lang w:val="en-US"/>
          </w:rPr>
          <w:t>1</w:t>
        </w:r>
      </w:ins>
      <w:ins w:id="631" w:author="alanr" w:date="2021-04-30T18:51:17Z">
        <w:r>
          <w:rPr>
            <w:rFonts w:hint="default" w:ascii="Times New Roman" w:hAnsi="Times New Roman" w:cs="Times New Roman"/>
            <w:sz w:val="24"/>
            <w:szCs w:val="24"/>
            <w:lang w:val="en-US"/>
          </w:rPr>
          <w:t xml:space="preserve">3 </w:t>
        </w:r>
      </w:ins>
      <w:ins w:id="632" w:author="alanr" w:date="2021-04-30T18:51:22Z">
        <w:r>
          <w:rPr>
            <w:rFonts w:hint="default" w:ascii="Times New Roman" w:hAnsi="Times New Roman" w:cs="Times New Roman"/>
            <w:sz w:val="24"/>
            <w:szCs w:val="24"/>
            <w:lang w:val="en-US"/>
          </w:rPr>
          <w:t>our model</w:t>
        </w:r>
      </w:ins>
      <w:ins w:id="633" w:author="alanr" w:date="2021-05-01T07:40:30Z">
        <w:r>
          <w:rPr>
            <w:rFonts w:hint="default" w:ascii="Times New Roman" w:hAnsi="Times New Roman" w:cs="Times New Roman"/>
            <w:sz w:val="24"/>
            <w:szCs w:val="24"/>
            <w:lang w:val="en-US"/>
          </w:rPr>
          <w:t xml:space="preserve"> appe</w:t>
        </w:r>
      </w:ins>
      <w:ins w:id="634" w:author="alanr" w:date="2021-05-01T07:40:31Z">
        <w:r>
          <w:rPr>
            <w:rFonts w:hint="default" w:ascii="Times New Roman" w:hAnsi="Times New Roman" w:cs="Times New Roman"/>
            <w:sz w:val="24"/>
            <w:szCs w:val="24"/>
            <w:lang w:val="en-US"/>
          </w:rPr>
          <w:t xml:space="preserve">ars as </w:t>
        </w:r>
      </w:ins>
      <w:ins w:id="635" w:author="alanr" w:date="2021-05-01T07:40:35Z">
        <w:r>
          <w:rPr>
            <w:rFonts w:hint="default" w:ascii="Times New Roman" w:hAnsi="Times New Roman" w:cs="Times New Roman"/>
            <w:sz w:val="24"/>
            <w:szCs w:val="24"/>
            <w:lang w:val="en-US"/>
          </w:rPr>
          <w:t xml:space="preserve">good fit </w:t>
        </w:r>
      </w:ins>
      <w:ins w:id="636" w:author="alanr" w:date="2021-05-01T07:40:39Z">
        <w:r>
          <w:rPr>
            <w:rFonts w:hint="default" w:ascii="Times New Roman" w:hAnsi="Times New Roman" w:cs="Times New Roman"/>
            <w:sz w:val="24"/>
            <w:szCs w:val="24"/>
            <w:lang w:val="en-US"/>
          </w:rPr>
          <w:t>for</w:t>
        </w:r>
      </w:ins>
      <w:ins w:id="637" w:author="alanr" w:date="2021-05-01T07:40:40Z">
        <w:r>
          <w:rPr>
            <w:rFonts w:hint="default" w:ascii="Times New Roman" w:hAnsi="Times New Roman" w:cs="Times New Roman"/>
            <w:sz w:val="24"/>
            <w:szCs w:val="24"/>
            <w:lang w:val="en-US"/>
          </w:rPr>
          <w:t xml:space="preserve"> the data.</w:t>
        </w:r>
      </w:ins>
      <w:ins w:id="638" w:author="alanr" w:date="2021-04-30T18:51:31Z">
        <w:r>
          <w:rPr>
            <w:rFonts w:hint="default" w:ascii="Times New Roman" w:hAnsi="Times New Roman" w:cs="Times New Roman"/>
            <w:sz w:val="24"/>
            <w:szCs w:val="24"/>
            <w:lang w:val="en-US"/>
          </w:rPr>
          <w:t xml:space="preserve"> </w:t>
        </w:r>
      </w:ins>
      <w:r>
        <w:rPr>
          <w:rFonts w:ascii="Times New Roman" w:hAnsi="Times New Roman" w:cs="Times New Roman"/>
          <w:sz w:val="24"/>
          <w:szCs w:val="24"/>
        </w:rPr>
        <w:t xml:space="preserve">Overall our model seems to fit </w:t>
      </w:r>
      <w:ins w:id="639" w:author="alanr" w:date="2021-04-30T18:51:35Z">
        <w:r>
          <w:rPr>
            <w:rFonts w:hint="default" w:ascii="Times New Roman" w:hAnsi="Times New Roman" w:cs="Times New Roman"/>
            <w:sz w:val="24"/>
            <w:szCs w:val="24"/>
            <w:lang w:val="en-US"/>
          </w:rPr>
          <w:t>re</w:t>
        </w:r>
      </w:ins>
      <w:ins w:id="640" w:author="alanr" w:date="2021-04-30T18:51:37Z">
        <w:r>
          <w:rPr>
            <w:rFonts w:hint="default" w:ascii="Times New Roman" w:hAnsi="Times New Roman" w:cs="Times New Roman"/>
            <w:sz w:val="24"/>
            <w:szCs w:val="24"/>
            <w:lang w:val="en-US"/>
          </w:rPr>
          <w:t>asonably w</w:t>
        </w:r>
      </w:ins>
      <w:ins w:id="641" w:author="alanr" w:date="2021-04-30T18:51:38Z">
        <w:r>
          <w:rPr>
            <w:rFonts w:hint="default" w:ascii="Times New Roman" w:hAnsi="Times New Roman" w:cs="Times New Roman"/>
            <w:sz w:val="24"/>
            <w:szCs w:val="24"/>
            <w:lang w:val="en-US"/>
          </w:rPr>
          <w:t>ell</w:t>
        </w:r>
      </w:ins>
      <w:ins w:id="642" w:author="alanr" w:date="2021-04-30T18:51:39Z">
        <w:r>
          <w:rPr>
            <w:rFonts w:hint="default" w:ascii="Times New Roman" w:hAnsi="Times New Roman" w:cs="Times New Roman"/>
            <w:sz w:val="24"/>
            <w:szCs w:val="24"/>
            <w:lang w:val="en-US"/>
          </w:rPr>
          <w:t xml:space="preserve">, </w:t>
        </w:r>
      </w:ins>
      <w:ins w:id="643" w:author="alanr" w:date="2021-04-30T18:51:52Z">
        <w:r>
          <w:rPr>
            <w:rFonts w:hint="default" w:ascii="Times New Roman" w:hAnsi="Times New Roman" w:cs="Times New Roman"/>
            <w:sz w:val="24"/>
            <w:szCs w:val="24"/>
            <w:lang w:val="en-US"/>
          </w:rPr>
          <w:t>pas</w:t>
        </w:r>
      </w:ins>
      <w:ins w:id="644" w:author="alanr" w:date="2021-04-30T18:51:53Z">
        <w:r>
          <w:rPr>
            <w:rFonts w:hint="default" w:ascii="Times New Roman" w:hAnsi="Times New Roman" w:cs="Times New Roman"/>
            <w:sz w:val="24"/>
            <w:szCs w:val="24"/>
            <w:lang w:val="en-US"/>
          </w:rPr>
          <w:t>sing 3 out</w:t>
        </w:r>
      </w:ins>
      <w:ins w:id="645" w:author="alanr" w:date="2021-04-30T18:51:54Z">
        <w:r>
          <w:rPr>
            <w:rFonts w:hint="default" w:ascii="Times New Roman" w:hAnsi="Times New Roman" w:cs="Times New Roman"/>
            <w:sz w:val="24"/>
            <w:szCs w:val="24"/>
            <w:lang w:val="en-US"/>
          </w:rPr>
          <w:t xml:space="preserve"> of 4 </w:t>
        </w:r>
      </w:ins>
      <w:ins w:id="646" w:author="alanr" w:date="2021-04-30T18:51:55Z">
        <w:r>
          <w:rPr>
            <w:rFonts w:hint="default" w:ascii="Times New Roman" w:hAnsi="Times New Roman" w:cs="Times New Roman"/>
            <w:sz w:val="24"/>
            <w:szCs w:val="24"/>
            <w:lang w:val="en-US"/>
          </w:rPr>
          <w:t>fit stati</w:t>
        </w:r>
      </w:ins>
      <w:ins w:id="647" w:author="alanr" w:date="2021-04-30T18:51:56Z">
        <w:r>
          <w:rPr>
            <w:rFonts w:hint="default" w:ascii="Times New Roman" w:hAnsi="Times New Roman" w:cs="Times New Roman"/>
            <w:sz w:val="24"/>
            <w:szCs w:val="24"/>
            <w:lang w:val="en-US"/>
          </w:rPr>
          <w:t>stic</w:t>
        </w:r>
      </w:ins>
      <w:ins w:id="648" w:author="alanr" w:date="2021-04-30T18:51:57Z">
        <w:r>
          <w:rPr>
            <w:rFonts w:hint="default" w:ascii="Times New Roman" w:hAnsi="Times New Roman" w:cs="Times New Roman"/>
            <w:sz w:val="24"/>
            <w:szCs w:val="24"/>
            <w:lang w:val="en-US"/>
          </w:rPr>
          <w:t xml:space="preserve"> </w:t>
        </w:r>
      </w:ins>
      <w:ins w:id="649" w:author="alanr" w:date="2021-04-30T18:51:58Z">
        <w:r>
          <w:rPr>
            <w:rFonts w:hint="default" w:ascii="Times New Roman" w:hAnsi="Times New Roman" w:cs="Times New Roman"/>
            <w:sz w:val="24"/>
            <w:szCs w:val="24"/>
            <w:lang w:val="en-US"/>
          </w:rPr>
          <w:t>c</w:t>
        </w:r>
      </w:ins>
      <w:ins w:id="650" w:author="alanr" w:date="2021-04-30T18:51:59Z">
        <w:r>
          <w:rPr>
            <w:rFonts w:hint="default" w:ascii="Times New Roman" w:hAnsi="Times New Roman" w:cs="Times New Roman"/>
            <w:sz w:val="24"/>
            <w:szCs w:val="24"/>
            <w:lang w:val="en-US"/>
          </w:rPr>
          <w:t>u</w:t>
        </w:r>
      </w:ins>
      <w:ins w:id="651" w:author="alanr" w:date="2021-04-30T18:52:00Z">
        <w:r>
          <w:rPr>
            <w:rFonts w:hint="default" w:ascii="Times New Roman" w:hAnsi="Times New Roman" w:cs="Times New Roman"/>
            <w:sz w:val="24"/>
            <w:szCs w:val="24"/>
            <w:lang w:val="en-US"/>
          </w:rPr>
          <w:t>t</w:t>
        </w:r>
      </w:ins>
      <w:ins w:id="652" w:author="alanr" w:date="2021-04-30T18:52:02Z">
        <w:r>
          <w:rPr>
            <w:rFonts w:hint="default" w:ascii="Times New Roman" w:hAnsi="Times New Roman" w:cs="Times New Roman"/>
            <w:sz w:val="24"/>
            <w:szCs w:val="24"/>
            <w:lang w:val="en-US"/>
          </w:rPr>
          <w:t>-o</w:t>
        </w:r>
      </w:ins>
      <w:ins w:id="653" w:author="alanr" w:date="2021-04-30T18:52:03Z">
        <w:r>
          <w:rPr>
            <w:rFonts w:hint="default" w:ascii="Times New Roman" w:hAnsi="Times New Roman" w:cs="Times New Roman"/>
            <w:sz w:val="24"/>
            <w:szCs w:val="24"/>
            <w:lang w:val="en-US"/>
          </w:rPr>
          <w:t>ffs</w:t>
        </w:r>
      </w:ins>
      <w:ins w:id="654" w:author="alanr" w:date="2021-04-30T18:52:13Z">
        <w:r>
          <w:rPr>
            <w:rFonts w:hint="default" w:ascii="Times New Roman" w:hAnsi="Times New Roman" w:cs="Times New Roman"/>
            <w:sz w:val="24"/>
            <w:szCs w:val="24"/>
            <w:lang w:val="en-US"/>
          </w:rPr>
          <w:t xml:space="preserve">. </w:t>
        </w:r>
      </w:ins>
      <w:ins w:id="655" w:author="alanr" w:date="2021-04-30T18:52:15Z">
        <w:r>
          <w:rPr>
            <w:rFonts w:hint="default" w:ascii="Times New Roman" w:hAnsi="Times New Roman" w:cs="Times New Roman"/>
            <w:sz w:val="24"/>
            <w:szCs w:val="24"/>
            <w:lang w:val="en-US"/>
          </w:rPr>
          <w:t>Ther</w:t>
        </w:r>
      </w:ins>
      <w:ins w:id="656" w:author="alanr" w:date="2021-04-30T18:52:16Z">
        <w:r>
          <w:rPr>
            <w:rFonts w:hint="default" w:ascii="Times New Roman" w:hAnsi="Times New Roman" w:cs="Times New Roman"/>
            <w:sz w:val="24"/>
            <w:szCs w:val="24"/>
            <w:lang w:val="en-US"/>
          </w:rPr>
          <w:t>e</w:t>
        </w:r>
      </w:ins>
      <w:ins w:id="657" w:author="alanr" w:date="2021-04-30T18:52:17Z">
        <w:r>
          <w:rPr>
            <w:rFonts w:hint="default" w:ascii="Times New Roman" w:hAnsi="Times New Roman" w:cs="Times New Roman"/>
            <w:sz w:val="24"/>
            <w:szCs w:val="24"/>
            <w:lang w:val="en-US"/>
          </w:rPr>
          <w:t xml:space="preserve">fore we </w:t>
        </w:r>
      </w:ins>
    </w:p>
    <w:p>
      <w:pPr>
        <w:spacing w:line="360" w:lineRule="auto"/>
      </w:pPr>
    </w:p>
    <w:p>
      <w:pPr>
        <w:spacing w:line="360" w:lineRule="auto"/>
        <w:rPr>
          <w:del w:id="658" w:author="alanr" w:date="2021-05-01T07:52:43Z"/>
          <w:rFonts w:hint="default" w:ascii="Times New Roman" w:hAnsi="Times New Roman" w:cs="Times New Roman"/>
          <w:sz w:val="24"/>
          <w:szCs w:val="24"/>
          <w:lang w:val="en-US"/>
        </w:rPr>
      </w:pPr>
      <w:ins w:id="659" w:author="alanr" w:date="2021-04-30T19:40:06Z">
        <w:r>
          <w:rPr>
            <w:rFonts w:hint="default" w:ascii="Times New Roman" w:hAnsi="Times New Roman" w:cs="Times New Roman"/>
            <w:sz w:val="24"/>
            <w:szCs w:val="24"/>
            <w:lang w:val="en-US"/>
          </w:rPr>
          <w:t>The</w:t>
        </w:r>
      </w:ins>
      <w:ins w:id="660" w:author="alanr" w:date="2021-04-30T19:40:07Z">
        <w:r>
          <w:rPr>
            <w:rFonts w:hint="default" w:ascii="Times New Roman" w:hAnsi="Times New Roman" w:cs="Times New Roman"/>
            <w:sz w:val="24"/>
            <w:szCs w:val="24"/>
            <w:lang w:val="en-US"/>
          </w:rPr>
          <w:t xml:space="preserve"> </w:t>
        </w:r>
      </w:ins>
      <w:ins w:id="661" w:author="alanr" w:date="2021-04-30T19:40:09Z">
        <w:r>
          <w:rPr>
            <w:rFonts w:hint="default" w:ascii="Times New Roman" w:hAnsi="Times New Roman" w:cs="Times New Roman"/>
            <w:sz w:val="24"/>
            <w:szCs w:val="24"/>
            <w:lang w:val="en-US"/>
          </w:rPr>
          <w:t xml:space="preserve">main </w:t>
        </w:r>
      </w:ins>
      <w:ins w:id="662" w:author="alanr" w:date="2021-04-30T19:40:18Z">
        <w:r>
          <w:rPr>
            <w:rFonts w:hint="default" w:ascii="Times New Roman" w:hAnsi="Times New Roman" w:cs="Times New Roman"/>
            <w:sz w:val="24"/>
            <w:szCs w:val="24"/>
            <w:lang w:val="en-US"/>
          </w:rPr>
          <w:t xml:space="preserve">goal </w:t>
        </w:r>
      </w:ins>
      <w:ins w:id="663" w:author="alanr" w:date="2021-04-30T19:40:19Z">
        <w:r>
          <w:rPr>
            <w:rFonts w:hint="default" w:ascii="Times New Roman" w:hAnsi="Times New Roman" w:cs="Times New Roman"/>
            <w:sz w:val="24"/>
            <w:szCs w:val="24"/>
            <w:lang w:val="en-US"/>
          </w:rPr>
          <w:t xml:space="preserve">of our </w:t>
        </w:r>
      </w:ins>
      <w:ins w:id="664" w:author="alanr" w:date="2021-04-30T19:40:21Z">
        <w:r>
          <w:rPr>
            <w:rFonts w:hint="default" w:ascii="Times New Roman" w:hAnsi="Times New Roman" w:cs="Times New Roman"/>
            <w:sz w:val="24"/>
            <w:szCs w:val="24"/>
            <w:lang w:val="en-US"/>
          </w:rPr>
          <w:t xml:space="preserve">study was </w:t>
        </w:r>
      </w:ins>
      <w:ins w:id="665" w:author="alanr" w:date="2021-04-30T19:40:22Z">
        <w:r>
          <w:rPr>
            <w:rFonts w:hint="default" w:ascii="Times New Roman" w:hAnsi="Times New Roman" w:cs="Times New Roman"/>
            <w:sz w:val="24"/>
            <w:szCs w:val="24"/>
            <w:lang w:val="en-US"/>
          </w:rPr>
          <w:t xml:space="preserve">to </w:t>
        </w:r>
      </w:ins>
      <w:ins w:id="666" w:author="alanr" w:date="2021-04-30T19:40:28Z">
        <w:r>
          <w:rPr>
            <w:rFonts w:hint="default" w:ascii="Times New Roman" w:hAnsi="Times New Roman" w:cs="Times New Roman"/>
            <w:sz w:val="24"/>
            <w:szCs w:val="24"/>
            <w:lang w:val="en-US"/>
          </w:rPr>
          <w:t>ex</w:t>
        </w:r>
      </w:ins>
      <w:ins w:id="667" w:author="alanr" w:date="2021-04-30T19:40:29Z">
        <w:r>
          <w:rPr>
            <w:rFonts w:hint="default" w:ascii="Times New Roman" w:hAnsi="Times New Roman" w:cs="Times New Roman"/>
            <w:sz w:val="24"/>
            <w:szCs w:val="24"/>
            <w:lang w:val="en-US"/>
          </w:rPr>
          <w:t>amine whe</w:t>
        </w:r>
      </w:ins>
      <w:ins w:id="668" w:author="alanr" w:date="2021-04-30T19:40:30Z">
        <w:r>
          <w:rPr>
            <w:rFonts w:hint="default" w:ascii="Times New Roman" w:hAnsi="Times New Roman" w:cs="Times New Roman"/>
            <w:sz w:val="24"/>
            <w:szCs w:val="24"/>
            <w:lang w:val="en-US"/>
          </w:rPr>
          <w:t>ther crowd</w:t>
        </w:r>
      </w:ins>
      <w:ins w:id="669" w:author="alanr" w:date="2021-04-30T19:40:31Z">
        <w:r>
          <w:rPr>
            <w:rFonts w:hint="default" w:ascii="Times New Roman" w:hAnsi="Times New Roman" w:cs="Times New Roman"/>
            <w:sz w:val="24"/>
            <w:szCs w:val="24"/>
            <w:lang w:val="en-US"/>
          </w:rPr>
          <w:t xml:space="preserve"> support ha</w:t>
        </w:r>
      </w:ins>
      <w:ins w:id="670" w:author="alanr" w:date="2021-04-30T19:40:33Z">
        <w:r>
          <w:rPr>
            <w:rFonts w:hint="default" w:ascii="Times New Roman" w:hAnsi="Times New Roman" w:cs="Times New Roman"/>
            <w:sz w:val="24"/>
            <w:szCs w:val="24"/>
            <w:lang w:val="en-US"/>
          </w:rPr>
          <w:t xml:space="preserve">s a </w:t>
        </w:r>
      </w:ins>
      <w:ins w:id="671" w:author="alanr" w:date="2021-04-30T19:40:34Z">
        <w:r>
          <w:rPr>
            <w:rFonts w:hint="default" w:ascii="Times New Roman" w:hAnsi="Times New Roman" w:cs="Times New Roman"/>
            <w:sz w:val="24"/>
            <w:szCs w:val="24"/>
            <w:lang w:val="en-US"/>
          </w:rPr>
          <w:t>significan</w:t>
        </w:r>
      </w:ins>
      <w:ins w:id="672" w:author="alanr" w:date="2021-04-30T19:40:35Z">
        <w:r>
          <w:rPr>
            <w:rFonts w:hint="default" w:ascii="Times New Roman" w:hAnsi="Times New Roman" w:cs="Times New Roman"/>
            <w:sz w:val="24"/>
            <w:szCs w:val="24"/>
            <w:lang w:val="en-US"/>
          </w:rPr>
          <w:t xml:space="preserve">t effect </w:t>
        </w:r>
      </w:ins>
      <w:ins w:id="673" w:author="alanr" w:date="2021-04-30T19:40:36Z">
        <w:r>
          <w:rPr>
            <w:rFonts w:hint="default" w:ascii="Times New Roman" w:hAnsi="Times New Roman" w:cs="Times New Roman"/>
            <w:sz w:val="24"/>
            <w:szCs w:val="24"/>
            <w:lang w:val="en-US"/>
          </w:rPr>
          <w:t>on te</w:t>
        </w:r>
      </w:ins>
      <w:ins w:id="674" w:author="alanr" w:date="2021-04-30T19:40:37Z">
        <w:r>
          <w:rPr>
            <w:rFonts w:hint="default" w:ascii="Times New Roman" w:hAnsi="Times New Roman" w:cs="Times New Roman"/>
            <w:sz w:val="24"/>
            <w:szCs w:val="24"/>
            <w:lang w:val="en-US"/>
          </w:rPr>
          <w:t>am performanc</w:t>
        </w:r>
      </w:ins>
      <w:ins w:id="675" w:author="alanr" w:date="2021-04-30T19:40:38Z">
        <w:r>
          <w:rPr>
            <w:rFonts w:hint="default" w:ascii="Times New Roman" w:hAnsi="Times New Roman" w:cs="Times New Roman"/>
            <w:sz w:val="24"/>
            <w:szCs w:val="24"/>
            <w:lang w:val="en-US"/>
          </w:rPr>
          <w:t xml:space="preserve">e. </w:t>
        </w:r>
      </w:ins>
      <w:ins w:id="676" w:author="alanr" w:date="2021-04-30T19:42:47Z">
        <w:r>
          <w:rPr>
            <w:rFonts w:hint="default" w:ascii="Times New Roman" w:hAnsi="Times New Roman" w:cs="Times New Roman"/>
            <w:sz w:val="24"/>
            <w:szCs w:val="24"/>
            <w:lang w:val="en-US"/>
          </w:rPr>
          <w:t>In our</w:t>
        </w:r>
      </w:ins>
      <w:ins w:id="677" w:author="alanr" w:date="2021-04-30T19:42:48Z">
        <w:r>
          <w:rPr>
            <w:rFonts w:hint="default" w:ascii="Times New Roman" w:hAnsi="Times New Roman" w:cs="Times New Roman"/>
            <w:sz w:val="24"/>
            <w:szCs w:val="24"/>
            <w:lang w:val="en-US"/>
          </w:rPr>
          <w:t xml:space="preserve"> first hyp</w:t>
        </w:r>
      </w:ins>
      <w:ins w:id="678" w:author="alanr" w:date="2021-04-30T19:42:49Z">
        <w:r>
          <w:rPr>
            <w:rFonts w:hint="default" w:ascii="Times New Roman" w:hAnsi="Times New Roman" w:cs="Times New Roman"/>
            <w:sz w:val="24"/>
            <w:szCs w:val="24"/>
            <w:lang w:val="en-US"/>
          </w:rPr>
          <w:t xml:space="preserve">othesis </w:t>
        </w:r>
      </w:ins>
      <w:ins w:id="679" w:author="alanr" w:date="2021-04-30T19:42:50Z">
        <w:r>
          <w:rPr>
            <w:rFonts w:hint="default" w:ascii="Times New Roman" w:hAnsi="Times New Roman" w:cs="Times New Roman"/>
            <w:sz w:val="24"/>
            <w:szCs w:val="24"/>
            <w:lang w:val="en-US"/>
          </w:rPr>
          <w:t>we</w:t>
        </w:r>
      </w:ins>
      <w:ins w:id="680" w:author="alanr" w:date="2021-04-30T19:43:08Z">
        <w:r>
          <w:rPr>
            <w:rFonts w:hint="default" w:ascii="Times New Roman" w:hAnsi="Times New Roman" w:cs="Times New Roman"/>
            <w:sz w:val="24"/>
            <w:szCs w:val="24"/>
            <w:lang w:val="en-US"/>
          </w:rPr>
          <w:t xml:space="preserve"> </w:t>
        </w:r>
      </w:ins>
      <w:ins w:id="681" w:author="alanr" w:date="2021-04-30T19:43:10Z">
        <w:r>
          <w:rPr>
            <w:rFonts w:hint="default" w:ascii="Times New Roman" w:hAnsi="Times New Roman" w:cs="Times New Roman"/>
            <w:sz w:val="24"/>
            <w:szCs w:val="24"/>
            <w:lang w:val="en-US"/>
          </w:rPr>
          <w:t>formul</w:t>
        </w:r>
      </w:ins>
      <w:ins w:id="682" w:author="alanr" w:date="2021-04-30T19:43:11Z">
        <w:r>
          <w:rPr>
            <w:rFonts w:hint="default" w:ascii="Times New Roman" w:hAnsi="Times New Roman" w:cs="Times New Roman"/>
            <w:sz w:val="24"/>
            <w:szCs w:val="24"/>
            <w:lang w:val="en-US"/>
          </w:rPr>
          <w:t>a</w:t>
        </w:r>
      </w:ins>
      <w:ins w:id="683" w:author="alanr" w:date="2021-04-30T19:43:12Z">
        <w:r>
          <w:rPr>
            <w:rFonts w:hint="default" w:ascii="Times New Roman" w:hAnsi="Times New Roman" w:cs="Times New Roman"/>
            <w:sz w:val="24"/>
            <w:szCs w:val="24"/>
            <w:lang w:val="en-US"/>
          </w:rPr>
          <w:t>te</w:t>
        </w:r>
      </w:ins>
      <w:ins w:id="684" w:author="alanr" w:date="2021-04-30T19:43:13Z">
        <w:r>
          <w:rPr>
            <w:rFonts w:hint="default" w:ascii="Times New Roman" w:hAnsi="Times New Roman" w:cs="Times New Roman"/>
            <w:sz w:val="24"/>
            <w:szCs w:val="24"/>
            <w:lang w:val="en-US"/>
          </w:rPr>
          <w:t>d the ex</w:t>
        </w:r>
      </w:ins>
      <w:ins w:id="685" w:author="alanr" w:date="2021-04-30T19:43:14Z">
        <w:r>
          <w:rPr>
            <w:rFonts w:hint="default" w:ascii="Times New Roman" w:hAnsi="Times New Roman" w:cs="Times New Roman"/>
            <w:sz w:val="24"/>
            <w:szCs w:val="24"/>
            <w:lang w:val="en-US"/>
          </w:rPr>
          <w:t>pe</w:t>
        </w:r>
      </w:ins>
      <w:ins w:id="686" w:author="alanr" w:date="2021-04-30T19:43:18Z">
        <w:r>
          <w:rPr>
            <w:rFonts w:hint="default" w:ascii="Times New Roman" w:hAnsi="Times New Roman" w:cs="Times New Roman"/>
            <w:sz w:val="24"/>
            <w:szCs w:val="24"/>
            <w:lang w:val="en-US"/>
          </w:rPr>
          <w:t>ctati</w:t>
        </w:r>
      </w:ins>
      <w:ins w:id="687" w:author="alanr" w:date="2021-04-30T19:43:19Z">
        <w:r>
          <w:rPr>
            <w:rFonts w:hint="default" w:ascii="Times New Roman" w:hAnsi="Times New Roman" w:cs="Times New Roman"/>
            <w:sz w:val="24"/>
            <w:szCs w:val="24"/>
            <w:lang w:val="en-US"/>
          </w:rPr>
          <w:t xml:space="preserve">on that </w:t>
        </w:r>
      </w:ins>
      <w:ins w:id="688" w:author="alanr" w:date="2021-04-30T19:43:23Z">
        <w:r>
          <w:rPr>
            <w:rFonts w:hint="default" w:ascii="Times New Roman" w:hAnsi="Times New Roman" w:cs="Times New Roman"/>
            <w:sz w:val="24"/>
            <w:szCs w:val="24"/>
            <w:lang w:val="en-US"/>
          </w:rPr>
          <w:t>crowd sup</w:t>
        </w:r>
      </w:ins>
      <w:ins w:id="689" w:author="alanr" w:date="2021-04-30T19:43:24Z">
        <w:r>
          <w:rPr>
            <w:rFonts w:hint="default" w:ascii="Times New Roman" w:hAnsi="Times New Roman" w:cs="Times New Roman"/>
            <w:sz w:val="24"/>
            <w:szCs w:val="24"/>
            <w:lang w:val="en-US"/>
          </w:rPr>
          <w:t xml:space="preserve">port </w:t>
        </w:r>
      </w:ins>
      <w:ins w:id="690" w:author="alanr" w:date="2021-04-30T19:43:26Z">
        <w:r>
          <w:rPr>
            <w:rFonts w:hint="default" w:ascii="Times New Roman" w:hAnsi="Times New Roman" w:cs="Times New Roman"/>
            <w:sz w:val="24"/>
            <w:szCs w:val="24"/>
            <w:lang w:val="en-US"/>
          </w:rPr>
          <w:t>significan</w:t>
        </w:r>
      </w:ins>
      <w:ins w:id="691" w:author="alanr" w:date="2021-04-30T19:43:27Z">
        <w:r>
          <w:rPr>
            <w:rFonts w:hint="default" w:ascii="Times New Roman" w:hAnsi="Times New Roman" w:cs="Times New Roman"/>
            <w:sz w:val="24"/>
            <w:szCs w:val="24"/>
            <w:lang w:val="en-US"/>
          </w:rPr>
          <w:t>tly im</w:t>
        </w:r>
      </w:ins>
      <w:ins w:id="692" w:author="alanr" w:date="2021-04-30T19:43:28Z">
        <w:r>
          <w:rPr>
            <w:rFonts w:hint="default" w:ascii="Times New Roman" w:hAnsi="Times New Roman" w:cs="Times New Roman"/>
            <w:sz w:val="24"/>
            <w:szCs w:val="24"/>
            <w:lang w:val="en-US"/>
          </w:rPr>
          <w:t xml:space="preserve">pacts </w:t>
        </w:r>
      </w:ins>
      <w:ins w:id="693" w:author="alanr" w:date="2021-04-30T19:43:29Z">
        <w:r>
          <w:rPr>
            <w:rFonts w:hint="default" w:ascii="Times New Roman" w:hAnsi="Times New Roman" w:cs="Times New Roman"/>
            <w:sz w:val="24"/>
            <w:szCs w:val="24"/>
            <w:lang w:val="en-US"/>
          </w:rPr>
          <w:t>team perfor</w:t>
        </w:r>
      </w:ins>
      <w:ins w:id="694" w:author="alanr" w:date="2021-04-30T19:43:30Z">
        <w:r>
          <w:rPr>
            <w:rFonts w:hint="default" w:ascii="Times New Roman" w:hAnsi="Times New Roman" w:cs="Times New Roman"/>
            <w:sz w:val="24"/>
            <w:szCs w:val="24"/>
            <w:lang w:val="en-US"/>
          </w:rPr>
          <w:t xml:space="preserve">mance. </w:t>
        </w:r>
      </w:ins>
      <w:ins w:id="695" w:author="alanr" w:date="2021-04-30T19:43:31Z">
        <w:r>
          <w:rPr>
            <w:rFonts w:hint="default" w:ascii="Times New Roman" w:hAnsi="Times New Roman" w:cs="Times New Roman"/>
            <w:sz w:val="24"/>
            <w:szCs w:val="24"/>
            <w:lang w:val="en-US"/>
          </w:rPr>
          <w:t xml:space="preserve">In </w:t>
        </w:r>
      </w:ins>
      <w:ins w:id="696" w:author="alanr" w:date="2021-04-30T19:43:32Z">
        <w:r>
          <w:rPr>
            <w:rFonts w:hint="default" w:ascii="Times New Roman" w:hAnsi="Times New Roman" w:cs="Times New Roman"/>
            <w:sz w:val="24"/>
            <w:szCs w:val="24"/>
            <w:lang w:val="en-US"/>
          </w:rPr>
          <w:t xml:space="preserve">our model we </w:t>
        </w:r>
      </w:ins>
      <w:ins w:id="697" w:author="alanr" w:date="2021-04-30T19:43:33Z">
        <w:r>
          <w:rPr>
            <w:rFonts w:hint="default" w:ascii="Times New Roman" w:hAnsi="Times New Roman" w:cs="Times New Roman"/>
            <w:sz w:val="24"/>
            <w:szCs w:val="24"/>
            <w:lang w:val="en-US"/>
          </w:rPr>
          <w:t>find e</w:t>
        </w:r>
      </w:ins>
      <w:ins w:id="698" w:author="alanr" w:date="2021-04-30T19:43:34Z">
        <w:r>
          <w:rPr>
            <w:rFonts w:hint="default" w:ascii="Times New Roman" w:hAnsi="Times New Roman" w:cs="Times New Roman"/>
            <w:sz w:val="24"/>
            <w:szCs w:val="24"/>
            <w:lang w:val="en-US"/>
          </w:rPr>
          <w:t>videnc</w:t>
        </w:r>
      </w:ins>
      <w:ins w:id="699" w:author="alanr" w:date="2021-04-30T19:43:35Z">
        <w:r>
          <w:rPr>
            <w:rFonts w:hint="default" w:ascii="Times New Roman" w:hAnsi="Times New Roman" w:cs="Times New Roman"/>
            <w:sz w:val="24"/>
            <w:szCs w:val="24"/>
            <w:lang w:val="en-US"/>
          </w:rPr>
          <w:t>e to suppor</w:t>
        </w:r>
      </w:ins>
      <w:ins w:id="700" w:author="alanr" w:date="2021-04-30T19:43:36Z">
        <w:r>
          <w:rPr>
            <w:rFonts w:hint="default" w:ascii="Times New Roman" w:hAnsi="Times New Roman" w:cs="Times New Roman"/>
            <w:sz w:val="24"/>
            <w:szCs w:val="24"/>
            <w:lang w:val="en-US"/>
          </w:rPr>
          <w:t>t this</w:t>
        </w:r>
      </w:ins>
      <w:ins w:id="701" w:author="alanr" w:date="2021-04-30T19:43:38Z">
        <w:r>
          <w:rPr>
            <w:rFonts w:hint="default" w:ascii="Times New Roman" w:hAnsi="Times New Roman" w:cs="Times New Roman"/>
            <w:sz w:val="24"/>
            <w:szCs w:val="24"/>
            <w:lang w:val="en-US"/>
          </w:rPr>
          <w:t xml:space="preserve"> hypo</w:t>
        </w:r>
      </w:ins>
      <w:ins w:id="702" w:author="alanr" w:date="2021-04-30T19:43:39Z">
        <w:r>
          <w:rPr>
            <w:rFonts w:hint="default" w:ascii="Times New Roman" w:hAnsi="Times New Roman" w:cs="Times New Roman"/>
            <w:sz w:val="24"/>
            <w:szCs w:val="24"/>
            <w:lang w:val="en-US"/>
          </w:rPr>
          <w:t>thesi</w:t>
        </w:r>
      </w:ins>
      <w:ins w:id="703" w:author="alanr" w:date="2021-04-30T19:43:40Z">
        <w:r>
          <w:rPr>
            <w:rFonts w:hint="default" w:ascii="Times New Roman" w:hAnsi="Times New Roman" w:cs="Times New Roman"/>
            <w:sz w:val="24"/>
            <w:szCs w:val="24"/>
            <w:lang w:val="en-US"/>
          </w:rPr>
          <w:t>s</w:t>
        </w:r>
      </w:ins>
      <w:ins w:id="704" w:author="alanr" w:date="2021-04-30T19:43:41Z">
        <w:r>
          <w:rPr>
            <w:rFonts w:hint="default" w:ascii="Times New Roman" w:hAnsi="Times New Roman" w:cs="Times New Roman"/>
            <w:sz w:val="24"/>
            <w:szCs w:val="24"/>
            <w:lang w:val="en-US"/>
          </w:rPr>
          <w:t xml:space="preserve"> ,</w:t>
        </w:r>
      </w:ins>
      <w:ins w:id="705" w:author="alanr" w:date="2021-04-30T19:44:10Z">
        <w:r>
          <w:rPr>
            <w:rFonts w:hint="default" w:ascii="Times New Roman" w:hAnsi="Times New Roman" w:cs="Times New Roman"/>
            <w:sz w:val="24"/>
            <w:szCs w:val="24"/>
            <w:lang w:val="en-US"/>
          </w:rPr>
          <w:t xml:space="preserve"> </w:t>
        </w:r>
      </w:ins>
      <w:ins w:id="706" w:author="alanr" w:date="2021-04-30T20:04:49Z">
        <w:r>
          <w:rPr>
            <w:rFonts w:hint="default" w:ascii="Times New Roman" w:hAnsi="Times New Roman" w:cs="Times New Roman"/>
            <w:sz w:val="24"/>
            <w:szCs w:val="24"/>
            <w:lang w:val="en-US"/>
          </w:rPr>
          <w:t>the</w:t>
        </w:r>
      </w:ins>
      <w:ins w:id="707" w:author="alanr" w:date="2021-04-30T19:44:12Z">
        <w:r>
          <w:rPr>
            <w:rFonts w:hint="default" w:ascii="Times New Roman" w:hAnsi="Times New Roman" w:cs="Times New Roman"/>
            <w:sz w:val="24"/>
            <w:szCs w:val="24"/>
            <w:lang w:val="en-US"/>
          </w:rPr>
          <w:t xml:space="preserve"> coeffic</w:t>
        </w:r>
      </w:ins>
      <w:ins w:id="708" w:author="alanr" w:date="2021-04-30T19:44:13Z">
        <w:r>
          <w:rPr>
            <w:rFonts w:hint="default" w:ascii="Times New Roman" w:hAnsi="Times New Roman" w:cs="Times New Roman"/>
            <w:sz w:val="24"/>
            <w:szCs w:val="24"/>
            <w:lang w:val="en-US"/>
          </w:rPr>
          <w:t xml:space="preserve">ient of </w:t>
        </w:r>
      </w:ins>
      <w:ins w:id="709" w:author="alanr" w:date="2021-04-30T19:44:14Z">
        <w:r>
          <w:rPr>
            <w:rFonts w:hint="default" w:ascii="Times New Roman" w:hAnsi="Times New Roman" w:cs="Times New Roman"/>
            <w:sz w:val="24"/>
            <w:szCs w:val="24"/>
            <w:lang w:val="en-US"/>
          </w:rPr>
          <w:t>-</w:t>
        </w:r>
      </w:ins>
      <w:ins w:id="710" w:author="alanr" w:date="2021-04-30T19:44:15Z">
        <w:r>
          <w:rPr>
            <w:rFonts w:hint="default" w:ascii="Times New Roman" w:hAnsi="Times New Roman" w:cs="Times New Roman"/>
            <w:sz w:val="24"/>
            <w:szCs w:val="24"/>
            <w:lang w:val="en-US"/>
          </w:rPr>
          <w:t>.29</w:t>
        </w:r>
      </w:ins>
      <w:ins w:id="711" w:author="alanr" w:date="2021-04-30T19:44:16Z">
        <w:r>
          <w:rPr>
            <w:rFonts w:hint="default" w:ascii="Times New Roman" w:hAnsi="Times New Roman" w:cs="Times New Roman"/>
            <w:sz w:val="24"/>
            <w:szCs w:val="24"/>
            <w:lang w:val="en-US"/>
          </w:rPr>
          <w:t>6</w:t>
        </w:r>
      </w:ins>
      <w:ins w:id="712" w:author="alanr" w:date="2021-04-30T19:44:19Z">
        <w:r>
          <w:rPr>
            <w:rFonts w:hint="default" w:ascii="Times New Roman" w:hAnsi="Times New Roman" w:cs="Times New Roman"/>
            <w:sz w:val="24"/>
            <w:szCs w:val="24"/>
            <w:lang w:val="en-US"/>
          </w:rPr>
          <w:t>(</w:t>
        </w:r>
      </w:ins>
      <w:ins w:id="713" w:author="alanr" w:date="2021-04-30T19:44:37Z">
        <w:r>
          <w:rPr>
            <w:rFonts w:hint="default" w:ascii="Times New Roman" w:hAnsi="Times New Roman" w:cs="Times New Roman"/>
            <w:i/>
            <w:iCs/>
            <w:sz w:val="24"/>
            <w:szCs w:val="24"/>
            <w:lang w:val="en-US"/>
          </w:rPr>
          <w:t>p</w:t>
        </w:r>
      </w:ins>
      <w:ins w:id="714" w:author="alanr" w:date="2021-04-30T19:44:37Z">
        <w:r>
          <w:rPr>
            <w:rFonts w:hint="default" w:ascii="Times New Roman" w:hAnsi="Times New Roman" w:cs="Times New Roman"/>
            <w:sz w:val="24"/>
            <w:szCs w:val="24"/>
            <w:lang w:val="en-US"/>
          </w:rPr>
          <w:t xml:space="preserve"> &lt;</w:t>
        </w:r>
      </w:ins>
      <w:ins w:id="715" w:author="alanr" w:date="2021-04-30T19:44:39Z">
        <w:r>
          <w:rPr>
            <w:rFonts w:hint="default" w:ascii="Times New Roman" w:hAnsi="Times New Roman" w:cs="Times New Roman"/>
            <w:sz w:val="24"/>
            <w:szCs w:val="24"/>
            <w:lang w:val="en-US"/>
          </w:rPr>
          <w:t xml:space="preserve"> </w:t>
        </w:r>
      </w:ins>
      <w:ins w:id="716" w:author="alanr" w:date="2021-04-30T19:44:40Z">
        <w:r>
          <w:rPr>
            <w:rFonts w:hint="default" w:ascii="Times New Roman" w:hAnsi="Times New Roman" w:cs="Times New Roman"/>
            <w:sz w:val="24"/>
            <w:szCs w:val="24"/>
            <w:lang w:val="en-US"/>
          </w:rPr>
          <w:t>.</w:t>
        </w:r>
      </w:ins>
      <w:ins w:id="717" w:author="alanr" w:date="2021-04-30T19:44:41Z">
        <w:r>
          <w:rPr>
            <w:rFonts w:hint="default" w:ascii="Times New Roman" w:hAnsi="Times New Roman" w:cs="Times New Roman"/>
            <w:sz w:val="24"/>
            <w:szCs w:val="24"/>
            <w:lang w:val="en-US"/>
          </w:rPr>
          <w:t>001</w:t>
        </w:r>
      </w:ins>
      <w:ins w:id="718" w:author="alanr" w:date="2021-04-30T19:44:42Z">
        <w:r>
          <w:rPr>
            <w:rFonts w:hint="default" w:ascii="Times New Roman" w:hAnsi="Times New Roman" w:cs="Times New Roman"/>
            <w:sz w:val="24"/>
            <w:szCs w:val="24"/>
            <w:lang w:val="en-US"/>
          </w:rPr>
          <w:t xml:space="preserve">) </w:t>
        </w:r>
      </w:ins>
      <w:ins w:id="719" w:author="alanr" w:date="2021-04-30T19:44:47Z">
        <w:r>
          <w:rPr>
            <w:rFonts w:hint="default" w:ascii="Times New Roman" w:hAnsi="Times New Roman" w:cs="Times New Roman"/>
            <w:sz w:val="24"/>
            <w:szCs w:val="24"/>
            <w:lang w:val="en-US"/>
          </w:rPr>
          <w:t>i</w:t>
        </w:r>
      </w:ins>
      <w:ins w:id="720" w:author="alanr" w:date="2021-04-30T19:44:48Z">
        <w:r>
          <w:rPr>
            <w:rFonts w:hint="default" w:ascii="Times New Roman" w:hAnsi="Times New Roman" w:cs="Times New Roman"/>
            <w:sz w:val="24"/>
            <w:szCs w:val="24"/>
            <w:lang w:val="en-US"/>
          </w:rPr>
          <w:t>mplies tha</w:t>
        </w:r>
      </w:ins>
      <w:ins w:id="721" w:author="alanr" w:date="2021-04-30T19:44:49Z">
        <w:r>
          <w:rPr>
            <w:rFonts w:hint="default" w:ascii="Times New Roman" w:hAnsi="Times New Roman" w:cs="Times New Roman"/>
            <w:sz w:val="24"/>
            <w:szCs w:val="24"/>
            <w:lang w:val="en-US"/>
          </w:rPr>
          <w:t xml:space="preserve">t </w:t>
        </w:r>
      </w:ins>
      <w:ins w:id="722" w:author="alanr" w:date="2021-04-30T19:44:55Z">
        <w:r>
          <w:rPr>
            <w:rFonts w:hint="default" w:ascii="Times New Roman" w:hAnsi="Times New Roman" w:cs="Times New Roman"/>
            <w:sz w:val="24"/>
            <w:szCs w:val="24"/>
            <w:lang w:val="en-US"/>
          </w:rPr>
          <w:t xml:space="preserve">the </w:t>
        </w:r>
      </w:ins>
      <w:ins w:id="723" w:author="alanr" w:date="2021-04-30T19:45:28Z">
        <w:r>
          <w:rPr>
            <w:rFonts w:hint="default" w:ascii="Times New Roman" w:hAnsi="Times New Roman" w:cs="Times New Roman"/>
            <w:sz w:val="24"/>
            <w:szCs w:val="24"/>
            <w:lang w:val="en-US"/>
          </w:rPr>
          <w:t>disa</w:t>
        </w:r>
      </w:ins>
      <w:ins w:id="724" w:author="alanr" w:date="2021-04-30T19:45:29Z">
        <w:r>
          <w:rPr>
            <w:rFonts w:hint="default" w:ascii="Times New Roman" w:hAnsi="Times New Roman" w:cs="Times New Roman"/>
            <w:sz w:val="24"/>
            <w:szCs w:val="24"/>
            <w:lang w:val="en-US"/>
          </w:rPr>
          <w:t>ppear</w:t>
        </w:r>
      </w:ins>
      <w:ins w:id="725" w:author="alanr" w:date="2021-04-30T19:45:31Z">
        <w:r>
          <w:rPr>
            <w:rFonts w:hint="default" w:ascii="Times New Roman" w:hAnsi="Times New Roman" w:cs="Times New Roman"/>
            <w:sz w:val="24"/>
            <w:szCs w:val="24"/>
            <w:lang w:val="en-US"/>
          </w:rPr>
          <w:t>a</w:t>
        </w:r>
      </w:ins>
      <w:ins w:id="726" w:author="alanr" w:date="2021-04-30T19:45:32Z">
        <w:r>
          <w:rPr>
            <w:rFonts w:hint="default" w:ascii="Times New Roman" w:hAnsi="Times New Roman" w:cs="Times New Roman"/>
            <w:sz w:val="24"/>
            <w:szCs w:val="24"/>
            <w:lang w:val="en-US"/>
          </w:rPr>
          <w:t>nce of cro</w:t>
        </w:r>
      </w:ins>
      <w:ins w:id="727" w:author="alanr" w:date="2021-04-30T19:45:33Z">
        <w:r>
          <w:rPr>
            <w:rFonts w:hint="default" w:ascii="Times New Roman" w:hAnsi="Times New Roman" w:cs="Times New Roman"/>
            <w:sz w:val="24"/>
            <w:szCs w:val="24"/>
            <w:lang w:val="en-US"/>
          </w:rPr>
          <w:t>wd suppor</w:t>
        </w:r>
      </w:ins>
      <w:ins w:id="728" w:author="alanr" w:date="2021-04-30T19:45:34Z">
        <w:r>
          <w:rPr>
            <w:rFonts w:hint="default" w:ascii="Times New Roman" w:hAnsi="Times New Roman" w:cs="Times New Roman"/>
            <w:sz w:val="24"/>
            <w:szCs w:val="24"/>
            <w:lang w:val="en-US"/>
          </w:rPr>
          <w:t>t decr</w:t>
        </w:r>
      </w:ins>
      <w:ins w:id="729" w:author="alanr" w:date="2021-04-30T19:45:35Z">
        <w:r>
          <w:rPr>
            <w:rFonts w:hint="default" w:ascii="Times New Roman" w:hAnsi="Times New Roman" w:cs="Times New Roman"/>
            <w:sz w:val="24"/>
            <w:szCs w:val="24"/>
            <w:lang w:val="en-US"/>
          </w:rPr>
          <w:t>eased the po</w:t>
        </w:r>
      </w:ins>
      <w:ins w:id="730" w:author="alanr" w:date="2021-04-30T19:45:36Z">
        <w:r>
          <w:rPr>
            <w:rFonts w:hint="default" w:ascii="Times New Roman" w:hAnsi="Times New Roman" w:cs="Times New Roman"/>
            <w:sz w:val="24"/>
            <w:szCs w:val="24"/>
            <w:lang w:val="en-US"/>
          </w:rPr>
          <w:t>ints gap b</w:t>
        </w:r>
      </w:ins>
      <w:ins w:id="731" w:author="alanr" w:date="2021-04-30T19:45:37Z">
        <w:r>
          <w:rPr>
            <w:rFonts w:hint="default" w:ascii="Times New Roman" w:hAnsi="Times New Roman" w:cs="Times New Roman"/>
            <w:sz w:val="24"/>
            <w:szCs w:val="24"/>
            <w:lang w:val="en-US"/>
          </w:rPr>
          <w:t xml:space="preserve">etween home </w:t>
        </w:r>
      </w:ins>
      <w:ins w:id="732" w:author="alanr" w:date="2021-04-30T19:45:38Z">
        <w:r>
          <w:rPr>
            <w:rFonts w:hint="default" w:ascii="Times New Roman" w:hAnsi="Times New Roman" w:cs="Times New Roman"/>
            <w:sz w:val="24"/>
            <w:szCs w:val="24"/>
            <w:lang w:val="en-US"/>
          </w:rPr>
          <w:t>and away te</w:t>
        </w:r>
      </w:ins>
      <w:ins w:id="733" w:author="alanr" w:date="2021-04-30T19:45:39Z">
        <w:r>
          <w:rPr>
            <w:rFonts w:hint="default" w:ascii="Times New Roman" w:hAnsi="Times New Roman" w:cs="Times New Roman"/>
            <w:sz w:val="24"/>
            <w:szCs w:val="24"/>
            <w:lang w:val="en-US"/>
          </w:rPr>
          <w:t xml:space="preserve">ams </w:t>
        </w:r>
      </w:ins>
      <w:ins w:id="734" w:author="alanr" w:date="2021-04-30T19:45:40Z">
        <w:r>
          <w:rPr>
            <w:rFonts w:hint="default" w:ascii="Times New Roman" w:hAnsi="Times New Roman" w:cs="Times New Roman"/>
            <w:sz w:val="24"/>
            <w:szCs w:val="24"/>
            <w:lang w:val="en-US"/>
          </w:rPr>
          <w:t xml:space="preserve">by </w:t>
        </w:r>
      </w:ins>
      <w:ins w:id="735" w:author="alanr" w:date="2021-04-30T19:45:41Z">
        <w:r>
          <w:rPr>
            <w:rFonts w:hint="default" w:ascii="Times New Roman" w:hAnsi="Times New Roman" w:cs="Times New Roman"/>
            <w:sz w:val="24"/>
            <w:szCs w:val="24"/>
            <w:lang w:val="en-US"/>
          </w:rPr>
          <w:t>.29</w:t>
        </w:r>
      </w:ins>
      <w:ins w:id="736" w:author="alanr" w:date="2021-04-30T19:45:42Z">
        <w:r>
          <w:rPr>
            <w:rFonts w:hint="default" w:ascii="Times New Roman" w:hAnsi="Times New Roman" w:cs="Times New Roman"/>
            <w:sz w:val="24"/>
            <w:szCs w:val="24"/>
            <w:lang w:val="en-US"/>
          </w:rPr>
          <w:t>6 point</w:t>
        </w:r>
      </w:ins>
      <w:ins w:id="737" w:author="alanr" w:date="2021-04-30T19:45:43Z">
        <w:r>
          <w:rPr>
            <w:rFonts w:hint="default" w:ascii="Times New Roman" w:hAnsi="Times New Roman" w:cs="Times New Roman"/>
            <w:sz w:val="24"/>
            <w:szCs w:val="24"/>
            <w:lang w:val="en-US"/>
          </w:rPr>
          <w:t>s</w:t>
        </w:r>
      </w:ins>
      <w:ins w:id="738" w:author="alanr" w:date="2021-04-30T20:04:54Z">
        <w:r>
          <w:rPr>
            <w:rFonts w:hint="default" w:ascii="Times New Roman" w:hAnsi="Times New Roman" w:cs="Times New Roman"/>
            <w:sz w:val="24"/>
            <w:szCs w:val="24"/>
            <w:lang w:val="en-US"/>
          </w:rPr>
          <w:t xml:space="preserve"> per m</w:t>
        </w:r>
      </w:ins>
      <w:ins w:id="739" w:author="alanr" w:date="2021-04-30T20:04:55Z">
        <w:r>
          <w:rPr>
            <w:rFonts w:hint="default" w:ascii="Times New Roman" w:hAnsi="Times New Roman" w:cs="Times New Roman"/>
            <w:sz w:val="24"/>
            <w:szCs w:val="24"/>
            <w:lang w:val="en-US"/>
          </w:rPr>
          <w:t>atch</w:t>
        </w:r>
      </w:ins>
      <w:ins w:id="740" w:author="alanr" w:date="2021-04-30T20:05:00Z">
        <w:r>
          <w:rPr>
            <w:rFonts w:hint="default" w:ascii="Times New Roman" w:hAnsi="Times New Roman" w:cs="Times New Roman"/>
            <w:sz w:val="24"/>
            <w:szCs w:val="24"/>
            <w:lang w:val="en-US"/>
          </w:rPr>
          <w:t xml:space="preserve">, </w:t>
        </w:r>
      </w:ins>
      <w:ins w:id="741" w:author="alanr" w:date="2021-04-30T20:04:07Z">
        <w:r>
          <w:rPr>
            <w:rFonts w:hint="default" w:ascii="Times New Roman" w:hAnsi="Times New Roman" w:cs="Times New Roman"/>
            <w:sz w:val="24"/>
            <w:szCs w:val="24"/>
            <w:lang w:val="en-US"/>
          </w:rPr>
          <w:t>whe</w:t>
        </w:r>
      </w:ins>
      <w:ins w:id="742" w:author="alanr" w:date="2021-04-30T20:04:08Z">
        <w:r>
          <w:rPr>
            <w:rFonts w:hint="default" w:ascii="Times New Roman" w:hAnsi="Times New Roman" w:cs="Times New Roman"/>
            <w:sz w:val="24"/>
            <w:szCs w:val="24"/>
            <w:lang w:val="en-US"/>
          </w:rPr>
          <w:t>n controlli</w:t>
        </w:r>
      </w:ins>
      <w:ins w:id="743" w:author="alanr" w:date="2021-04-30T20:04:09Z">
        <w:r>
          <w:rPr>
            <w:rFonts w:hint="default" w:ascii="Times New Roman" w:hAnsi="Times New Roman" w:cs="Times New Roman"/>
            <w:sz w:val="24"/>
            <w:szCs w:val="24"/>
            <w:lang w:val="en-US"/>
          </w:rPr>
          <w:t>ng for</w:t>
        </w:r>
      </w:ins>
      <w:ins w:id="744" w:author="alanr" w:date="2021-04-30T20:04:10Z">
        <w:r>
          <w:rPr>
            <w:rFonts w:hint="default" w:ascii="Times New Roman" w:hAnsi="Times New Roman" w:cs="Times New Roman"/>
            <w:sz w:val="24"/>
            <w:szCs w:val="24"/>
            <w:lang w:val="en-US"/>
          </w:rPr>
          <w:t xml:space="preserve"> various </w:t>
        </w:r>
      </w:ins>
      <w:ins w:id="745" w:author="alanr" w:date="2021-04-30T20:04:11Z">
        <w:r>
          <w:rPr>
            <w:rFonts w:hint="default" w:ascii="Times New Roman" w:hAnsi="Times New Roman" w:cs="Times New Roman"/>
            <w:sz w:val="24"/>
            <w:szCs w:val="24"/>
            <w:lang w:val="en-US"/>
          </w:rPr>
          <w:t>fac</w:t>
        </w:r>
      </w:ins>
      <w:ins w:id="746" w:author="alanr" w:date="2021-04-30T20:04:12Z">
        <w:r>
          <w:rPr>
            <w:rFonts w:hint="default" w:ascii="Times New Roman" w:hAnsi="Times New Roman" w:cs="Times New Roman"/>
            <w:sz w:val="24"/>
            <w:szCs w:val="24"/>
            <w:lang w:val="en-US"/>
          </w:rPr>
          <w:t xml:space="preserve">tors </w:t>
        </w:r>
      </w:ins>
      <w:ins w:id="747" w:author="alanr" w:date="2021-04-30T20:04:15Z">
        <w:r>
          <w:rPr>
            <w:rFonts w:hint="default" w:ascii="Times New Roman" w:hAnsi="Times New Roman" w:cs="Times New Roman"/>
            <w:sz w:val="24"/>
            <w:szCs w:val="24"/>
            <w:lang w:val="en-US"/>
          </w:rPr>
          <w:t>such as m</w:t>
        </w:r>
      </w:ins>
      <w:ins w:id="748" w:author="alanr" w:date="2021-04-30T20:04:16Z">
        <w:r>
          <w:rPr>
            <w:rFonts w:hint="default" w:ascii="Times New Roman" w:hAnsi="Times New Roman" w:cs="Times New Roman"/>
            <w:sz w:val="24"/>
            <w:szCs w:val="24"/>
            <w:lang w:val="en-US"/>
          </w:rPr>
          <w:t>atch imp</w:t>
        </w:r>
      </w:ins>
      <w:ins w:id="749" w:author="alanr" w:date="2021-04-30T20:04:17Z">
        <w:r>
          <w:rPr>
            <w:rFonts w:hint="default" w:ascii="Times New Roman" w:hAnsi="Times New Roman" w:cs="Times New Roman"/>
            <w:sz w:val="24"/>
            <w:szCs w:val="24"/>
            <w:lang w:val="en-US"/>
          </w:rPr>
          <w:t>ortance an</w:t>
        </w:r>
      </w:ins>
      <w:ins w:id="750" w:author="alanr" w:date="2021-04-30T20:04:18Z">
        <w:r>
          <w:rPr>
            <w:rFonts w:hint="default" w:ascii="Times New Roman" w:hAnsi="Times New Roman" w:cs="Times New Roman"/>
            <w:sz w:val="24"/>
            <w:szCs w:val="24"/>
            <w:lang w:val="en-US"/>
          </w:rPr>
          <w:t>d team rati</w:t>
        </w:r>
      </w:ins>
      <w:ins w:id="751" w:author="alanr" w:date="2021-04-30T20:04:19Z">
        <w:r>
          <w:rPr>
            <w:rFonts w:hint="default" w:ascii="Times New Roman" w:hAnsi="Times New Roman" w:cs="Times New Roman"/>
            <w:sz w:val="24"/>
            <w:szCs w:val="24"/>
            <w:lang w:val="en-US"/>
          </w:rPr>
          <w:t>ng</w:t>
        </w:r>
      </w:ins>
      <w:ins w:id="752" w:author="alanr" w:date="2021-04-30T20:05:04Z">
        <w:r>
          <w:rPr>
            <w:rFonts w:hint="default" w:ascii="Times New Roman" w:hAnsi="Times New Roman" w:cs="Times New Roman"/>
            <w:sz w:val="24"/>
            <w:szCs w:val="24"/>
            <w:lang w:val="en-US"/>
          </w:rPr>
          <w:t xml:space="preserve">. </w:t>
        </w:r>
      </w:ins>
    </w:p>
    <w:p>
      <w:pPr>
        <w:spacing w:line="360" w:lineRule="auto"/>
        <w:rPr>
          <w:del w:id="753" w:author="alanr" w:date="2021-04-30T20:03:40Z"/>
          <w:rFonts w:ascii="Times New Roman" w:hAnsi="Times New Roman" w:cs="Times New Roman"/>
          <w:sz w:val="24"/>
          <w:szCs w:val="24"/>
        </w:rPr>
      </w:pPr>
      <w:del w:id="754" w:author="alanr" w:date="2021-04-30T20:03:40Z">
        <w:r>
          <w:rPr>
            <w:rFonts w:ascii="Times New Roman" w:hAnsi="Times New Roman" w:cs="Times New Roman"/>
            <w:sz w:val="24"/>
            <w:szCs w:val="24"/>
          </w:rPr>
          <w:delText xml:space="preserve">Hypothesis 1: </w:delText>
        </w:r>
        <w:commentRangeStart w:id="0"/>
        <w:r>
          <w:rPr>
            <w:rFonts w:ascii="Times New Roman" w:hAnsi="Times New Roman" w:cs="Times New Roman"/>
            <w:sz w:val="24"/>
            <w:szCs w:val="24"/>
          </w:rPr>
          <w:delText xml:space="preserve">We find a significant effect of our dummy variable covid on team performance in the form of goal difference between the home and away side. Such that ghost games have had a significant influence on the difference in goals between Home and Away teams. </w:delText>
        </w:r>
        <w:commentRangeEnd w:id="0"/>
      </w:del>
      <w:del w:id="755" w:author="alanr" w:date="2021-04-30T20:03:40Z">
        <w:r>
          <w:rPr>
            <w:rStyle w:val="8"/>
          </w:rPr>
          <w:commentReference w:id="0"/>
        </w:r>
      </w:del>
    </w:p>
    <w:p>
      <w:pPr>
        <w:spacing w:line="360" w:lineRule="auto"/>
        <w:rPr>
          <w:rFonts w:ascii="Times New Roman" w:hAnsi="Times New Roman" w:cs="Times New Roman"/>
          <w:sz w:val="24"/>
          <w:szCs w:val="24"/>
        </w:rPr>
      </w:pPr>
    </w:p>
    <w:p>
      <w:pPr>
        <w:spacing w:line="360" w:lineRule="auto"/>
        <w:rPr>
          <w:ins w:id="756" w:author="alanr" w:date="2021-05-01T08:41:27Z"/>
          <w:rFonts w:hint="default" w:ascii="Times New Roman" w:hAnsi="Times New Roman" w:cs="Times New Roman"/>
          <w:i w:val="0"/>
          <w:iCs w:val="0"/>
          <w:sz w:val="24"/>
          <w:szCs w:val="24"/>
          <w:lang w:val="en-US"/>
        </w:rPr>
      </w:pPr>
      <w:ins w:id="757" w:author="alanr" w:date="2021-05-01T07:28:34Z">
        <w:r>
          <w:rPr>
            <w:rFonts w:hint="default" w:ascii="Times New Roman" w:hAnsi="Times New Roman" w:cs="Times New Roman"/>
            <w:sz w:val="24"/>
            <w:szCs w:val="24"/>
            <w:lang w:val="en-US"/>
          </w:rPr>
          <w:t>I</w:t>
        </w:r>
      </w:ins>
      <w:ins w:id="758" w:author="alanr" w:date="2021-05-01T07:28:36Z">
        <w:r>
          <w:rPr>
            <w:rFonts w:hint="default" w:ascii="Times New Roman" w:hAnsi="Times New Roman" w:cs="Times New Roman"/>
            <w:sz w:val="24"/>
            <w:szCs w:val="24"/>
            <w:lang w:val="en-US"/>
          </w:rPr>
          <w:t>n h</w:t>
        </w:r>
      </w:ins>
      <w:ins w:id="759" w:author="alanr" w:date="2021-05-01T07:28:37Z">
        <w:r>
          <w:rPr>
            <w:rFonts w:hint="default" w:ascii="Times New Roman" w:hAnsi="Times New Roman" w:cs="Times New Roman"/>
            <w:sz w:val="24"/>
            <w:szCs w:val="24"/>
            <w:lang w:val="en-US"/>
          </w:rPr>
          <w:t xml:space="preserve">ypothesis </w:t>
        </w:r>
      </w:ins>
      <w:ins w:id="760" w:author="alanr" w:date="2021-05-01T07:28:42Z">
        <w:r>
          <w:rPr>
            <w:rFonts w:hint="default" w:ascii="Times New Roman" w:hAnsi="Times New Roman" w:cs="Times New Roman"/>
            <w:sz w:val="24"/>
            <w:szCs w:val="24"/>
            <w:lang w:val="en-US"/>
          </w:rPr>
          <w:t>1b w</w:t>
        </w:r>
      </w:ins>
      <w:ins w:id="761" w:author="alanr" w:date="2021-05-01T07:28:43Z">
        <w:r>
          <w:rPr>
            <w:rFonts w:hint="default" w:ascii="Times New Roman" w:hAnsi="Times New Roman" w:cs="Times New Roman"/>
            <w:sz w:val="24"/>
            <w:szCs w:val="24"/>
            <w:lang w:val="en-US"/>
          </w:rPr>
          <w:t xml:space="preserve">e </w:t>
        </w:r>
      </w:ins>
      <w:ins w:id="762" w:author="alanr" w:date="2021-05-01T07:28:48Z">
        <w:r>
          <w:rPr>
            <w:rFonts w:hint="default" w:ascii="Times New Roman" w:hAnsi="Times New Roman" w:cs="Times New Roman"/>
            <w:sz w:val="24"/>
            <w:szCs w:val="24"/>
            <w:lang w:val="en-US"/>
          </w:rPr>
          <w:t>d</w:t>
        </w:r>
      </w:ins>
      <w:ins w:id="763" w:author="alanr" w:date="2021-05-01T07:28:51Z">
        <w:r>
          <w:rPr>
            <w:rFonts w:hint="default" w:ascii="Times New Roman" w:hAnsi="Times New Roman" w:cs="Times New Roman"/>
            <w:sz w:val="24"/>
            <w:szCs w:val="24"/>
            <w:lang w:val="en-US"/>
          </w:rPr>
          <w:t>efine</w:t>
        </w:r>
      </w:ins>
      <w:ins w:id="764" w:author="alanr" w:date="2021-05-01T07:28:52Z">
        <w:r>
          <w:rPr>
            <w:rFonts w:hint="default" w:ascii="Times New Roman" w:hAnsi="Times New Roman" w:cs="Times New Roman"/>
            <w:sz w:val="24"/>
            <w:szCs w:val="24"/>
            <w:lang w:val="en-US"/>
          </w:rPr>
          <w:t xml:space="preserve">d </w:t>
        </w:r>
      </w:ins>
      <w:ins w:id="765" w:author="alanr" w:date="2021-05-01T07:28:53Z">
        <w:r>
          <w:rPr>
            <w:rFonts w:hint="default" w:ascii="Times New Roman" w:hAnsi="Times New Roman" w:cs="Times New Roman"/>
            <w:sz w:val="24"/>
            <w:szCs w:val="24"/>
            <w:lang w:val="en-US"/>
          </w:rPr>
          <w:t>the mod</w:t>
        </w:r>
      </w:ins>
      <w:ins w:id="766" w:author="alanr" w:date="2021-05-01T07:28:54Z">
        <w:r>
          <w:rPr>
            <w:rFonts w:hint="default" w:ascii="Times New Roman" w:hAnsi="Times New Roman" w:cs="Times New Roman"/>
            <w:sz w:val="24"/>
            <w:szCs w:val="24"/>
            <w:lang w:val="en-US"/>
          </w:rPr>
          <w:t>erating ef</w:t>
        </w:r>
      </w:ins>
      <w:ins w:id="767" w:author="alanr" w:date="2021-05-01T07:28:55Z">
        <w:r>
          <w:rPr>
            <w:rFonts w:hint="default" w:ascii="Times New Roman" w:hAnsi="Times New Roman" w:cs="Times New Roman"/>
            <w:sz w:val="24"/>
            <w:szCs w:val="24"/>
            <w:lang w:val="en-US"/>
          </w:rPr>
          <w:t xml:space="preserve">fect </w:t>
        </w:r>
      </w:ins>
      <w:ins w:id="768" w:author="alanr" w:date="2021-05-01T07:28:56Z">
        <w:r>
          <w:rPr>
            <w:rFonts w:hint="default" w:ascii="Times New Roman" w:hAnsi="Times New Roman" w:cs="Times New Roman"/>
            <w:sz w:val="24"/>
            <w:szCs w:val="24"/>
            <w:lang w:val="en-US"/>
          </w:rPr>
          <w:t>of c</w:t>
        </w:r>
      </w:ins>
      <w:ins w:id="769" w:author="alanr" w:date="2021-05-01T07:28:57Z">
        <w:r>
          <w:rPr>
            <w:rFonts w:hint="default" w:ascii="Times New Roman" w:hAnsi="Times New Roman" w:cs="Times New Roman"/>
            <w:sz w:val="24"/>
            <w:szCs w:val="24"/>
            <w:lang w:val="en-US"/>
          </w:rPr>
          <w:t>rowd siz</w:t>
        </w:r>
      </w:ins>
      <w:ins w:id="770" w:author="alanr" w:date="2021-05-01T07:28:58Z">
        <w:r>
          <w:rPr>
            <w:rFonts w:hint="default" w:ascii="Times New Roman" w:hAnsi="Times New Roman" w:cs="Times New Roman"/>
            <w:sz w:val="24"/>
            <w:szCs w:val="24"/>
            <w:lang w:val="en-US"/>
          </w:rPr>
          <w:t>e</w:t>
        </w:r>
      </w:ins>
      <w:ins w:id="771" w:author="alanr" w:date="2021-05-01T07:29:06Z">
        <w:r>
          <w:rPr>
            <w:rFonts w:hint="default" w:ascii="Times New Roman" w:hAnsi="Times New Roman" w:cs="Times New Roman"/>
            <w:sz w:val="24"/>
            <w:szCs w:val="24"/>
            <w:lang w:val="en-US"/>
          </w:rPr>
          <w:t xml:space="preserve">, </w:t>
        </w:r>
      </w:ins>
      <w:ins w:id="772" w:author="alanr" w:date="2021-05-01T07:29:08Z">
        <w:r>
          <w:rPr>
            <w:rFonts w:hint="default" w:ascii="Times New Roman" w:hAnsi="Times New Roman" w:cs="Times New Roman"/>
            <w:sz w:val="24"/>
            <w:szCs w:val="24"/>
            <w:lang w:val="en-US"/>
          </w:rPr>
          <w:t>wi</w:t>
        </w:r>
      </w:ins>
      <w:ins w:id="773" w:author="alanr" w:date="2021-05-01T07:29:09Z">
        <w:r>
          <w:rPr>
            <w:rFonts w:hint="default" w:ascii="Times New Roman" w:hAnsi="Times New Roman" w:cs="Times New Roman"/>
            <w:sz w:val="24"/>
            <w:szCs w:val="24"/>
            <w:lang w:val="en-US"/>
          </w:rPr>
          <w:t xml:space="preserve">th </w:t>
        </w:r>
      </w:ins>
      <w:ins w:id="774" w:author="alanr" w:date="2021-05-01T07:29:18Z">
        <w:r>
          <w:rPr>
            <w:rFonts w:hint="default" w:ascii="Times New Roman" w:hAnsi="Times New Roman" w:cs="Times New Roman"/>
            <w:sz w:val="24"/>
            <w:szCs w:val="24"/>
            <w:lang w:val="en-US"/>
          </w:rPr>
          <w:t>larger c</w:t>
        </w:r>
      </w:ins>
      <w:ins w:id="775" w:author="alanr" w:date="2021-05-01T07:29:19Z">
        <w:r>
          <w:rPr>
            <w:rFonts w:hint="default" w:ascii="Times New Roman" w:hAnsi="Times New Roman" w:cs="Times New Roman"/>
            <w:sz w:val="24"/>
            <w:szCs w:val="24"/>
            <w:lang w:val="en-US"/>
          </w:rPr>
          <w:t>rowds m</w:t>
        </w:r>
      </w:ins>
      <w:ins w:id="776" w:author="alanr" w:date="2021-05-01T07:29:20Z">
        <w:r>
          <w:rPr>
            <w:rFonts w:hint="default" w:ascii="Times New Roman" w:hAnsi="Times New Roman" w:cs="Times New Roman"/>
            <w:sz w:val="24"/>
            <w:szCs w:val="24"/>
            <w:lang w:val="en-US"/>
          </w:rPr>
          <w:t>agnify</w:t>
        </w:r>
      </w:ins>
      <w:ins w:id="777" w:author="alanr" w:date="2021-05-01T07:29:22Z">
        <w:r>
          <w:rPr>
            <w:rFonts w:hint="default" w:ascii="Times New Roman" w:hAnsi="Times New Roman" w:cs="Times New Roman"/>
            <w:sz w:val="24"/>
            <w:szCs w:val="24"/>
            <w:lang w:val="en-US"/>
          </w:rPr>
          <w:t xml:space="preserve">ing the </w:t>
        </w:r>
      </w:ins>
      <w:ins w:id="778" w:author="alanr" w:date="2021-05-01T07:29:23Z">
        <w:r>
          <w:rPr>
            <w:rFonts w:hint="default" w:ascii="Times New Roman" w:hAnsi="Times New Roman" w:cs="Times New Roman"/>
            <w:sz w:val="24"/>
            <w:szCs w:val="24"/>
            <w:lang w:val="en-US"/>
          </w:rPr>
          <w:t xml:space="preserve">effect of </w:t>
        </w:r>
      </w:ins>
      <w:ins w:id="779" w:author="alanr" w:date="2021-05-01T07:29:24Z">
        <w:r>
          <w:rPr>
            <w:rFonts w:hint="default" w:ascii="Times New Roman" w:hAnsi="Times New Roman" w:cs="Times New Roman"/>
            <w:sz w:val="24"/>
            <w:szCs w:val="24"/>
            <w:lang w:val="en-US"/>
          </w:rPr>
          <w:t>crowd sup</w:t>
        </w:r>
      </w:ins>
      <w:ins w:id="780" w:author="alanr" w:date="2021-05-01T07:29:25Z">
        <w:r>
          <w:rPr>
            <w:rFonts w:hint="default" w:ascii="Times New Roman" w:hAnsi="Times New Roman" w:cs="Times New Roman"/>
            <w:sz w:val="24"/>
            <w:szCs w:val="24"/>
            <w:lang w:val="en-US"/>
          </w:rPr>
          <w:t>port on team</w:t>
        </w:r>
      </w:ins>
      <w:ins w:id="781" w:author="alanr" w:date="2021-05-01T07:29:26Z">
        <w:r>
          <w:rPr>
            <w:rFonts w:hint="default" w:ascii="Times New Roman" w:hAnsi="Times New Roman" w:cs="Times New Roman"/>
            <w:sz w:val="24"/>
            <w:szCs w:val="24"/>
            <w:lang w:val="en-US"/>
          </w:rPr>
          <w:t xml:space="preserve"> performanc</w:t>
        </w:r>
      </w:ins>
      <w:ins w:id="782" w:author="alanr" w:date="2021-05-01T07:29:27Z">
        <w:r>
          <w:rPr>
            <w:rFonts w:hint="default" w:ascii="Times New Roman" w:hAnsi="Times New Roman" w:cs="Times New Roman"/>
            <w:sz w:val="24"/>
            <w:szCs w:val="24"/>
            <w:lang w:val="en-US"/>
          </w:rPr>
          <w:t xml:space="preserve">e. </w:t>
        </w:r>
      </w:ins>
      <w:ins w:id="783" w:author="alanr" w:date="2021-05-01T07:27:17Z">
        <w:r>
          <w:rPr>
            <w:rFonts w:hint="default" w:ascii="Times New Roman" w:hAnsi="Times New Roman" w:cs="Times New Roman"/>
            <w:sz w:val="24"/>
            <w:szCs w:val="24"/>
            <w:lang w:val="en-US"/>
          </w:rPr>
          <w:t>Supporti</w:t>
        </w:r>
      </w:ins>
      <w:ins w:id="784" w:author="alanr" w:date="2021-05-01T07:27:18Z">
        <w:r>
          <w:rPr>
            <w:rFonts w:hint="default" w:ascii="Times New Roman" w:hAnsi="Times New Roman" w:cs="Times New Roman"/>
            <w:sz w:val="24"/>
            <w:szCs w:val="24"/>
            <w:lang w:val="en-US"/>
          </w:rPr>
          <w:t xml:space="preserve">ng the </w:t>
        </w:r>
      </w:ins>
      <w:ins w:id="785" w:author="alanr" w:date="2021-05-01T07:27:20Z">
        <w:r>
          <w:rPr>
            <w:rFonts w:hint="default" w:ascii="Times New Roman" w:hAnsi="Times New Roman" w:cs="Times New Roman"/>
            <w:sz w:val="24"/>
            <w:szCs w:val="24"/>
            <w:lang w:val="en-US"/>
          </w:rPr>
          <w:t>f</w:t>
        </w:r>
      </w:ins>
      <w:ins w:id="786" w:author="alanr" w:date="2021-05-01T07:27:21Z">
        <w:r>
          <w:rPr>
            <w:rFonts w:hint="default" w:ascii="Times New Roman" w:hAnsi="Times New Roman" w:cs="Times New Roman"/>
            <w:sz w:val="24"/>
            <w:szCs w:val="24"/>
            <w:lang w:val="en-US"/>
          </w:rPr>
          <w:t>indings of …</w:t>
        </w:r>
      </w:ins>
      <w:ins w:id="787" w:author="alanr" w:date="2021-05-01T07:27:22Z">
        <w:r>
          <w:rPr>
            <w:rFonts w:hint="default" w:ascii="Times New Roman" w:hAnsi="Times New Roman" w:cs="Times New Roman"/>
            <w:sz w:val="24"/>
            <w:szCs w:val="24"/>
            <w:lang w:val="en-US"/>
          </w:rPr>
          <w:t xml:space="preserve">. </w:t>
        </w:r>
      </w:ins>
      <w:ins w:id="788" w:author="alanr" w:date="2021-05-01T07:27:24Z">
        <w:r>
          <w:rPr>
            <w:rFonts w:hint="default" w:ascii="Times New Roman" w:hAnsi="Times New Roman" w:cs="Times New Roman"/>
            <w:sz w:val="24"/>
            <w:szCs w:val="24"/>
            <w:lang w:val="en-US"/>
          </w:rPr>
          <w:t xml:space="preserve"> b</w:t>
        </w:r>
      </w:ins>
      <w:ins w:id="789" w:author="alanr" w:date="2021-05-01T07:27:25Z">
        <w:r>
          <w:rPr>
            <w:rFonts w:hint="default" w:ascii="Times New Roman" w:hAnsi="Times New Roman" w:cs="Times New Roman"/>
            <w:sz w:val="24"/>
            <w:szCs w:val="24"/>
            <w:lang w:val="en-US"/>
          </w:rPr>
          <w:t>ut contr</w:t>
        </w:r>
      </w:ins>
      <w:ins w:id="790" w:author="alanr" w:date="2021-05-01T07:27:26Z">
        <w:r>
          <w:rPr>
            <w:rFonts w:hint="default" w:ascii="Times New Roman" w:hAnsi="Times New Roman" w:cs="Times New Roman"/>
            <w:sz w:val="24"/>
            <w:szCs w:val="24"/>
            <w:lang w:val="en-US"/>
          </w:rPr>
          <w:t xml:space="preserve">ary to </w:t>
        </w:r>
      </w:ins>
      <w:ins w:id="791" w:author="alanr" w:date="2021-05-01T07:27:29Z">
        <w:r>
          <w:rPr>
            <w:rFonts w:hint="default" w:ascii="Times New Roman" w:hAnsi="Times New Roman" w:cs="Times New Roman"/>
            <w:sz w:val="24"/>
            <w:szCs w:val="24"/>
            <w:lang w:val="en-US"/>
          </w:rPr>
          <w:t>the results</w:t>
        </w:r>
      </w:ins>
      <w:ins w:id="792" w:author="alanr" w:date="2021-05-01T07:27:30Z">
        <w:r>
          <w:rPr>
            <w:rFonts w:hint="default" w:ascii="Times New Roman" w:hAnsi="Times New Roman" w:cs="Times New Roman"/>
            <w:sz w:val="24"/>
            <w:szCs w:val="24"/>
            <w:lang w:val="en-US"/>
          </w:rPr>
          <w:t xml:space="preserve"> of …. </w:t>
        </w:r>
      </w:ins>
      <w:ins w:id="793" w:author="alanr" w:date="2021-05-01T07:27:32Z">
        <w:r>
          <w:rPr>
            <w:rFonts w:hint="default" w:ascii="Times New Roman" w:hAnsi="Times New Roman" w:cs="Times New Roman"/>
            <w:sz w:val="24"/>
            <w:szCs w:val="24"/>
            <w:lang w:val="en-US"/>
          </w:rPr>
          <w:t xml:space="preserve">, </w:t>
        </w:r>
      </w:ins>
      <w:del w:id="794" w:author="alanr" w:date="2021-05-01T07:27:32Z">
        <w:r>
          <w:rPr>
            <w:rFonts w:ascii="Times New Roman" w:hAnsi="Times New Roman" w:cs="Times New Roman"/>
            <w:sz w:val="24"/>
            <w:szCs w:val="24"/>
            <w:lang w:val="nl-NL"/>
          </w:rPr>
          <w:delText xml:space="preserve">Hypothesis 1b: </w:delText>
        </w:r>
      </w:del>
      <w:ins w:id="795" w:author="alanr" w:date="2021-05-01T07:27:32Z">
        <w:r>
          <w:rPr>
            <w:rFonts w:hint="default" w:ascii="Times New Roman" w:hAnsi="Times New Roman" w:cs="Times New Roman"/>
            <w:sz w:val="24"/>
            <w:szCs w:val="24"/>
            <w:lang w:val="en-US"/>
          </w:rPr>
          <w:t>w</w:t>
        </w:r>
      </w:ins>
      <w:ins w:id="796" w:author="alanr" w:date="2021-05-01T07:23:46Z">
        <w:r>
          <w:rPr>
            <w:rFonts w:hint="default" w:ascii="Times New Roman" w:hAnsi="Times New Roman" w:cs="Times New Roman"/>
            <w:sz w:val="24"/>
            <w:szCs w:val="24"/>
            <w:lang w:val="en-US"/>
          </w:rPr>
          <w:t>e</w:t>
        </w:r>
      </w:ins>
      <w:ins w:id="797" w:author="alanr" w:date="2021-05-01T07:23:47Z">
        <w:r>
          <w:rPr>
            <w:rFonts w:hint="default" w:ascii="Times New Roman" w:hAnsi="Times New Roman" w:cs="Times New Roman"/>
            <w:sz w:val="24"/>
            <w:szCs w:val="24"/>
            <w:lang w:val="en-US"/>
          </w:rPr>
          <w:t xml:space="preserve"> find no </w:t>
        </w:r>
      </w:ins>
      <w:ins w:id="798" w:author="alanr" w:date="2021-05-01T07:23:48Z">
        <w:r>
          <w:rPr>
            <w:rFonts w:hint="default" w:ascii="Times New Roman" w:hAnsi="Times New Roman" w:cs="Times New Roman"/>
            <w:sz w:val="24"/>
            <w:szCs w:val="24"/>
            <w:lang w:val="en-US"/>
          </w:rPr>
          <w:t>evid</w:t>
        </w:r>
      </w:ins>
      <w:ins w:id="799" w:author="alanr" w:date="2021-05-01T07:23:49Z">
        <w:r>
          <w:rPr>
            <w:rFonts w:hint="default" w:ascii="Times New Roman" w:hAnsi="Times New Roman" w:cs="Times New Roman"/>
            <w:sz w:val="24"/>
            <w:szCs w:val="24"/>
            <w:lang w:val="en-US"/>
          </w:rPr>
          <w:t>ence fo</w:t>
        </w:r>
      </w:ins>
      <w:ins w:id="800" w:author="alanr" w:date="2021-05-01T07:23:50Z">
        <w:r>
          <w:rPr>
            <w:rFonts w:hint="default" w:ascii="Times New Roman" w:hAnsi="Times New Roman" w:cs="Times New Roman"/>
            <w:sz w:val="24"/>
            <w:szCs w:val="24"/>
            <w:lang w:val="en-US"/>
          </w:rPr>
          <w:t>r t</w:t>
        </w:r>
      </w:ins>
      <w:ins w:id="801" w:author="alanr" w:date="2021-05-01T07:23:51Z">
        <w:r>
          <w:rPr>
            <w:rFonts w:hint="default" w:ascii="Times New Roman" w:hAnsi="Times New Roman" w:cs="Times New Roman"/>
            <w:sz w:val="24"/>
            <w:szCs w:val="24"/>
            <w:lang w:val="en-US"/>
          </w:rPr>
          <w:t>he moder</w:t>
        </w:r>
      </w:ins>
      <w:ins w:id="802" w:author="alanr" w:date="2021-05-01T07:23:52Z">
        <w:r>
          <w:rPr>
            <w:rFonts w:hint="default" w:ascii="Times New Roman" w:hAnsi="Times New Roman" w:cs="Times New Roman"/>
            <w:sz w:val="24"/>
            <w:szCs w:val="24"/>
            <w:lang w:val="en-US"/>
          </w:rPr>
          <w:t>ating effe</w:t>
        </w:r>
      </w:ins>
      <w:ins w:id="803" w:author="alanr" w:date="2021-05-01T07:23:53Z">
        <w:r>
          <w:rPr>
            <w:rFonts w:hint="default" w:ascii="Times New Roman" w:hAnsi="Times New Roman" w:cs="Times New Roman"/>
            <w:sz w:val="24"/>
            <w:szCs w:val="24"/>
            <w:lang w:val="en-US"/>
          </w:rPr>
          <w:t>ct of c</w:t>
        </w:r>
      </w:ins>
      <w:ins w:id="804" w:author="alanr" w:date="2021-05-01T07:24:00Z">
        <w:r>
          <w:rPr>
            <w:rFonts w:hint="default" w:ascii="Times New Roman" w:hAnsi="Times New Roman" w:cs="Times New Roman"/>
            <w:sz w:val="24"/>
            <w:szCs w:val="24"/>
            <w:lang w:val="en-US"/>
          </w:rPr>
          <w:t>rowd s</w:t>
        </w:r>
      </w:ins>
      <w:ins w:id="805" w:author="alanr" w:date="2021-05-01T07:24:01Z">
        <w:r>
          <w:rPr>
            <w:rFonts w:hint="default" w:ascii="Times New Roman" w:hAnsi="Times New Roman" w:cs="Times New Roman"/>
            <w:sz w:val="24"/>
            <w:szCs w:val="24"/>
            <w:lang w:val="en-US"/>
          </w:rPr>
          <w:t xml:space="preserve">ize on the </w:t>
        </w:r>
      </w:ins>
      <w:ins w:id="806" w:author="alanr" w:date="2021-05-01T07:24:02Z">
        <w:r>
          <w:rPr>
            <w:rFonts w:hint="default" w:ascii="Times New Roman" w:hAnsi="Times New Roman" w:cs="Times New Roman"/>
            <w:sz w:val="24"/>
            <w:szCs w:val="24"/>
            <w:lang w:val="en-US"/>
          </w:rPr>
          <w:t>re</w:t>
        </w:r>
      </w:ins>
      <w:ins w:id="807" w:author="alanr" w:date="2021-05-01T07:24:03Z">
        <w:r>
          <w:rPr>
            <w:rFonts w:hint="default" w:ascii="Times New Roman" w:hAnsi="Times New Roman" w:cs="Times New Roman"/>
            <w:sz w:val="24"/>
            <w:szCs w:val="24"/>
            <w:lang w:val="en-US"/>
          </w:rPr>
          <w:t>lationshi</w:t>
        </w:r>
      </w:ins>
      <w:ins w:id="808" w:author="alanr" w:date="2021-05-01T07:24:04Z">
        <w:r>
          <w:rPr>
            <w:rFonts w:hint="default" w:ascii="Times New Roman" w:hAnsi="Times New Roman" w:cs="Times New Roman"/>
            <w:sz w:val="24"/>
            <w:szCs w:val="24"/>
            <w:lang w:val="en-US"/>
          </w:rPr>
          <w:t>p b</w:t>
        </w:r>
      </w:ins>
      <w:ins w:id="809" w:author="alanr" w:date="2021-05-01T07:24:05Z">
        <w:r>
          <w:rPr>
            <w:rFonts w:hint="default" w:ascii="Times New Roman" w:hAnsi="Times New Roman" w:cs="Times New Roman"/>
            <w:sz w:val="24"/>
            <w:szCs w:val="24"/>
            <w:lang w:val="en-US"/>
          </w:rPr>
          <w:t>e</w:t>
        </w:r>
      </w:ins>
      <w:ins w:id="810" w:author="alanr" w:date="2021-05-01T07:24:06Z">
        <w:r>
          <w:rPr>
            <w:rFonts w:hint="default" w:ascii="Times New Roman" w:hAnsi="Times New Roman" w:cs="Times New Roman"/>
            <w:sz w:val="24"/>
            <w:szCs w:val="24"/>
            <w:lang w:val="en-US"/>
          </w:rPr>
          <w:t>twee</w:t>
        </w:r>
      </w:ins>
      <w:ins w:id="811" w:author="alanr" w:date="2021-05-01T07:24:15Z">
        <w:r>
          <w:rPr>
            <w:rFonts w:hint="default" w:ascii="Times New Roman" w:hAnsi="Times New Roman" w:cs="Times New Roman"/>
            <w:sz w:val="24"/>
            <w:szCs w:val="24"/>
            <w:lang w:val="en-US"/>
          </w:rPr>
          <w:t xml:space="preserve">n </w:t>
        </w:r>
      </w:ins>
      <w:ins w:id="812" w:author="alanr" w:date="2021-05-01T07:24:16Z">
        <w:r>
          <w:rPr>
            <w:rFonts w:hint="default" w:ascii="Times New Roman" w:hAnsi="Times New Roman" w:cs="Times New Roman"/>
            <w:sz w:val="24"/>
            <w:szCs w:val="24"/>
            <w:lang w:val="en-US"/>
          </w:rPr>
          <w:t>crowd sup</w:t>
        </w:r>
      </w:ins>
      <w:ins w:id="813" w:author="alanr" w:date="2021-05-01T07:24:17Z">
        <w:r>
          <w:rPr>
            <w:rFonts w:hint="default" w:ascii="Times New Roman" w:hAnsi="Times New Roman" w:cs="Times New Roman"/>
            <w:sz w:val="24"/>
            <w:szCs w:val="24"/>
            <w:lang w:val="en-US"/>
          </w:rPr>
          <w:t xml:space="preserve">port and </w:t>
        </w:r>
      </w:ins>
      <w:ins w:id="814" w:author="alanr" w:date="2021-05-01T07:24:18Z">
        <w:r>
          <w:rPr>
            <w:rFonts w:hint="default" w:ascii="Times New Roman" w:hAnsi="Times New Roman" w:cs="Times New Roman"/>
            <w:sz w:val="24"/>
            <w:szCs w:val="24"/>
            <w:lang w:val="en-US"/>
          </w:rPr>
          <w:t xml:space="preserve">team </w:t>
        </w:r>
      </w:ins>
      <w:ins w:id="815" w:author="alanr" w:date="2021-05-01T07:24:19Z">
        <w:r>
          <w:rPr>
            <w:rFonts w:hint="default" w:ascii="Times New Roman" w:hAnsi="Times New Roman" w:cs="Times New Roman"/>
            <w:sz w:val="24"/>
            <w:szCs w:val="24"/>
            <w:lang w:val="en-US"/>
          </w:rPr>
          <w:t>perfor</w:t>
        </w:r>
      </w:ins>
      <w:ins w:id="816" w:author="alanr" w:date="2021-05-01T07:24:20Z">
        <w:r>
          <w:rPr>
            <w:rFonts w:hint="default" w:ascii="Times New Roman" w:hAnsi="Times New Roman" w:cs="Times New Roman"/>
            <w:sz w:val="24"/>
            <w:szCs w:val="24"/>
            <w:lang w:val="en-US"/>
          </w:rPr>
          <w:t>mance.</w:t>
        </w:r>
      </w:ins>
      <w:ins w:id="817" w:author="alanr" w:date="2021-05-01T07:24:45Z">
        <w:r>
          <w:rPr>
            <w:rFonts w:hint="default" w:ascii="Times New Roman" w:hAnsi="Times New Roman" w:cs="Times New Roman"/>
            <w:sz w:val="24"/>
            <w:szCs w:val="24"/>
            <w:lang w:val="en-US"/>
          </w:rPr>
          <w:t>(</w:t>
        </w:r>
      </w:ins>
      <w:ins w:id="818" w:author="alanr" w:date="2021-05-01T07:26:05Z">
        <w:r>
          <w:rPr>
            <w:rFonts w:hint="default" w:ascii="Times New Roman" w:hAnsi="Times New Roman" w:cs="Times New Roman"/>
            <w:sz w:val="24"/>
            <w:szCs w:val="24"/>
            <w:lang w:val="en-US"/>
          </w:rPr>
          <w:t>C</w:t>
        </w:r>
      </w:ins>
      <w:ins w:id="819" w:author="alanr" w:date="2021-05-01T07:26:06Z">
        <w:r>
          <w:rPr>
            <w:rFonts w:hint="default" w:ascii="Times New Roman" w:hAnsi="Times New Roman" w:cs="Times New Roman"/>
            <w:sz w:val="24"/>
            <w:szCs w:val="24"/>
            <w:lang w:val="en-US"/>
          </w:rPr>
          <w:t>’</w:t>
        </w:r>
      </w:ins>
      <w:ins w:id="820" w:author="alanr" w:date="2021-05-01T07:26:08Z">
        <w:r>
          <w:rPr>
            <w:rFonts w:hint="default" w:ascii="Times New Roman" w:hAnsi="Times New Roman" w:cs="Times New Roman"/>
            <w:sz w:val="24"/>
            <w:szCs w:val="24"/>
            <w:lang w:val="en-US"/>
          </w:rPr>
          <w:t>8</w:t>
        </w:r>
      </w:ins>
      <w:ins w:id="821" w:author="alanr" w:date="2021-05-01T07:26:23Z">
        <w:r>
          <w:rPr>
            <w:rFonts w:hint="default" w:ascii="Times New Roman" w:hAnsi="Times New Roman" w:cs="Times New Roman"/>
            <w:sz w:val="24"/>
            <w:szCs w:val="24"/>
            <w:lang w:val="en-US"/>
          </w:rPr>
          <w:t xml:space="preserve"> =</w:t>
        </w:r>
      </w:ins>
      <w:ins w:id="822" w:author="alanr" w:date="2021-05-01T07:26:24Z">
        <w:r>
          <w:rPr>
            <w:rFonts w:hint="default" w:ascii="Times New Roman" w:hAnsi="Times New Roman" w:cs="Times New Roman"/>
            <w:sz w:val="24"/>
            <w:szCs w:val="24"/>
            <w:lang w:val="en-US"/>
          </w:rPr>
          <w:t xml:space="preserve"> .</w:t>
        </w:r>
      </w:ins>
      <w:ins w:id="823" w:author="alanr" w:date="2021-05-01T07:26:25Z">
        <w:r>
          <w:rPr>
            <w:rFonts w:hint="default" w:ascii="Times New Roman" w:hAnsi="Times New Roman" w:cs="Times New Roman"/>
            <w:sz w:val="24"/>
            <w:szCs w:val="24"/>
            <w:lang w:val="en-US"/>
          </w:rPr>
          <w:t>0</w:t>
        </w:r>
      </w:ins>
      <w:ins w:id="824" w:author="alanr" w:date="2021-05-01T07:26:26Z">
        <w:r>
          <w:rPr>
            <w:rFonts w:hint="default" w:ascii="Times New Roman" w:hAnsi="Times New Roman" w:cs="Times New Roman"/>
            <w:sz w:val="24"/>
            <w:szCs w:val="24"/>
            <w:lang w:val="en-US"/>
          </w:rPr>
          <w:t>41</w:t>
        </w:r>
      </w:ins>
      <w:ins w:id="825" w:author="alanr" w:date="2021-05-01T07:26:29Z">
        <w:r>
          <w:rPr>
            <w:rFonts w:hint="default" w:ascii="Times New Roman" w:hAnsi="Times New Roman" w:cs="Times New Roman"/>
            <w:sz w:val="24"/>
            <w:szCs w:val="24"/>
            <w:lang w:val="en-US"/>
          </w:rPr>
          <w:t xml:space="preserve">, </w:t>
        </w:r>
      </w:ins>
      <w:ins w:id="826" w:author="alanr" w:date="2021-05-01T07:24:20Z">
        <w:r>
          <w:rPr>
            <w:rFonts w:hint="default" w:ascii="Times New Roman" w:hAnsi="Times New Roman" w:cs="Times New Roman"/>
            <w:sz w:val="24"/>
            <w:szCs w:val="24"/>
            <w:lang w:val="en-US"/>
          </w:rPr>
          <w:t xml:space="preserve"> </w:t>
        </w:r>
      </w:ins>
      <w:ins w:id="827" w:author="alanr" w:date="2021-05-01T07:24:53Z">
        <w:r>
          <w:rPr>
            <w:rFonts w:hint="default" w:ascii="Times New Roman" w:hAnsi="Times New Roman" w:cs="Times New Roman"/>
            <w:i/>
            <w:iCs/>
            <w:sz w:val="24"/>
            <w:szCs w:val="24"/>
            <w:lang w:val="en-US"/>
          </w:rPr>
          <w:t>p</w:t>
        </w:r>
      </w:ins>
      <w:ins w:id="828" w:author="alanr" w:date="2021-05-01T07:24:54Z">
        <w:r>
          <w:rPr>
            <w:rFonts w:hint="default" w:ascii="Times New Roman" w:hAnsi="Times New Roman" w:cs="Times New Roman"/>
            <w:i/>
            <w:iCs/>
            <w:sz w:val="24"/>
            <w:szCs w:val="24"/>
            <w:lang w:val="en-US"/>
          </w:rPr>
          <w:t xml:space="preserve"> = </w:t>
        </w:r>
      </w:ins>
      <w:ins w:id="829" w:author="alanr" w:date="2021-05-01T07:24:55Z">
        <w:r>
          <w:rPr>
            <w:rFonts w:hint="default" w:ascii="Times New Roman" w:hAnsi="Times New Roman" w:cs="Times New Roman"/>
            <w:i/>
            <w:iCs/>
            <w:sz w:val="24"/>
            <w:szCs w:val="24"/>
            <w:lang w:val="en-US"/>
          </w:rPr>
          <w:t>.5</w:t>
        </w:r>
      </w:ins>
      <w:ins w:id="830" w:author="alanr" w:date="2021-05-01T07:24:56Z">
        <w:r>
          <w:rPr>
            <w:rFonts w:hint="default" w:ascii="Times New Roman" w:hAnsi="Times New Roman" w:cs="Times New Roman"/>
            <w:i/>
            <w:iCs/>
            <w:sz w:val="24"/>
            <w:szCs w:val="24"/>
            <w:lang w:val="en-US"/>
          </w:rPr>
          <w:t>68</w:t>
        </w:r>
      </w:ins>
      <w:ins w:id="831" w:author="alanr" w:date="2021-05-01T07:24:57Z">
        <w:r>
          <w:rPr>
            <w:rFonts w:hint="default" w:ascii="Times New Roman" w:hAnsi="Times New Roman" w:cs="Times New Roman"/>
            <w:i/>
            <w:iCs/>
            <w:sz w:val="24"/>
            <w:szCs w:val="24"/>
            <w:lang w:val="en-US"/>
          </w:rPr>
          <w:t>)</w:t>
        </w:r>
      </w:ins>
      <w:ins w:id="832" w:author="alanr" w:date="2021-05-01T07:29:36Z">
        <w:r>
          <w:rPr>
            <w:rFonts w:hint="default" w:ascii="Times New Roman" w:hAnsi="Times New Roman" w:cs="Times New Roman"/>
            <w:i/>
            <w:iCs/>
            <w:sz w:val="24"/>
            <w:szCs w:val="24"/>
            <w:lang w:val="en-US"/>
          </w:rPr>
          <w:t xml:space="preserve">. </w:t>
        </w:r>
      </w:ins>
      <w:ins w:id="833" w:author="alanr" w:date="2021-05-01T07:29:38Z">
        <w:r>
          <w:rPr>
            <w:rFonts w:hint="default" w:ascii="Times New Roman" w:hAnsi="Times New Roman" w:cs="Times New Roman"/>
            <w:i w:val="0"/>
            <w:iCs w:val="0"/>
            <w:sz w:val="24"/>
            <w:szCs w:val="24"/>
            <w:lang w:val="en-US"/>
          </w:rPr>
          <w:t>There</w:t>
        </w:r>
      </w:ins>
      <w:ins w:id="834" w:author="alanr" w:date="2021-05-01T07:29:39Z">
        <w:r>
          <w:rPr>
            <w:rFonts w:hint="default" w:ascii="Times New Roman" w:hAnsi="Times New Roman" w:cs="Times New Roman"/>
            <w:i w:val="0"/>
            <w:iCs w:val="0"/>
            <w:sz w:val="24"/>
            <w:szCs w:val="24"/>
            <w:lang w:val="en-US"/>
          </w:rPr>
          <w:t xml:space="preserve">fore we </w:t>
        </w:r>
      </w:ins>
      <w:ins w:id="835" w:author="alanr" w:date="2021-05-01T07:29:40Z">
        <w:r>
          <w:rPr>
            <w:rFonts w:hint="default" w:ascii="Times New Roman" w:hAnsi="Times New Roman" w:cs="Times New Roman"/>
            <w:i w:val="0"/>
            <w:iCs w:val="0"/>
            <w:sz w:val="24"/>
            <w:szCs w:val="24"/>
            <w:lang w:val="en-US"/>
          </w:rPr>
          <w:t>rejec</w:t>
        </w:r>
      </w:ins>
      <w:ins w:id="836" w:author="alanr" w:date="2021-05-01T07:29:41Z">
        <w:r>
          <w:rPr>
            <w:rFonts w:hint="default" w:ascii="Times New Roman" w:hAnsi="Times New Roman" w:cs="Times New Roman"/>
            <w:i w:val="0"/>
            <w:iCs w:val="0"/>
            <w:sz w:val="24"/>
            <w:szCs w:val="24"/>
            <w:lang w:val="en-US"/>
          </w:rPr>
          <w:t>t th</w:t>
        </w:r>
      </w:ins>
      <w:ins w:id="837" w:author="alanr" w:date="2021-05-01T07:40:56Z">
        <w:r>
          <w:rPr>
            <w:rFonts w:hint="default" w:ascii="Times New Roman" w:hAnsi="Times New Roman" w:cs="Times New Roman"/>
            <w:i w:val="0"/>
            <w:iCs w:val="0"/>
            <w:sz w:val="24"/>
            <w:szCs w:val="24"/>
            <w:lang w:val="en-US"/>
          </w:rPr>
          <w:t>e</w:t>
        </w:r>
      </w:ins>
      <w:ins w:id="838" w:author="alanr" w:date="2021-05-01T07:29:42Z">
        <w:r>
          <w:rPr>
            <w:rFonts w:hint="default" w:ascii="Times New Roman" w:hAnsi="Times New Roman" w:cs="Times New Roman"/>
            <w:i w:val="0"/>
            <w:iCs w:val="0"/>
            <w:sz w:val="24"/>
            <w:szCs w:val="24"/>
            <w:lang w:val="en-US"/>
          </w:rPr>
          <w:t xml:space="preserve"> h</w:t>
        </w:r>
      </w:ins>
      <w:ins w:id="839" w:author="alanr" w:date="2021-05-01T07:29:43Z">
        <w:r>
          <w:rPr>
            <w:rFonts w:hint="default" w:ascii="Times New Roman" w:hAnsi="Times New Roman" w:cs="Times New Roman"/>
            <w:i w:val="0"/>
            <w:iCs w:val="0"/>
            <w:sz w:val="24"/>
            <w:szCs w:val="24"/>
            <w:lang w:val="en-US"/>
          </w:rPr>
          <w:t>ypothesis</w:t>
        </w:r>
      </w:ins>
      <w:ins w:id="840" w:author="alanr" w:date="2021-05-01T07:29:44Z">
        <w:r>
          <w:rPr>
            <w:rFonts w:hint="default" w:ascii="Times New Roman" w:hAnsi="Times New Roman" w:cs="Times New Roman"/>
            <w:i w:val="0"/>
            <w:iCs w:val="0"/>
            <w:sz w:val="24"/>
            <w:szCs w:val="24"/>
            <w:lang w:val="en-US"/>
          </w:rPr>
          <w:t>.</w:t>
        </w:r>
      </w:ins>
      <w:ins w:id="841" w:author="alanr" w:date="2021-05-01T07:24:57Z">
        <w:r>
          <w:rPr>
            <w:rFonts w:hint="default" w:ascii="Times New Roman" w:hAnsi="Times New Roman" w:cs="Times New Roman"/>
            <w:i/>
            <w:iCs/>
            <w:sz w:val="24"/>
            <w:szCs w:val="24"/>
            <w:lang w:val="en-US"/>
          </w:rPr>
          <w:t xml:space="preserve"> </w:t>
        </w:r>
      </w:ins>
      <w:ins w:id="842" w:author="alanr" w:date="2021-05-01T07:26:42Z">
        <w:r>
          <w:rPr>
            <w:rFonts w:hint="default" w:ascii="Times New Roman" w:hAnsi="Times New Roman" w:cs="Times New Roman"/>
            <w:i w:val="0"/>
            <w:iCs w:val="0"/>
            <w:sz w:val="24"/>
            <w:szCs w:val="24"/>
            <w:lang w:val="en-US"/>
          </w:rPr>
          <w:t>Apparent</w:t>
        </w:r>
      </w:ins>
      <w:ins w:id="843" w:author="alanr" w:date="2021-05-01T07:26:43Z">
        <w:r>
          <w:rPr>
            <w:rFonts w:hint="default" w:ascii="Times New Roman" w:hAnsi="Times New Roman" w:cs="Times New Roman"/>
            <w:i w:val="0"/>
            <w:iCs w:val="0"/>
            <w:sz w:val="24"/>
            <w:szCs w:val="24"/>
            <w:lang w:val="en-US"/>
          </w:rPr>
          <w:t xml:space="preserve">ly </w:t>
        </w:r>
      </w:ins>
      <w:ins w:id="844" w:author="alanr" w:date="2021-05-01T07:26:57Z">
        <w:r>
          <w:rPr>
            <w:rFonts w:hint="default" w:ascii="Times New Roman" w:hAnsi="Times New Roman" w:cs="Times New Roman"/>
            <w:i w:val="0"/>
            <w:iCs w:val="0"/>
            <w:sz w:val="24"/>
            <w:szCs w:val="24"/>
            <w:lang w:val="en-US"/>
          </w:rPr>
          <w:t xml:space="preserve">a </w:t>
        </w:r>
      </w:ins>
      <w:ins w:id="845" w:author="alanr" w:date="2021-05-01T07:26:58Z">
        <w:r>
          <w:rPr>
            <w:rFonts w:hint="default" w:ascii="Times New Roman" w:hAnsi="Times New Roman" w:cs="Times New Roman"/>
            <w:i w:val="0"/>
            <w:iCs w:val="0"/>
            <w:sz w:val="24"/>
            <w:szCs w:val="24"/>
            <w:lang w:val="en-US"/>
          </w:rPr>
          <w:t>larger c</w:t>
        </w:r>
      </w:ins>
      <w:ins w:id="846" w:author="alanr" w:date="2021-05-01T07:26:59Z">
        <w:r>
          <w:rPr>
            <w:rFonts w:hint="default" w:ascii="Times New Roman" w:hAnsi="Times New Roman" w:cs="Times New Roman"/>
            <w:i w:val="0"/>
            <w:iCs w:val="0"/>
            <w:sz w:val="24"/>
            <w:szCs w:val="24"/>
            <w:lang w:val="en-US"/>
          </w:rPr>
          <w:t>rowd size</w:t>
        </w:r>
      </w:ins>
      <w:ins w:id="847" w:author="alanr" w:date="2021-05-01T07:27:00Z">
        <w:r>
          <w:rPr>
            <w:rFonts w:hint="default" w:ascii="Times New Roman" w:hAnsi="Times New Roman" w:cs="Times New Roman"/>
            <w:i w:val="0"/>
            <w:iCs w:val="0"/>
            <w:sz w:val="24"/>
            <w:szCs w:val="24"/>
            <w:lang w:val="en-US"/>
          </w:rPr>
          <w:t xml:space="preserve"> </w:t>
        </w:r>
      </w:ins>
      <w:ins w:id="848" w:author="alanr" w:date="2021-05-01T07:27:37Z">
        <w:r>
          <w:rPr>
            <w:rFonts w:hint="default" w:ascii="Times New Roman" w:hAnsi="Times New Roman" w:cs="Times New Roman"/>
            <w:i w:val="0"/>
            <w:iCs w:val="0"/>
            <w:sz w:val="24"/>
            <w:szCs w:val="24"/>
            <w:lang w:val="en-US"/>
          </w:rPr>
          <w:t>do</w:t>
        </w:r>
      </w:ins>
      <w:ins w:id="849" w:author="alanr" w:date="2021-05-01T07:27:38Z">
        <w:r>
          <w:rPr>
            <w:rFonts w:hint="default" w:ascii="Times New Roman" w:hAnsi="Times New Roman" w:cs="Times New Roman"/>
            <w:i w:val="0"/>
            <w:iCs w:val="0"/>
            <w:sz w:val="24"/>
            <w:szCs w:val="24"/>
            <w:lang w:val="en-US"/>
          </w:rPr>
          <w:t xml:space="preserve">es not </w:t>
        </w:r>
      </w:ins>
      <w:ins w:id="850" w:author="alanr" w:date="2021-05-01T07:27:56Z">
        <w:r>
          <w:rPr>
            <w:rFonts w:hint="default" w:ascii="Times New Roman" w:hAnsi="Times New Roman" w:cs="Times New Roman"/>
            <w:i w:val="0"/>
            <w:iCs w:val="0"/>
            <w:sz w:val="24"/>
            <w:szCs w:val="24"/>
            <w:lang w:val="en-US"/>
          </w:rPr>
          <w:t>result in</w:t>
        </w:r>
      </w:ins>
      <w:ins w:id="851" w:author="alanr" w:date="2021-05-01T07:27:57Z">
        <w:r>
          <w:rPr>
            <w:rFonts w:hint="default" w:ascii="Times New Roman" w:hAnsi="Times New Roman" w:cs="Times New Roman"/>
            <w:i w:val="0"/>
            <w:iCs w:val="0"/>
            <w:sz w:val="24"/>
            <w:szCs w:val="24"/>
            <w:lang w:val="en-US"/>
          </w:rPr>
          <w:t xml:space="preserve"> a larger </w:t>
        </w:r>
      </w:ins>
      <w:ins w:id="852" w:author="alanr" w:date="2021-05-01T07:27:58Z">
        <w:r>
          <w:rPr>
            <w:rFonts w:hint="default" w:ascii="Times New Roman" w:hAnsi="Times New Roman" w:cs="Times New Roman"/>
            <w:i w:val="0"/>
            <w:iCs w:val="0"/>
            <w:sz w:val="24"/>
            <w:szCs w:val="24"/>
            <w:lang w:val="en-US"/>
          </w:rPr>
          <w:t xml:space="preserve">boost </w:t>
        </w:r>
      </w:ins>
      <w:ins w:id="853" w:author="alanr" w:date="2021-05-01T07:41:17Z">
        <w:r>
          <w:rPr>
            <w:rFonts w:hint="default" w:ascii="Times New Roman" w:hAnsi="Times New Roman" w:cs="Times New Roman"/>
            <w:i w:val="0"/>
            <w:iCs w:val="0"/>
            <w:sz w:val="24"/>
            <w:szCs w:val="24"/>
            <w:lang w:val="en-US"/>
          </w:rPr>
          <w:t>from c</w:t>
        </w:r>
      </w:ins>
      <w:ins w:id="854" w:author="alanr" w:date="2021-05-01T07:41:18Z">
        <w:r>
          <w:rPr>
            <w:rFonts w:hint="default" w:ascii="Times New Roman" w:hAnsi="Times New Roman" w:cs="Times New Roman"/>
            <w:i w:val="0"/>
            <w:iCs w:val="0"/>
            <w:sz w:val="24"/>
            <w:szCs w:val="24"/>
            <w:lang w:val="en-US"/>
          </w:rPr>
          <w:t xml:space="preserve">rowd </w:t>
        </w:r>
      </w:ins>
      <w:ins w:id="855" w:author="alanr" w:date="2021-05-01T07:41:21Z">
        <w:r>
          <w:rPr>
            <w:rFonts w:hint="default" w:ascii="Times New Roman" w:hAnsi="Times New Roman" w:cs="Times New Roman"/>
            <w:i w:val="0"/>
            <w:iCs w:val="0"/>
            <w:sz w:val="24"/>
            <w:szCs w:val="24"/>
            <w:lang w:val="en-US"/>
          </w:rPr>
          <w:t>sup</w:t>
        </w:r>
      </w:ins>
      <w:ins w:id="856" w:author="alanr" w:date="2021-05-01T07:41:22Z">
        <w:r>
          <w:rPr>
            <w:rFonts w:hint="default" w:ascii="Times New Roman" w:hAnsi="Times New Roman" w:cs="Times New Roman"/>
            <w:i w:val="0"/>
            <w:iCs w:val="0"/>
            <w:sz w:val="24"/>
            <w:szCs w:val="24"/>
            <w:lang w:val="en-US"/>
          </w:rPr>
          <w:t xml:space="preserve">port </w:t>
        </w:r>
      </w:ins>
      <w:ins w:id="857" w:author="alanr" w:date="2021-05-01T07:27:58Z">
        <w:r>
          <w:rPr>
            <w:rFonts w:hint="default" w:ascii="Times New Roman" w:hAnsi="Times New Roman" w:cs="Times New Roman"/>
            <w:i w:val="0"/>
            <w:iCs w:val="0"/>
            <w:sz w:val="24"/>
            <w:szCs w:val="24"/>
            <w:lang w:val="en-US"/>
          </w:rPr>
          <w:t xml:space="preserve">in </w:t>
        </w:r>
      </w:ins>
      <w:ins w:id="858" w:author="alanr" w:date="2021-05-01T07:41:25Z">
        <w:r>
          <w:rPr>
            <w:rFonts w:hint="default" w:ascii="Times New Roman" w:hAnsi="Times New Roman" w:cs="Times New Roman"/>
            <w:i w:val="0"/>
            <w:iCs w:val="0"/>
            <w:sz w:val="24"/>
            <w:szCs w:val="24"/>
            <w:lang w:val="en-US"/>
          </w:rPr>
          <w:t xml:space="preserve">team </w:t>
        </w:r>
      </w:ins>
      <w:ins w:id="859" w:author="alanr" w:date="2021-05-01T07:41:26Z">
        <w:r>
          <w:rPr>
            <w:rFonts w:hint="default" w:ascii="Times New Roman" w:hAnsi="Times New Roman" w:cs="Times New Roman"/>
            <w:i w:val="0"/>
            <w:iCs w:val="0"/>
            <w:sz w:val="24"/>
            <w:szCs w:val="24"/>
            <w:lang w:val="en-US"/>
          </w:rPr>
          <w:t>performanc</w:t>
        </w:r>
      </w:ins>
      <w:ins w:id="860" w:author="alanr" w:date="2021-05-01T07:41:27Z">
        <w:r>
          <w:rPr>
            <w:rFonts w:hint="default" w:ascii="Times New Roman" w:hAnsi="Times New Roman" w:cs="Times New Roman"/>
            <w:i w:val="0"/>
            <w:iCs w:val="0"/>
            <w:sz w:val="24"/>
            <w:szCs w:val="24"/>
            <w:lang w:val="en-US"/>
          </w:rPr>
          <w:t xml:space="preserve">e. </w:t>
        </w:r>
      </w:ins>
      <w:ins w:id="861" w:author="alanr" w:date="2021-05-01T08:41:04Z">
        <w:r>
          <w:rPr>
            <w:rFonts w:hint="default" w:ascii="Times New Roman" w:hAnsi="Times New Roman" w:cs="Times New Roman"/>
            <w:i w:val="0"/>
            <w:iCs w:val="0"/>
            <w:sz w:val="24"/>
            <w:szCs w:val="24"/>
            <w:lang w:val="en-US"/>
          </w:rPr>
          <w:t>Th</w:t>
        </w:r>
      </w:ins>
      <w:ins w:id="862" w:author="alanr" w:date="2021-05-01T08:41:19Z">
        <w:r>
          <w:rPr>
            <w:rFonts w:hint="default" w:ascii="Times New Roman" w:hAnsi="Times New Roman" w:cs="Times New Roman"/>
            <w:i w:val="0"/>
            <w:iCs w:val="0"/>
            <w:sz w:val="24"/>
            <w:szCs w:val="24"/>
            <w:lang w:val="en-US"/>
          </w:rPr>
          <w:t>is could</w:t>
        </w:r>
      </w:ins>
      <w:ins w:id="863" w:author="alanr" w:date="2021-05-01T08:41:20Z">
        <w:r>
          <w:rPr>
            <w:rFonts w:hint="default" w:ascii="Times New Roman" w:hAnsi="Times New Roman" w:cs="Times New Roman"/>
            <w:i w:val="0"/>
            <w:iCs w:val="0"/>
            <w:sz w:val="24"/>
            <w:szCs w:val="24"/>
            <w:lang w:val="en-US"/>
          </w:rPr>
          <w:t xml:space="preserve"> be b</w:t>
        </w:r>
      </w:ins>
      <w:ins w:id="864" w:author="alanr" w:date="2021-05-01T08:41:21Z">
        <w:r>
          <w:rPr>
            <w:rFonts w:hint="default" w:ascii="Times New Roman" w:hAnsi="Times New Roman" w:cs="Times New Roman"/>
            <w:i w:val="0"/>
            <w:iCs w:val="0"/>
            <w:sz w:val="24"/>
            <w:szCs w:val="24"/>
            <w:lang w:val="en-US"/>
          </w:rPr>
          <w:t>e</w:t>
        </w:r>
      </w:ins>
      <w:ins w:id="865" w:author="alanr" w:date="2021-05-01T08:41:22Z">
        <w:r>
          <w:rPr>
            <w:rFonts w:hint="default" w:ascii="Times New Roman" w:hAnsi="Times New Roman" w:cs="Times New Roman"/>
            <w:i w:val="0"/>
            <w:iCs w:val="0"/>
            <w:sz w:val="24"/>
            <w:szCs w:val="24"/>
            <w:lang w:val="en-US"/>
          </w:rPr>
          <w:t>cause of …</w:t>
        </w:r>
      </w:ins>
      <w:ins w:id="866" w:author="alanr" w:date="2021-05-01T08:41:23Z">
        <w:r>
          <w:rPr>
            <w:rFonts w:hint="default" w:ascii="Times New Roman" w:hAnsi="Times New Roman" w:cs="Times New Roman"/>
            <w:i w:val="0"/>
            <w:iCs w:val="0"/>
            <w:sz w:val="24"/>
            <w:szCs w:val="24"/>
            <w:lang w:val="en-US"/>
          </w:rPr>
          <w:t xml:space="preserve"> </w:t>
        </w:r>
      </w:ins>
    </w:p>
    <w:p>
      <w:pPr>
        <w:spacing w:line="360" w:lineRule="auto"/>
        <w:rPr>
          <w:rFonts w:ascii="Times New Roman" w:hAnsi="Times New Roman" w:cs="Times New Roman"/>
          <w:sz w:val="24"/>
          <w:szCs w:val="24"/>
          <w:lang w:val="nl-NL"/>
        </w:rPr>
      </w:pPr>
      <w:ins w:id="867" w:author="alanr" w:date="2021-05-01T08:41:40Z">
        <w:r>
          <w:rPr>
            <w:rFonts w:hint="default" w:ascii="Times New Roman" w:hAnsi="Times New Roman" w:cs="Times New Roman"/>
            <w:i w:val="0"/>
            <w:iCs w:val="0"/>
            <w:sz w:val="24"/>
            <w:szCs w:val="24"/>
            <w:lang w:val="en-US"/>
          </w:rPr>
          <w:t>Cont</w:t>
        </w:r>
      </w:ins>
      <w:ins w:id="868" w:author="alanr" w:date="2021-05-01T08:41:41Z">
        <w:r>
          <w:rPr>
            <w:rFonts w:hint="default" w:ascii="Times New Roman" w:hAnsi="Times New Roman" w:cs="Times New Roman"/>
            <w:i w:val="0"/>
            <w:iCs w:val="0"/>
            <w:sz w:val="24"/>
            <w:szCs w:val="24"/>
            <w:lang w:val="en-US"/>
          </w:rPr>
          <w:t xml:space="preserve">rary to </w:t>
        </w:r>
      </w:ins>
      <w:ins w:id="869" w:author="alanr" w:date="2021-05-01T08:41:42Z">
        <w:r>
          <w:rPr>
            <w:rFonts w:hint="default" w:ascii="Times New Roman" w:hAnsi="Times New Roman" w:cs="Times New Roman"/>
            <w:i w:val="0"/>
            <w:iCs w:val="0"/>
            <w:sz w:val="24"/>
            <w:szCs w:val="24"/>
            <w:lang w:val="en-US"/>
          </w:rPr>
          <w:t>crowd size</w:t>
        </w:r>
      </w:ins>
      <w:ins w:id="870" w:author="alanr" w:date="2021-05-01T08:41:43Z">
        <w:r>
          <w:rPr>
            <w:rFonts w:hint="default" w:ascii="Times New Roman" w:hAnsi="Times New Roman" w:cs="Times New Roman"/>
            <w:i w:val="0"/>
            <w:iCs w:val="0"/>
            <w:sz w:val="24"/>
            <w:szCs w:val="24"/>
            <w:lang w:val="en-US"/>
          </w:rPr>
          <w:t xml:space="preserve">, crowd </w:t>
        </w:r>
      </w:ins>
      <w:ins w:id="871" w:author="alanr" w:date="2021-05-01T08:41:44Z">
        <w:r>
          <w:rPr>
            <w:rFonts w:hint="default" w:ascii="Times New Roman" w:hAnsi="Times New Roman" w:cs="Times New Roman"/>
            <w:i w:val="0"/>
            <w:iCs w:val="0"/>
            <w:sz w:val="24"/>
            <w:szCs w:val="24"/>
            <w:lang w:val="en-US"/>
          </w:rPr>
          <w:t>occup</w:t>
        </w:r>
      </w:ins>
      <w:ins w:id="872" w:author="alanr" w:date="2021-05-01T08:41:45Z">
        <w:r>
          <w:rPr>
            <w:rFonts w:hint="default" w:ascii="Times New Roman" w:hAnsi="Times New Roman" w:cs="Times New Roman"/>
            <w:i w:val="0"/>
            <w:iCs w:val="0"/>
            <w:sz w:val="24"/>
            <w:szCs w:val="24"/>
            <w:lang w:val="en-US"/>
          </w:rPr>
          <w:t xml:space="preserve">ancy </w:t>
        </w:r>
      </w:ins>
      <w:ins w:id="873" w:author="alanr" w:date="2021-05-01T08:41:46Z">
        <w:r>
          <w:rPr>
            <w:rFonts w:hint="default" w:ascii="Times New Roman" w:hAnsi="Times New Roman" w:cs="Times New Roman"/>
            <w:i w:val="0"/>
            <w:iCs w:val="0"/>
            <w:sz w:val="24"/>
            <w:szCs w:val="24"/>
            <w:lang w:val="en-US"/>
          </w:rPr>
          <w:t>do seems</w:t>
        </w:r>
      </w:ins>
      <w:ins w:id="874" w:author="alanr" w:date="2021-05-01T08:41:47Z">
        <w:r>
          <w:rPr>
            <w:rFonts w:hint="default" w:ascii="Times New Roman" w:hAnsi="Times New Roman" w:cs="Times New Roman"/>
            <w:i w:val="0"/>
            <w:iCs w:val="0"/>
            <w:sz w:val="24"/>
            <w:szCs w:val="24"/>
            <w:lang w:val="en-US"/>
          </w:rPr>
          <w:t xml:space="preserve"> to matter</w:t>
        </w:r>
      </w:ins>
      <w:ins w:id="875" w:author="alanr" w:date="2021-05-01T08:41:53Z">
        <w:r>
          <w:rPr>
            <w:rFonts w:hint="default" w:ascii="Times New Roman" w:hAnsi="Times New Roman" w:cs="Times New Roman"/>
            <w:i w:val="0"/>
            <w:iCs w:val="0"/>
            <w:sz w:val="24"/>
            <w:szCs w:val="24"/>
            <w:lang w:val="en-US"/>
          </w:rPr>
          <w:t xml:space="preserve"> </w:t>
        </w:r>
      </w:ins>
      <w:ins w:id="876" w:author="alanr" w:date="2021-05-01T08:41:55Z">
        <w:r>
          <w:rPr>
            <w:rFonts w:hint="default" w:ascii="Times New Roman" w:hAnsi="Times New Roman" w:cs="Times New Roman"/>
            <w:i w:val="0"/>
            <w:iCs w:val="0"/>
            <w:sz w:val="24"/>
            <w:szCs w:val="24"/>
            <w:lang w:val="en-US"/>
          </w:rPr>
          <w:t>f</w:t>
        </w:r>
      </w:ins>
      <w:ins w:id="877" w:author="alanr" w:date="2021-05-01T08:41:56Z">
        <w:r>
          <w:rPr>
            <w:rFonts w:hint="default" w:ascii="Times New Roman" w:hAnsi="Times New Roman" w:cs="Times New Roman"/>
            <w:i w:val="0"/>
            <w:iCs w:val="0"/>
            <w:sz w:val="24"/>
            <w:szCs w:val="24"/>
            <w:lang w:val="en-US"/>
          </w:rPr>
          <w:t xml:space="preserve">or </w:t>
        </w:r>
      </w:ins>
      <w:ins w:id="878" w:author="alanr" w:date="2021-05-01T08:41:59Z">
        <w:r>
          <w:rPr>
            <w:rFonts w:hint="default" w:ascii="Times New Roman" w:hAnsi="Times New Roman" w:cs="Times New Roman"/>
            <w:i w:val="0"/>
            <w:iCs w:val="0"/>
            <w:sz w:val="24"/>
            <w:szCs w:val="24"/>
            <w:lang w:val="en-US"/>
          </w:rPr>
          <w:t>crow</w:t>
        </w:r>
      </w:ins>
      <w:ins w:id="879" w:author="alanr" w:date="2021-05-01T08:42:00Z">
        <w:r>
          <w:rPr>
            <w:rFonts w:hint="default" w:ascii="Times New Roman" w:hAnsi="Times New Roman" w:cs="Times New Roman"/>
            <w:i w:val="0"/>
            <w:iCs w:val="0"/>
            <w:sz w:val="24"/>
            <w:szCs w:val="24"/>
            <w:lang w:val="en-US"/>
          </w:rPr>
          <w:t>d suppo</w:t>
        </w:r>
      </w:ins>
      <w:ins w:id="880" w:author="alanr" w:date="2021-05-01T08:42:01Z">
        <w:r>
          <w:rPr>
            <w:rFonts w:hint="default" w:ascii="Times New Roman" w:hAnsi="Times New Roman" w:cs="Times New Roman"/>
            <w:i w:val="0"/>
            <w:iCs w:val="0"/>
            <w:sz w:val="24"/>
            <w:szCs w:val="24"/>
            <w:lang w:val="en-US"/>
          </w:rPr>
          <w:t>rt</w:t>
        </w:r>
      </w:ins>
      <w:ins w:id="881" w:author="alanr" w:date="2021-05-01T08:42:02Z">
        <w:r>
          <w:rPr>
            <w:rFonts w:hint="default" w:ascii="Times New Roman" w:hAnsi="Times New Roman" w:cs="Times New Roman"/>
            <w:i w:val="0"/>
            <w:iCs w:val="0"/>
            <w:sz w:val="24"/>
            <w:szCs w:val="24"/>
            <w:lang w:val="en-US"/>
          </w:rPr>
          <w:t xml:space="preserve">s </w:t>
        </w:r>
      </w:ins>
      <w:ins w:id="882" w:author="alanr" w:date="2021-05-01T08:42:03Z">
        <w:r>
          <w:rPr>
            <w:rFonts w:hint="default" w:ascii="Times New Roman" w:hAnsi="Times New Roman" w:cs="Times New Roman"/>
            <w:i w:val="0"/>
            <w:iCs w:val="0"/>
            <w:sz w:val="24"/>
            <w:szCs w:val="24"/>
            <w:lang w:val="en-US"/>
          </w:rPr>
          <w:t>effect o</w:t>
        </w:r>
      </w:ins>
      <w:ins w:id="883" w:author="alanr" w:date="2021-05-01T08:42:04Z">
        <w:r>
          <w:rPr>
            <w:rFonts w:hint="default" w:ascii="Times New Roman" w:hAnsi="Times New Roman" w:cs="Times New Roman"/>
            <w:i w:val="0"/>
            <w:iCs w:val="0"/>
            <w:sz w:val="24"/>
            <w:szCs w:val="24"/>
            <w:lang w:val="en-US"/>
          </w:rPr>
          <w:t>n team perfor</w:t>
        </w:r>
      </w:ins>
      <w:ins w:id="884" w:author="alanr" w:date="2021-05-01T08:42:05Z">
        <w:r>
          <w:rPr>
            <w:rFonts w:hint="default" w:ascii="Times New Roman" w:hAnsi="Times New Roman" w:cs="Times New Roman"/>
            <w:i w:val="0"/>
            <w:iCs w:val="0"/>
            <w:sz w:val="24"/>
            <w:szCs w:val="24"/>
            <w:lang w:val="en-US"/>
          </w:rPr>
          <w:t xml:space="preserve">mance. </w:t>
        </w:r>
      </w:ins>
      <w:ins w:id="885" w:author="alanr" w:date="2021-05-01T08:42:16Z">
        <w:r>
          <w:rPr>
            <w:rFonts w:hint="default" w:ascii="Times New Roman" w:hAnsi="Times New Roman" w:cs="Times New Roman"/>
            <w:i w:val="0"/>
            <w:iCs w:val="0"/>
            <w:sz w:val="24"/>
            <w:szCs w:val="24"/>
            <w:lang w:val="en-US"/>
          </w:rPr>
          <w:t>We</w:t>
        </w:r>
      </w:ins>
      <w:ins w:id="886" w:author="alanr" w:date="2021-05-01T08:42:17Z">
        <w:r>
          <w:rPr>
            <w:rFonts w:hint="default" w:ascii="Times New Roman" w:hAnsi="Times New Roman" w:cs="Times New Roman"/>
            <w:i w:val="0"/>
            <w:iCs w:val="0"/>
            <w:sz w:val="24"/>
            <w:szCs w:val="24"/>
            <w:lang w:val="en-US"/>
          </w:rPr>
          <w:t xml:space="preserve"> find t</w:t>
        </w:r>
      </w:ins>
      <w:ins w:id="887" w:author="alanr" w:date="2021-05-01T08:42:18Z">
        <w:r>
          <w:rPr>
            <w:rFonts w:hint="default" w:ascii="Times New Roman" w:hAnsi="Times New Roman" w:cs="Times New Roman"/>
            <w:i w:val="0"/>
            <w:iCs w:val="0"/>
            <w:sz w:val="24"/>
            <w:szCs w:val="24"/>
            <w:lang w:val="en-US"/>
          </w:rPr>
          <w:t>hat for hig</w:t>
        </w:r>
      </w:ins>
      <w:ins w:id="888" w:author="alanr" w:date="2021-05-01T08:42:19Z">
        <w:r>
          <w:rPr>
            <w:rFonts w:hint="default" w:ascii="Times New Roman" w:hAnsi="Times New Roman" w:cs="Times New Roman"/>
            <w:i w:val="0"/>
            <w:iCs w:val="0"/>
            <w:sz w:val="24"/>
            <w:szCs w:val="24"/>
            <w:lang w:val="en-US"/>
          </w:rPr>
          <w:t>h le</w:t>
        </w:r>
      </w:ins>
      <w:ins w:id="889" w:author="alanr" w:date="2021-05-01T08:42:20Z">
        <w:r>
          <w:rPr>
            <w:rFonts w:hint="default" w:ascii="Times New Roman" w:hAnsi="Times New Roman" w:cs="Times New Roman"/>
            <w:i w:val="0"/>
            <w:iCs w:val="0"/>
            <w:sz w:val="24"/>
            <w:szCs w:val="24"/>
            <w:lang w:val="en-US"/>
          </w:rPr>
          <w:t>vels of c</w:t>
        </w:r>
      </w:ins>
      <w:ins w:id="890" w:author="alanr" w:date="2021-05-01T08:42:21Z">
        <w:r>
          <w:rPr>
            <w:rFonts w:hint="default" w:ascii="Times New Roman" w:hAnsi="Times New Roman" w:cs="Times New Roman"/>
            <w:i w:val="0"/>
            <w:iCs w:val="0"/>
            <w:sz w:val="24"/>
            <w:szCs w:val="24"/>
            <w:lang w:val="en-US"/>
          </w:rPr>
          <w:t>rowd occupa</w:t>
        </w:r>
      </w:ins>
      <w:ins w:id="891" w:author="alanr" w:date="2021-05-01T08:42:22Z">
        <w:r>
          <w:rPr>
            <w:rFonts w:hint="default" w:ascii="Times New Roman" w:hAnsi="Times New Roman" w:cs="Times New Roman"/>
            <w:i w:val="0"/>
            <w:iCs w:val="0"/>
            <w:sz w:val="24"/>
            <w:szCs w:val="24"/>
            <w:lang w:val="en-US"/>
          </w:rPr>
          <w:t>ncy, the</w:t>
        </w:r>
      </w:ins>
      <w:ins w:id="892" w:author="alanr" w:date="2021-05-01T08:42:23Z">
        <w:r>
          <w:rPr>
            <w:rFonts w:hint="default" w:ascii="Times New Roman" w:hAnsi="Times New Roman" w:cs="Times New Roman"/>
            <w:i w:val="0"/>
            <w:iCs w:val="0"/>
            <w:sz w:val="24"/>
            <w:szCs w:val="24"/>
            <w:lang w:val="en-US"/>
          </w:rPr>
          <w:t xml:space="preserve"> loss of pe</w:t>
        </w:r>
      </w:ins>
      <w:ins w:id="893" w:author="alanr" w:date="2021-05-01T08:42:24Z">
        <w:r>
          <w:rPr>
            <w:rFonts w:hint="default" w:ascii="Times New Roman" w:hAnsi="Times New Roman" w:cs="Times New Roman"/>
            <w:i w:val="0"/>
            <w:iCs w:val="0"/>
            <w:sz w:val="24"/>
            <w:szCs w:val="24"/>
            <w:lang w:val="en-US"/>
          </w:rPr>
          <w:t>rformance</w:t>
        </w:r>
      </w:ins>
      <w:ins w:id="894" w:author="alanr" w:date="2021-05-01T08:42:25Z">
        <w:r>
          <w:rPr>
            <w:rFonts w:hint="default" w:ascii="Times New Roman" w:hAnsi="Times New Roman" w:cs="Times New Roman"/>
            <w:i w:val="0"/>
            <w:iCs w:val="0"/>
            <w:sz w:val="24"/>
            <w:szCs w:val="24"/>
            <w:lang w:val="en-US"/>
          </w:rPr>
          <w:t xml:space="preserve"> </w:t>
        </w:r>
      </w:ins>
      <w:ins w:id="895" w:author="alanr" w:date="2021-05-01T08:42:28Z">
        <w:r>
          <w:rPr>
            <w:rFonts w:hint="default" w:ascii="Times New Roman" w:hAnsi="Times New Roman" w:cs="Times New Roman"/>
            <w:i w:val="0"/>
            <w:iCs w:val="0"/>
            <w:sz w:val="24"/>
            <w:szCs w:val="24"/>
            <w:lang w:val="en-US"/>
          </w:rPr>
          <w:t>follow</w:t>
        </w:r>
      </w:ins>
      <w:ins w:id="896" w:author="alanr" w:date="2021-05-01T08:42:29Z">
        <w:r>
          <w:rPr>
            <w:rFonts w:hint="default" w:ascii="Times New Roman" w:hAnsi="Times New Roman" w:cs="Times New Roman"/>
            <w:i w:val="0"/>
            <w:iCs w:val="0"/>
            <w:sz w:val="24"/>
            <w:szCs w:val="24"/>
            <w:lang w:val="en-US"/>
          </w:rPr>
          <w:t xml:space="preserve">ing the </w:t>
        </w:r>
      </w:ins>
      <w:ins w:id="897" w:author="alanr" w:date="2021-05-01T08:42:30Z">
        <w:r>
          <w:rPr>
            <w:rFonts w:hint="default" w:ascii="Times New Roman" w:hAnsi="Times New Roman" w:cs="Times New Roman"/>
            <w:i w:val="0"/>
            <w:iCs w:val="0"/>
            <w:sz w:val="24"/>
            <w:szCs w:val="24"/>
            <w:lang w:val="en-US"/>
          </w:rPr>
          <w:t>absenc</w:t>
        </w:r>
      </w:ins>
      <w:ins w:id="898" w:author="alanr" w:date="2021-05-01T08:42:31Z">
        <w:r>
          <w:rPr>
            <w:rFonts w:hint="default" w:ascii="Times New Roman" w:hAnsi="Times New Roman" w:cs="Times New Roman"/>
            <w:i w:val="0"/>
            <w:iCs w:val="0"/>
            <w:sz w:val="24"/>
            <w:szCs w:val="24"/>
            <w:lang w:val="en-US"/>
          </w:rPr>
          <w:t>e of crow</w:t>
        </w:r>
      </w:ins>
      <w:ins w:id="899" w:author="alanr" w:date="2021-05-01T08:42:32Z">
        <w:r>
          <w:rPr>
            <w:rFonts w:hint="default" w:ascii="Times New Roman" w:hAnsi="Times New Roman" w:cs="Times New Roman"/>
            <w:i w:val="0"/>
            <w:iCs w:val="0"/>
            <w:sz w:val="24"/>
            <w:szCs w:val="24"/>
            <w:lang w:val="en-US"/>
          </w:rPr>
          <w:t xml:space="preserve">ds </w:t>
        </w:r>
      </w:ins>
      <w:ins w:id="900" w:author="alanr" w:date="2021-05-01T08:42:33Z">
        <w:r>
          <w:rPr>
            <w:rFonts w:hint="default" w:ascii="Times New Roman" w:hAnsi="Times New Roman" w:cs="Times New Roman"/>
            <w:i w:val="0"/>
            <w:iCs w:val="0"/>
            <w:sz w:val="24"/>
            <w:szCs w:val="24"/>
            <w:lang w:val="en-US"/>
          </w:rPr>
          <w:t>is as h</w:t>
        </w:r>
      </w:ins>
      <w:ins w:id="901" w:author="alanr" w:date="2021-05-01T08:42:34Z">
        <w:r>
          <w:rPr>
            <w:rFonts w:hint="default" w:ascii="Times New Roman" w:hAnsi="Times New Roman" w:cs="Times New Roman"/>
            <w:i w:val="0"/>
            <w:iCs w:val="0"/>
            <w:sz w:val="24"/>
            <w:szCs w:val="24"/>
            <w:lang w:val="en-US"/>
          </w:rPr>
          <w:t>igh as …</w:t>
        </w:r>
      </w:ins>
      <w:ins w:id="902" w:author="alanr" w:date="2021-05-01T08:42:35Z">
        <w:r>
          <w:rPr>
            <w:rFonts w:hint="default" w:ascii="Times New Roman" w:hAnsi="Times New Roman" w:cs="Times New Roman"/>
            <w:i w:val="0"/>
            <w:iCs w:val="0"/>
            <w:sz w:val="24"/>
            <w:szCs w:val="24"/>
            <w:lang w:val="en-US"/>
          </w:rPr>
          <w:t xml:space="preserve"> </w:t>
        </w:r>
      </w:ins>
      <w:ins w:id="903" w:author="alanr" w:date="2021-05-01T08:42:36Z">
        <w:r>
          <w:rPr>
            <w:rFonts w:hint="default" w:ascii="Times New Roman" w:hAnsi="Times New Roman" w:cs="Times New Roman"/>
            <w:i w:val="0"/>
            <w:iCs w:val="0"/>
            <w:sz w:val="24"/>
            <w:szCs w:val="24"/>
            <w:lang w:val="en-US"/>
          </w:rPr>
          <w:t xml:space="preserve">. </w:t>
        </w:r>
      </w:ins>
      <w:ins w:id="904" w:author="alanr" w:date="2021-05-01T08:42:38Z">
        <w:r>
          <w:rPr>
            <w:rFonts w:hint="default" w:ascii="Times New Roman" w:hAnsi="Times New Roman" w:cs="Times New Roman"/>
            <w:i w:val="0"/>
            <w:iCs w:val="0"/>
            <w:sz w:val="24"/>
            <w:szCs w:val="24"/>
            <w:lang w:val="en-US"/>
          </w:rPr>
          <w:t>For l</w:t>
        </w:r>
      </w:ins>
      <w:ins w:id="905" w:author="alanr" w:date="2021-05-01T08:42:39Z">
        <w:r>
          <w:rPr>
            <w:rFonts w:hint="default" w:ascii="Times New Roman" w:hAnsi="Times New Roman" w:cs="Times New Roman"/>
            <w:i w:val="0"/>
            <w:iCs w:val="0"/>
            <w:sz w:val="24"/>
            <w:szCs w:val="24"/>
            <w:lang w:val="en-US"/>
          </w:rPr>
          <w:t xml:space="preserve">ow </w:t>
        </w:r>
      </w:ins>
      <w:ins w:id="906" w:author="alanr" w:date="2021-05-01T08:42:40Z">
        <w:r>
          <w:rPr>
            <w:rFonts w:hint="default" w:ascii="Times New Roman" w:hAnsi="Times New Roman" w:cs="Times New Roman"/>
            <w:i w:val="0"/>
            <w:iCs w:val="0"/>
            <w:sz w:val="24"/>
            <w:szCs w:val="24"/>
            <w:lang w:val="en-US"/>
          </w:rPr>
          <w:t xml:space="preserve">levels of </w:t>
        </w:r>
      </w:ins>
      <w:ins w:id="907" w:author="alanr" w:date="2021-05-01T08:42:41Z">
        <w:r>
          <w:rPr>
            <w:rFonts w:hint="default" w:ascii="Times New Roman" w:hAnsi="Times New Roman" w:cs="Times New Roman"/>
            <w:i w:val="0"/>
            <w:iCs w:val="0"/>
            <w:sz w:val="24"/>
            <w:szCs w:val="24"/>
            <w:lang w:val="en-US"/>
          </w:rPr>
          <w:t xml:space="preserve">occupancy </w:t>
        </w:r>
      </w:ins>
      <w:ins w:id="908" w:author="alanr" w:date="2021-05-01T08:42:42Z">
        <w:r>
          <w:rPr>
            <w:rFonts w:hint="default" w:ascii="Times New Roman" w:hAnsi="Times New Roman" w:cs="Times New Roman"/>
            <w:i w:val="0"/>
            <w:iCs w:val="0"/>
            <w:sz w:val="24"/>
            <w:szCs w:val="24"/>
            <w:lang w:val="en-US"/>
          </w:rPr>
          <w:t>howeve</w:t>
        </w:r>
      </w:ins>
      <w:ins w:id="909" w:author="alanr" w:date="2021-05-01T08:42:43Z">
        <w:r>
          <w:rPr>
            <w:rFonts w:hint="default" w:ascii="Times New Roman" w:hAnsi="Times New Roman" w:cs="Times New Roman"/>
            <w:i w:val="0"/>
            <w:iCs w:val="0"/>
            <w:sz w:val="24"/>
            <w:szCs w:val="24"/>
            <w:lang w:val="en-US"/>
          </w:rPr>
          <w:t>r</w:t>
        </w:r>
      </w:ins>
      <w:ins w:id="910" w:author="alanr" w:date="2021-05-01T08:42:45Z">
        <w:r>
          <w:rPr>
            <w:rFonts w:hint="default" w:ascii="Times New Roman" w:hAnsi="Times New Roman" w:cs="Times New Roman"/>
            <w:i w:val="0"/>
            <w:iCs w:val="0"/>
            <w:sz w:val="24"/>
            <w:szCs w:val="24"/>
            <w:lang w:val="en-US"/>
          </w:rPr>
          <w:t xml:space="preserve">, </w:t>
        </w:r>
      </w:ins>
      <w:ins w:id="911" w:author="alanr" w:date="2021-05-01T08:42:56Z">
        <w:r>
          <w:rPr>
            <w:rFonts w:hint="default" w:ascii="Times New Roman" w:hAnsi="Times New Roman" w:cs="Times New Roman"/>
            <w:i w:val="0"/>
            <w:iCs w:val="0"/>
            <w:sz w:val="24"/>
            <w:szCs w:val="24"/>
            <w:lang w:val="en-US"/>
          </w:rPr>
          <w:t xml:space="preserve"> this </w:t>
        </w:r>
      </w:ins>
      <w:ins w:id="912" w:author="alanr" w:date="2021-05-01T08:42:57Z">
        <w:r>
          <w:rPr>
            <w:rFonts w:hint="default" w:ascii="Times New Roman" w:hAnsi="Times New Roman" w:cs="Times New Roman"/>
            <w:i w:val="0"/>
            <w:iCs w:val="0"/>
            <w:sz w:val="24"/>
            <w:szCs w:val="24"/>
            <w:lang w:val="en-US"/>
          </w:rPr>
          <w:t xml:space="preserve">effect </w:t>
        </w:r>
      </w:ins>
      <w:ins w:id="913" w:author="alanr" w:date="2021-05-01T08:42:58Z">
        <w:r>
          <w:rPr>
            <w:rFonts w:hint="default" w:ascii="Times New Roman" w:hAnsi="Times New Roman" w:cs="Times New Roman"/>
            <w:i w:val="0"/>
            <w:iCs w:val="0"/>
            <w:sz w:val="24"/>
            <w:szCs w:val="24"/>
            <w:lang w:val="en-US"/>
          </w:rPr>
          <w:t>is on</w:t>
        </w:r>
      </w:ins>
      <w:ins w:id="914" w:author="alanr" w:date="2021-05-01T08:42:59Z">
        <w:r>
          <w:rPr>
            <w:rFonts w:hint="default" w:ascii="Times New Roman" w:hAnsi="Times New Roman" w:cs="Times New Roman"/>
            <w:i w:val="0"/>
            <w:iCs w:val="0"/>
            <w:sz w:val="24"/>
            <w:szCs w:val="24"/>
            <w:lang w:val="en-US"/>
          </w:rPr>
          <w:t xml:space="preserve">ly… </w:t>
        </w:r>
      </w:ins>
      <w:ins w:id="915" w:author="alanr" w:date="2021-05-01T08:43:00Z">
        <w:r>
          <w:rPr>
            <w:rFonts w:hint="default" w:ascii="Times New Roman" w:hAnsi="Times New Roman" w:cs="Times New Roman"/>
            <w:i w:val="0"/>
            <w:iCs w:val="0"/>
            <w:sz w:val="24"/>
            <w:szCs w:val="24"/>
            <w:lang w:val="en-US"/>
          </w:rPr>
          <w:t>, s</w:t>
        </w:r>
      </w:ins>
      <w:del w:id="916" w:author="alanr" w:date="2021-05-01T07:23:01Z">
        <w:r>
          <w:rPr>
            <w:rFonts w:ascii="Times New Roman" w:hAnsi="Times New Roman" w:cs="Times New Roman"/>
            <w:sz w:val="24"/>
            <w:szCs w:val="24"/>
            <w:lang w:val="nl-NL"/>
          </w:rPr>
          <w:delText>(</w:delText>
        </w:r>
      </w:del>
      <w:del w:id="917" w:author="alanr" w:date="2021-05-01T07:23:01Z">
        <w:r>
          <w:rPr>
            <w:rFonts w:ascii="Times New Roman" w:hAnsi="Times New Roman" w:cs="Times New Roman"/>
            <w:color w:val="ED7D31" w:themeColor="accent2"/>
            <w:sz w:val="24"/>
            <w:szCs w:val="24"/>
            <w:lang w:val="nl-NL"/>
            <w14:textFill>
              <w14:solidFill>
                <w14:schemeClr w14:val="accent2"/>
              </w14:solidFill>
            </w14:textFill>
          </w:rPr>
          <w:delText>Mijn attendance variable kreeg ik niet goed in het model dus heb hem voor nu eruit gehaald om wel resultaten voor de andere te kunnen laten zien maar ga later proberen deze wel erin toe te voegen)</w:delText>
        </w:r>
      </w:del>
    </w:p>
    <w:p>
      <w:pPr>
        <w:spacing w:line="360" w:lineRule="auto"/>
        <w:rPr>
          <w:del w:id="918" w:author="alanr" w:date="2021-05-01T07:29:53Z"/>
          <w:rFonts w:ascii="Times New Roman" w:hAnsi="Times New Roman" w:cs="Times New Roman"/>
          <w:sz w:val="24"/>
          <w:szCs w:val="24"/>
        </w:rPr>
      </w:pPr>
      <w:del w:id="919" w:author="alanr" w:date="2021-05-01T07:29:53Z">
        <w:r>
          <w:rPr>
            <w:rFonts w:ascii="Times New Roman" w:hAnsi="Times New Roman" w:cs="Times New Roman"/>
            <w:sz w:val="24"/>
            <w:szCs w:val="24"/>
          </w:rPr>
          <w:delText xml:space="preserve">Hypothesis 1c: We find no evidence for the moderating effect of crowd occupancy on the relationship between crowd support and team performance. Despite the interaction between occupancy and ghost games does not significantly affect team performance. </w:delText>
        </w:r>
      </w:del>
    </w:p>
    <w:p>
      <w:pPr>
        <w:spacing w:line="360" w:lineRule="auto"/>
        <w:rPr>
          <w:rFonts w:ascii="Times New Roman" w:hAnsi="Times New Roman" w:cs="Times New Roman"/>
          <w:sz w:val="24"/>
          <w:szCs w:val="24"/>
        </w:rPr>
      </w:pPr>
    </w:p>
    <w:p>
      <w:pPr>
        <w:spacing w:line="360" w:lineRule="auto"/>
        <w:rPr>
          <w:ins w:id="920" w:author="alanr" w:date="2021-05-01T09:06:08Z"/>
          <w:rFonts w:hint="default" w:ascii="Times New Roman" w:hAnsi="Times New Roman" w:cs="Times New Roman"/>
          <w:sz w:val="24"/>
          <w:szCs w:val="24"/>
          <w:lang w:val="en-US"/>
        </w:rPr>
      </w:pPr>
      <w:del w:id="921" w:author="alanr" w:date="2021-05-01T09:02:21Z">
        <w:r>
          <w:rPr>
            <w:rFonts w:ascii="Times New Roman" w:hAnsi="Times New Roman" w:cs="Times New Roman"/>
            <w:sz w:val="24"/>
            <w:szCs w:val="24"/>
          </w:rPr>
          <w:delText xml:space="preserve">Hypothesis 1d: </w:delText>
        </w:r>
      </w:del>
      <w:r>
        <w:rPr>
          <w:rFonts w:ascii="Times New Roman" w:hAnsi="Times New Roman" w:cs="Times New Roman"/>
          <w:sz w:val="24"/>
          <w:szCs w:val="24"/>
        </w:rPr>
        <w:t>Contrary to our expectations we conclude that player age is not a significant moderator of the relationship between crowd support and team performance.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w:t>
      </w:r>
      <w:ins w:id="922" w:author="alanr" w:date="2021-05-01T09:03:23Z">
        <w:r>
          <w:rPr>
            <w:rFonts w:hint="default" w:ascii="Times New Roman" w:hAnsi="Times New Roman" w:cs="Times New Roman"/>
            <w:sz w:val="24"/>
            <w:szCs w:val="24"/>
            <w:lang w:val="en-US"/>
          </w:rPr>
          <w:t xml:space="preserve">. </w:t>
        </w:r>
      </w:ins>
      <w:ins w:id="923" w:author="alanr" w:date="2021-05-01T09:04:53Z">
        <w:r>
          <w:rPr>
            <w:rFonts w:hint="default" w:ascii="Times New Roman" w:hAnsi="Times New Roman" w:cs="Times New Roman"/>
            <w:sz w:val="24"/>
            <w:szCs w:val="24"/>
            <w:lang w:val="en-US"/>
          </w:rPr>
          <w:t>Mo</w:t>
        </w:r>
      </w:ins>
      <w:ins w:id="924" w:author="alanr" w:date="2021-05-01T09:04:54Z">
        <w:r>
          <w:rPr>
            <w:rFonts w:hint="default" w:ascii="Times New Roman" w:hAnsi="Times New Roman" w:cs="Times New Roman"/>
            <w:sz w:val="24"/>
            <w:szCs w:val="24"/>
            <w:lang w:val="en-US"/>
          </w:rPr>
          <w:t xml:space="preserve">reover, </w:t>
        </w:r>
      </w:ins>
      <w:ins w:id="925" w:author="alanr" w:date="2021-05-01T09:04:57Z">
        <w:r>
          <w:rPr>
            <w:rFonts w:hint="default" w:ascii="Times New Roman" w:hAnsi="Times New Roman" w:cs="Times New Roman"/>
            <w:sz w:val="24"/>
            <w:szCs w:val="24"/>
            <w:lang w:val="en-US"/>
          </w:rPr>
          <w:t>th</w:t>
        </w:r>
      </w:ins>
      <w:ins w:id="926" w:author="alanr" w:date="2021-05-01T09:04:58Z">
        <w:r>
          <w:rPr>
            <w:rFonts w:hint="default" w:ascii="Times New Roman" w:hAnsi="Times New Roman" w:cs="Times New Roman"/>
            <w:sz w:val="24"/>
            <w:szCs w:val="24"/>
            <w:lang w:val="en-US"/>
          </w:rPr>
          <w:t xml:space="preserve">e average </w:t>
        </w:r>
      </w:ins>
      <w:ins w:id="927" w:author="alanr" w:date="2021-05-01T09:04:59Z">
        <w:r>
          <w:rPr>
            <w:rFonts w:hint="default" w:ascii="Times New Roman" w:hAnsi="Times New Roman" w:cs="Times New Roman"/>
            <w:sz w:val="24"/>
            <w:szCs w:val="24"/>
            <w:lang w:val="en-US"/>
          </w:rPr>
          <w:t xml:space="preserve">age of the </w:t>
        </w:r>
      </w:ins>
      <w:ins w:id="928" w:author="alanr" w:date="2021-05-01T09:05:00Z">
        <w:r>
          <w:rPr>
            <w:rFonts w:hint="default" w:ascii="Times New Roman" w:hAnsi="Times New Roman" w:cs="Times New Roman"/>
            <w:sz w:val="24"/>
            <w:szCs w:val="24"/>
            <w:lang w:val="en-US"/>
          </w:rPr>
          <w:t xml:space="preserve">teams </w:t>
        </w:r>
      </w:ins>
      <w:ins w:id="929" w:author="alanr" w:date="2021-05-01T09:05:02Z">
        <w:r>
          <w:rPr>
            <w:rFonts w:hint="default" w:ascii="Times New Roman" w:hAnsi="Times New Roman" w:cs="Times New Roman"/>
            <w:sz w:val="24"/>
            <w:szCs w:val="24"/>
            <w:lang w:val="en-US"/>
          </w:rPr>
          <w:t xml:space="preserve">were </w:t>
        </w:r>
      </w:ins>
      <w:ins w:id="930" w:author="alanr" w:date="2021-05-01T09:05:04Z">
        <w:r>
          <w:rPr>
            <w:rFonts w:hint="default" w:ascii="Times New Roman" w:hAnsi="Times New Roman" w:cs="Times New Roman"/>
            <w:sz w:val="24"/>
            <w:szCs w:val="24"/>
            <w:lang w:val="en-US"/>
          </w:rPr>
          <w:t>quite clos</w:t>
        </w:r>
      </w:ins>
      <w:ins w:id="931" w:author="alanr" w:date="2021-05-01T09:05:05Z">
        <w:r>
          <w:rPr>
            <w:rFonts w:hint="default" w:ascii="Times New Roman" w:hAnsi="Times New Roman" w:cs="Times New Roman"/>
            <w:sz w:val="24"/>
            <w:szCs w:val="24"/>
            <w:lang w:val="en-US"/>
          </w:rPr>
          <w:t>e to each</w:t>
        </w:r>
      </w:ins>
      <w:ins w:id="932" w:author="alanr" w:date="2021-05-01T09:05:06Z">
        <w:r>
          <w:rPr>
            <w:rFonts w:hint="default" w:ascii="Times New Roman" w:hAnsi="Times New Roman" w:cs="Times New Roman"/>
            <w:sz w:val="24"/>
            <w:szCs w:val="24"/>
            <w:lang w:val="en-US"/>
          </w:rPr>
          <w:t>other</w:t>
        </w:r>
      </w:ins>
      <w:ins w:id="933" w:author="alanr" w:date="2021-05-01T09:05:13Z">
        <w:r>
          <w:rPr>
            <w:rFonts w:hint="default" w:ascii="Times New Roman" w:hAnsi="Times New Roman" w:cs="Times New Roman"/>
            <w:sz w:val="24"/>
            <w:szCs w:val="24"/>
            <w:lang w:val="en-US"/>
          </w:rPr>
          <w:t>(ma</w:t>
        </w:r>
      </w:ins>
      <w:ins w:id="934" w:author="alanr" w:date="2021-05-01T09:05:14Z">
        <w:r>
          <w:rPr>
            <w:rFonts w:hint="default" w:ascii="Times New Roman" w:hAnsi="Times New Roman" w:cs="Times New Roman"/>
            <w:sz w:val="24"/>
            <w:szCs w:val="24"/>
            <w:lang w:val="en-US"/>
          </w:rPr>
          <w:t xml:space="preserve">ximum </w:t>
        </w:r>
      </w:ins>
      <w:ins w:id="935" w:author="alanr" w:date="2021-05-01T09:05:15Z">
        <w:r>
          <w:rPr>
            <w:rFonts w:hint="default" w:ascii="Times New Roman" w:hAnsi="Times New Roman" w:cs="Times New Roman"/>
            <w:sz w:val="24"/>
            <w:szCs w:val="24"/>
            <w:lang w:val="en-US"/>
          </w:rPr>
          <w:t>differenc</w:t>
        </w:r>
      </w:ins>
      <w:ins w:id="936" w:author="alanr" w:date="2021-05-01T09:05:16Z">
        <w:r>
          <w:rPr>
            <w:rFonts w:hint="default" w:ascii="Times New Roman" w:hAnsi="Times New Roman" w:cs="Times New Roman"/>
            <w:sz w:val="24"/>
            <w:szCs w:val="24"/>
            <w:lang w:val="en-US"/>
          </w:rPr>
          <w:t xml:space="preserve">e </w:t>
        </w:r>
      </w:ins>
      <w:ins w:id="937" w:author="alanr" w:date="2021-05-01T09:05:18Z">
        <w:r>
          <w:rPr>
            <w:rFonts w:hint="default" w:ascii="Times New Roman" w:hAnsi="Times New Roman" w:cs="Times New Roman"/>
            <w:sz w:val="24"/>
            <w:szCs w:val="24"/>
            <w:lang w:val="en-US"/>
          </w:rPr>
          <w:t xml:space="preserve">of </w:t>
        </w:r>
      </w:ins>
      <w:ins w:id="938" w:author="alanr" w:date="2021-05-01T09:05:21Z">
        <w:r>
          <w:rPr>
            <w:rFonts w:hint="default" w:ascii="Times New Roman" w:hAnsi="Times New Roman" w:cs="Times New Roman"/>
            <w:sz w:val="24"/>
            <w:szCs w:val="24"/>
            <w:lang w:val="en-US"/>
          </w:rPr>
          <w:t xml:space="preserve">…) </w:t>
        </w:r>
      </w:ins>
      <w:ins w:id="939" w:author="alanr" w:date="2021-05-01T09:05:32Z">
        <w:r>
          <w:rPr>
            <w:rFonts w:hint="default" w:ascii="Times New Roman" w:hAnsi="Times New Roman" w:cs="Times New Roman"/>
            <w:sz w:val="24"/>
            <w:szCs w:val="24"/>
            <w:lang w:val="en-US"/>
          </w:rPr>
          <w:t>. Perhap</w:t>
        </w:r>
      </w:ins>
      <w:ins w:id="940" w:author="alanr" w:date="2021-05-01T09:05:33Z">
        <w:r>
          <w:rPr>
            <w:rFonts w:hint="default" w:ascii="Times New Roman" w:hAnsi="Times New Roman" w:cs="Times New Roman"/>
            <w:sz w:val="24"/>
            <w:szCs w:val="24"/>
            <w:lang w:val="en-US"/>
          </w:rPr>
          <w:t>s due t</w:t>
        </w:r>
      </w:ins>
      <w:ins w:id="941" w:author="alanr" w:date="2021-05-01T09:05:34Z">
        <w:r>
          <w:rPr>
            <w:rFonts w:hint="default" w:ascii="Times New Roman" w:hAnsi="Times New Roman" w:cs="Times New Roman"/>
            <w:sz w:val="24"/>
            <w:szCs w:val="24"/>
            <w:lang w:val="en-US"/>
          </w:rPr>
          <w:t xml:space="preserve">o the </w:t>
        </w:r>
      </w:ins>
      <w:ins w:id="942" w:author="alanr" w:date="2021-05-01T09:05:35Z">
        <w:r>
          <w:rPr>
            <w:rFonts w:hint="default" w:ascii="Times New Roman" w:hAnsi="Times New Roman" w:cs="Times New Roman"/>
            <w:sz w:val="24"/>
            <w:szCs w:val="24"/>
            <w:lang w:val="en-US"/>
          </w:rPr>
          <w:t xml:space="preserve">nature of </w:t>
        </w:r>
      </w:ins>
      <w:ins w:id="943" w:author="alanr" w:date="2021-05-01T09:05:36Z">
        <w:r>
          <w:rPr>
            <w:rFonts w:hint="default" w:ascii="Times New Roman" w:hAnsi="Times New Roman" w:cs="Times New Roman"/>
            <w:sz w:val="24"/>
            <w:szCs w:val="24"/>
            <w:lang w:val="en-US"/>
          </w:rPr>
          <w:t>the dat</w:t>
        </w:r>
      </w:ins>
      <w:ins w:id="944" w:author="alanr" w:date="2021-05-01T09:05:37Z">
        <w:r>
          <w:rPr>
            <w:rFonts w:hint="default" w:ascii="Times New Roman" w:hAnsi="Times New Roman" w:cs="Times New Roman"/>
            <w:sz w:val="24"/>
            <w:szCs w:val="24"/>
            <w:lang w:val="en-US"/>
          </w:rPr>
          <w:t>a we use</w:t>
        </w:r>
      </w:ins>
      <w:ins w:id="945" w:author="alanr" w:date="2021-05-01T09:05:38Z">
        <w:r>
          <w:rPr>
            <w:rFonts w:hint="default" w:ascii="Times New Roman" w:hAnsi="Times New Roman" w:cs="Times New Roman"/>
            <w:sz w:val="24"/>
            <w:szCs w:val="24"/>
            <w:lang w:val="en-US"/>
          </w:rPr>
          <w:t xml:space="preserve">d for </w:t>
        </w:r>
      </w:ins>
      <w:ins w:id="946" w:author="alanr" w:date="2021-05-01T09:05:39Z">
        <w:r>
          <w:rPr>
            <w:rFonts w:hint="default" w:ascii="Times New Roman" w:hAnsi="Times New Roman" w:cs="Times New Roman"/>
            <w:sz w:val="24"/>
            <w:szCs w:val="24"/>
            <w:lang w:val="en-US"/>
          </w:rPr>
          <w:t>team age,</w:t>
        </w:r>
      </w:ins>
      <w:ins w:id="947" w:author="alanr" w:date="2021-05-01T09:05:40Z">
        <w:r>
          <w:rPr>
            <w:rFonts w:hint="default" w:ascii="Times New Roman" w:hAnsi="Times New Roman" w:cs="Times New Roman"/>
            <w:sz w:val="24"/>
            <w:szCs w:val="24"/>
            <w:lang w:val="en-US"/>
          </w:rPr>
          <w:t xml:space="preserve"> th</w:t>
        </w:r>
      </w:ins>
      <w:ins w:id="948" w:author="alanr" w:date="2021-05-01T09:05:41Z">
        <w:r>
          <w:rPr>
            <w:rFonts w:hint="default" w:ascii="Times New Roman" w:hAnsi="Times New Roman" w:cs="Times New Roman"/>
            <w:sz w:val="24"/>
            <w:szCs w:val="24"/>
            <w:lang w:val="en-US"/>
          </w:rPr>
          <w:t>e</w:t>
        </w:r>
      </w:ins>
      <w:ins w:id="949" w:author="alanr" w:date="2021-05-01T09:05:42Z">
        <w:r>
          <w:rPr>
            <w:rFonts w:hint="default" w:ascii="Times New Roman" w:hAnsi="Times New Roman" w:cs="Times New Roman"/>
            <w:sz w:val="24"/>
            <w:szCs w:val="24"/>
            <w:lang w:val="en-US"/>
          </w:rPr>
          <w:t>re was</w:t>
        </w:r>
      </w:ins>
      <w:ins w:id="950" w:author="alanr" w:date="2021-05-01T09:05:43Z">
        <w:r>
          <w:rPr>
            <w:rFonts w:hint="default" w:ascii="Times New Roman" w:hAnsi="Times New Roman" w:cs="Times New Roman"/>
            <w:sz w:val="24"/>
            <w:szCs w:val="24"/>
            <w:lang w:val="en-US"/>
          </w:rPr>
          <w:t xml:space="preserve"> low vari</w:t>
        </w:r>
      </w:ins>
      <w:ins w:id="951" w:author="alanr" w:date="2021-05-01T09:05:44Z">
        <w:r>
          <w:rPr>
            <w:rFonts w:hint="default" w:ascii="Times New Roman" w:hAnsi="Times New Roman" w:cs="Times New Roman"/>
            <w:sz w:val="24"/>
            <w:szCs w:val="24"/>
            <w:lang w:val="en-US"/>
          </w:rPr>
          <w:t>ation in t</w:t>
        </w:r>
      </w:ins>
      <w:ins w:id="952" w:author="alanr" w:date="2021-05-01T09:05:45Z">
        <w:r>
          <w:rPr>
            <w:rFonts w:hint="default" w:ascii="Times New Roman" w:hAnsi="Times New Roman" w:cs="Times New Roman"/>
            <w:sz w:val="24"/>
            <w:szCs w:val="24"/>
            <w:lang w:val="en-US"/>
          </w:rPr>
          <w:t>eam</w:t>
        </w:r>
      </w:ins>
      <w:ins w:id="953" w:author="alanr" w:date="2021-05-01T09:05:46Z">
        <w:r>
          <w:rPr>
            <w:rFonts w:hint="default" w:ascii="Times New Roman" w:hAnsi="Times New Roman" w:cs="Times New Roman"/>
            <w:sz w:val="24"/>
            <w:szCs w:val="24"/>
            <w:lang w:val="en-US"/>
          </w:rPr>
          <w:t xml:space="preserve"> performanc</w:t>
        </w:r>
      </w:ins>
      <w:ins w:id="954" w:author="alanr" w:date="2021-05-01T09:05:47Z">
        <w:r>
          <w:rPr>
            <w:rFonts w:hint="default" w:ascii="Times New Roman" w:hAnsi="Times New Roman" w:cs="Times New Roman"/>
            <w:sz w:val="24"/>
            <w:szCs w:val="24"/>
            <w:lang w:val="en-US"/>
          </w:rPr>
          <w:t xml:space="preserve">e, </w:t>
        </w:r>
      </w:ins>
      <w:ins w:id="955" w:author="alanr" w:date="2021-05-01T09:05:51Z">
        <w:r>
          <w:rPr>
            <w:rFonts w:hint="default" w:ascii="Times New Roman" w:hAnsi="Times New Roman" w:cs="Times New Roman"/>
            <w:sz w:val="24"/>
            <w:szCs w:val="24"/>
            <w:lang w:val="en-US"/>
          </w:rPr>
          <w:t>since</w:t>
        </w:r>
      </w:ins>
      <w:ins w:id="956" w:author="alanr" w:date="2021-05-01T09:05:52Z">
        <w:r>
          <w:rPr>
            <w:rFonts w:hint="default" w:ascii="Times New Roman" w:hAnsi="Times New Roman" w:cs="Times New Roman"/>
            <w:sz w:val="24"/>
            <w:szCs w:val="24"/>
            <w:lang w:val="en-US"/>
          </w:rPr>
          <w:t xml:space="preserve"> </w:t>
        </w:r>
      </w:ins>
      <w:ins w:id="957" w:author="alanr" w:date="2021-05-01T09:05:53Z">
        <w:r>
          <w:rPr>
            <w:rFonts w:hint="default" w:ascii="Times New Roman" w:hAnsi="Times New Roman" w:cs="Times New Roman"/>
            <w:sz w:val="24"/>
            <w:szCs w:val="24"/>
            <w:lang w:val="en-US"/>
          </w:rPr>
          <w:t>a majorit</w:t>
        </w:r>
      </w:ins>
      <w:ins w:id="958" w:author="alanr" w:date="2021-05-01T09:05:54Z">
        <w:r>
          <w:rPr>
            <w:rFonts w:hint="default" w:ascii="Times New Roman" w:hAnsi="Times New Roman" w:cs="Times New Roman"/>
            <w:sz w:val="24"/>
            <w:szCs w:val="24"/>
            <w:lang w:val="en-US"/>
          </w:rPr>
          <w:t>y of the tea</w:t>
        </w:r>
      </w:ins>
      <w:ins w:id="959" w:author="alanr" w:date="2021-05-01T09:05:55Z">
        <w:r>
          <w:rPr>
            <w:rFonts w:hint="default" w:ascii="Times New Roman" w:hAnsi="Times New Roman" w:cs="Times New Roman"/>
            <w:sz w:val="24"/>
            <w:szCs w:val="24"/>
            <w:lang w:val="en-US"/>
          </w:rPr>
          <w:t>ms would ha</w:t>
        </w:r>
      </w:ins>
      <w:ins w:id="960" w:author="alanr" w:date="2021-05-01T09:05:56Z">
        <w:r>
          <w:rPr>
            <w:rFonts w:hint="default" w:ascii="Times New Roman" w:hAnsi="Times New Roman" w:cs="Times New Roman"/>
            <w:sz w:val="24"/>
            <w:szCs w:val="24"/>
            <w:lang w:val="en-US"/>
          </w:rPr>
          <w:t xml:space="preserve">ve </w:t>
        </w:r>
      </w:ins>
      <w:ins w:id="961" w:author="alanr" w:date="2021-05-01T09:05:57Z">
        <w:r>
          <w:rPr>
            <w:rFonts w:hint="default" w:ascii="Times New Roman" w:hAnsi="Times New Roman" w:cs="Times New Roman"/>
            <w:sz w:val="24"/>
            <w:szCs w:val="24"/>
            <w:lang w:val="en-US"/>
          </w:rPr>
          <w:t>both o</w:t>
        </w:r>
      </w:ins>
      <w:ins w:id="962" w:author="alanr" w:date="2021-05-01T09:05:58Z">
        <w:r>
          <w:rPr>
            <w:rFonts w:hint="default" w:ascii="Times New Roman" w:hAnsi="Times New Roman" w:cs="Times New Roman"/>
            <w:sz w:val="24"/>
            <w:szCs w:val="24"/>
            <w:lang w:val="en-US"/>
          </w:rPr>
          <w:t>ld and youn</w:t>
        </w:r>
      </w:ins>
      <w:ins w:id="963" w:author="alanr" w:date="2021-05-01T09:05:59Z">
        <w:r>
          <w:rPr>
            <w:rFonts w:hint="default" w:ascii="Times New Roman" w:hAnsi="Times New Roman" w:cs="Times New Roman"/>
            <w:sz w:val="24"/>
            <w:szCs w:val="24"/>
            <w:lang w:val="en-US"/>
          </w:rPr>
          <w:t xml:space="preserve">g players. </w:t>
        </w:r>
      </w:ins>
    </w:p>
    <w:p>
      <w:pPr>
        <w:spacing w:line="360" w:lineRule="auto"/>
        <w:rPr>
          <w:rFonts w:hint="default" w:ascii="Times New Roman" w:hAnsi="Times New Roman" w:cs="Times New Roman"/>
          <w:sz w:val="24"/>
          <w:szCs w:val="24"/>
          <w:lang w:val="en-US"/>
        </w:rPr>
      </w:pPr>
      <w:ins w:id="964" w:author="alanr" w:date="2021-05-01T09:03:23Z">
        <w:r>
          <w:rPr>
            <w:rFonts w:hint="default" w:ascii="Times New Roman" w:hAnsi="Times New Roman" w:cs="Times New Roman"/>
            <w:sz w:val="24"/>
            <w:szCs w:val="24"/>
            <w:lang w:val="en-US"/>
          </w:rPr>
          <w:t>We als</w:t>
        </w:r>
      </w:ins>
      <w:ins w:id="965" w:author="alanr" w:date="2021-05-01T09:03:24Z">
        <w:r>
          <w:rPr>
            <w:rFonts w:hint="default" w:ascii="Times New Roman" w:hAnsi="Times New Roman" w:cs="Times New Roman"/>
            <w:sz w:val="24"/>
            <w:szCs w:val="24"/>
            <w:lang w:val="en-US"/>
          </w:rPr>
          <w:t>o do n</w:t>
        </w:r>
      </w:ins>
      <w:ins w:id="966" w:author="alanr" w:date="2021-05-01T09:03:27Z">
        <w:r>
          <w:rPr>
            <w:rFonts w:hint="default" w:ascii="Times New Roman" w:hAnsi="Times New Roman" w:cs="Times New Roman"/>
            <w:sz w:val="24"/>
            <w:szCs w:val="24"/>
            <w:lang w:val="en-US"/>
          </w:rPr>
          <w:t xml:space="preserve">ot </w:t>
        </w:r>
      </w:ins>
      <w:ins w:id="967" w:author="alanr" w:date="2021-05-01T09:03:28Z">
        <w:r>
          <w:rPr>
            <w:rFonts w:hint="default" w:ascii="Times New Roman" w:hAnsi="Times New Roman" w:cs="Times New Roman"/>
            <w:sz w:val="24"/>
            <w:szCs w:val="24"/>
            <w:lang w:val="en-US"/>
          </w:rPr>
          <w:t>find evid</w:t>
        </w:r>
      </w:ins>
      <w:ins w:id="968" w:author="alanr" w:date="2021-05-01T09:03:29Z">
        <w:r>
          <w:rPr>
            <w:rFonts w:hint="default" w:ascii="Times New Roman" w:hAnsi="Times New Roman" w:cs="Times New Roman"/>
            <w:sz w:val="24"/>
            <w:szCs w:val="24"/>
            <w:lang w:val="en-US"/>
          </w:rPr>
          <w:t xml:space="preserve">ence </w:t>
        </w:r>
      </w:ins>
      <w:ins w:id="969" w:author="alanr" w:date="2021-05-01T09:03:33Z">
        <w:r>
          <w:rPr>
            <w:rFonts w:hint="default" w:ascii="Times New Roman" w:hAnsi="Times New Roman" w:cs="Times New Roman"/>
            <w:sz w:val="24"/>
            <w:szCs w:val="24"/>
            <w:lang w:val="en-US"/>
          </w:rPr>
          <w:t>to s</w:t>
        </w:r>
      </w:ins>
      <w:ins w:id="970" w:author="alanr" w:date="2021-05-01T09:03:34Z">
        <w:r>
          <w:rPr>
            <w:rFonts w:hint="default" w:ascii="Times New Roman" w:hAnsi="Times New Roman" w:cs="Times New Roman"/>
            <w:sz w:val="24"/>
            <w:szCs w:val="24"/>
            <w:lang w:val="en-US"/>
          </w:rPr>
          <w:t xml:space="preserve">upport </w:t>
        </w:r>
      </w:ins>
      <w:ins w:id="971" w:author="alanr" w:date="2021-05-01T09:03:47Z">
        <w:r>
          <w:rPr>
            <w:rFonts w:hint="default" w:ascii="Times New Roman" w:hAnsi="Times New Roman" w:cs="Times New Roman"/>
            <w:sz w:val="24"/>
            <w:szCs w:val="24"/>
            <w:lang w:val="en-US"/>
          </w:rPr>
          <w:t>our hypo</w:t>
        </w:r>
      </w:ins>
      <w:ins w:id="972" w:author="alanr" w:date="2021-05-01T09:03:49Z">
        <w:r>
          <w:rPr>
            <w:rFonts w:hint="default" w:ascii="Times New Roman" w:hAnsi="Times New Roman" w:cs="Times New Roman"/>
            <w:sz w:val="24"/>
            <w:szCs w:val="24"/>
            <w:lang w:val="en-US"/>
          </w:rPr>
          <w:t xml:space="preserve">thesis that </w:t>
        </w:r>
      </w:ins>
      <w:ins w:id="973" w:author="alanr" w:date="2021-05-01T09:03:52Z">
        <w:r>
          <w:rPr>
            <w:rFonts w:hint="default" w:ascii="Times New Roman" w:hAnsi="Times New Roman" w:cs="Times New Roman"/>
            <w:sz w:val="24"/>
            <w:szCs w:val="24"/>
            <w:lang w:val="en-US"/>
          </w:rPr>
          <w:t>the share of</w:t>
        </w:r>
      </w:ins>
      <w:ins w:id="974" w:author="alanr" w:date="2021-05-01T09:03:53Z">
        <w:r>
          <w:rPr>
            <w:rFonts w:hint="default" w:ascii="Times New Roman" w:hAnsi="Times New Roman" w:cs="Times New Roman"/>
            <w:sz w:val="24"/>
            <w:szCs w:val="24"/>
            <w:lang w:val="en-US"/>
          </w:rPr>
          <w:t xml:space="preserve"> foreigner</w:t>
        </w:r>
      </w:ins>
      <w:ins w:id="975" w:author="alanr" w:date="2021-05-01T09:03:54Z">
        <w:r>
          <w:rPr>
            <w:rFonts w:hint="default" w:ascii="Times New Roman" w:hAnsi="Times New Roman" w:cs="Times New Roman"/>
            <w:sz w:val="24"/>
            <w:szCs w:val="24"/>
            <w:lang w:val="en-US"/>
          </w:rPr>
          <w:t xml:space="preserve">s </w:t>
        </w:r>
      </w:ins>
      <w:ins w:id="976" w:author="alanr" w:date="2021-05-01T09:04:00Z">
        <w:r>
          <w:rPr>
            <w:rFonts w:hint="default" w:ascii="Times New Roman" w:hAnsi="Times New Roman" w:cs="Times New Roman"/>
            <w:sz w:val="24"/>
            <w:szCs w:val="24"/>
            <w:lang w:val="en-US"/>
          </w:rPr>
          <w:t>moderat</w:t>
        </w:r>
      </w:ins>
      <w:ins w:id="977" w:author="alanr" w:date="2021-05-01T09:04:02Z">
        <w:r>
          <w:rPr>
            <w:rFonts w:hint="default" w:ascii="Times New Roman" w:hAnsi="Times New Roman" w:cs="Times New Roman"/>
            <w:sz w:val="24"/>
            <w:szCs w:val="24"/>
            <w:lang w:val="en-US"/>
          </w:rPr>
          <w:t>es the</w:t>
        </w:r>
      </w:ins>
      <w:ins w:id="978" w:author="alanr" w:date="2021-05-01T09:04:03Z">
        <w:r>
          <w:rPr>
            <w:rFonts w:hint="default" w:ascii="Times New Roman" w:hAnsi="Times New Roman" w:cs="Times New Roman"/>
            <w:sz w:val="24"/>
            <w:szCs w:val="24"/>
            <w:lang w:val="en-US"/>
          </w:rPr>
          <w:t xml:space="preserve"> </w:t>
        </w:r>
      </w:ins>
      <w:ins w:id="979" w:author="alanr" w:date="2021-05-01T09:04:21Z">
        <w:r>
          <w:rPr>
            <w:rFonts w:hint="default" w:ascii="Times New Roman" w:hAnsi="Times New Roman" w:cs="Times New Roman"/>
            <w:sz w:val="24"/>
            <w:szCs w:val="24"/>
            <w:lang w:val="en-US"/>
          </w:rPr>
          <w:t>re</w:t>
        </w:r>
      </w:ins>
      <w:ins w:id="980" w:author="alanr" w:date="2021-05-01T09:04:22Z">
        <w:r>
          <w:rPr>
            <w:rFonts w:hint="default" w:ascii="Times New Roman" w:hAnsi="Times New Roman" w:cs="Times New Roman"/>
            <w:sz w:val="24"/>
            <w:szCs w:val="24"/>
            <w:lang w:val="en-US"/>
          </w:rPr>
          <w:t xml:space="preserve">lationship </w:t>
        </w:r>
      </w:ins>
      <w:ins w:id="981" w:author="alanr" w:date="2021-05-01T09:04:23Z">
        <w:r>
          <w:rPr>
            <w:rFonts w:hint="default" w:ascii="Times New Roman" w:hAnsi="Times New Roman" w:cs="Times New Roman"/>
            <w:sz w:val="24"/>
            <w:szCs w:val="24"/>
            <w:lang w:val="en-US"/>
          </w:rPr>
          <w:t>between</w:t>
        </w:r>
      </w:ins>
      <w:ins w:id="982" w:author="alanr" w:date="2021-05-01T09:04:24Z">
        <w:r>
          <w:rPr>
            <w:rFonts w:hint="default" w:ascii="Times New Roman" w:hAnsi="Times New Roman" w:cs="Times New Roman"/>
            <w:sz w:val="24"/>
            <w:szCs w:val="24"/>
            <w:lang w:val="en-US"/>
          </w:rPr>
          <w:t xml:space="preserve"> cro</w:t>
        </w:r>
      </w:ins>
      <w:ins w:id="983" w:author="alanr" w:date="2021-05-01T09:04:25Z">
        <w:r>
          <w:rPr>
            <w:rFonts w:hint="default" w:ascii="Times New Roman" w:hAnsi="Times New Roman" w:cs="Times New Roman"/>
            <w:sz w:val="24"/>
            <w:szCs w:val="24"/>
            <w:lang w:val="en-US"/>
          </w:rPr>
          <w:t>wd suppo</w:t>
        </w:r>
      </w:ins>
      <w:ins w:id="984" w:author="alanr" w:date="2021-05-01T09:04:26Z">
        <w:r>
          <w:rPr>
            <w:rFonts w:hint="default" w:ascii="Times New Roman" w:hAnsi="Times New Roman" w:cs="Times New Roman"/>
            <w:sz w:val="24"/>
            <w:szCs w:val="24"/>
            <w:lang w:val="en-US"/>
          </w:rPr>
          <w:t xml:space="preserve">rt and team </w:t>
        </w:r>
      </w:ins>
      <w:ins w:id="985" w:author="alanr" w:date="2021-05-01T09:04:27Z">
        <w:r>
          <w:rPr>
            <w:rFonts w:hint="default" w:ascii="Times New Roman" w:hAnsi="Times New Roman" w:cs="Times New Roman"/>
            <w:sz w:val="24"/>
            <w:szCs w:val="24"/>
            <w:lang w:val="en-US"/>
          </w:rPr>
          <w:t>performance</w:t>
        </w:r>
      </w:ins>
      <w:ins w:id="986" w:author="alanr" w:date="2021-05-01T09:04:37Z">
        <w:r>
          <w:rPr>
            <w:rFonts w:hint="default" w:ascii="Times New Roman" w:hAnsi="Times New Roman" w:cs="Times New Roman"/>
            <w:sz w:val="24"/>
            <w:szCs w:val="24"/>
            <w:lang w:val="en-US"/>
          </w:rPr>
          <w:t xml:space="preserve">. </w:t>
        </w:r>
      </w:ins>
      <w:ins w:id="987" w:author="alanr" w:date="2021-05-01T09:04:38Z">
        <w:r>
          <w:rPr>
            <w:rFonts w:hint="default" w:ascii="Times New Roman" w:hAnsi="Times New Roman" w:cs="Times New Roman"/>
            <w:sz w:val="24"/>
            <w:szCs w:val="24"/>
            <w:lang w:val="en-US"/>
          </w:rPr>
          <w:t>Addition</w:t>
        </w:r>
      </w:ins>
      <w:ins w:id="988" w:author="alanr" w:date="2021-05-01T09:04:39Z">
        <w:r>
          <w:rPr>
            <w:rFonts w:hint="default" w:ascii="Times New Roman" w:hAnsi="Times New Roman" w:cs="Times New Roman"/>
            <w:sz w:val="24"/>
            <w:szCs w:val="24"/>
            <w:lang w:val="en-US"/>
          </w:rPr>
          <w:t xml:space="preserve">ally, </w:t>
        </w:r>
      </w:ins>
      <w:ins w:id="989" w:author="alanr" w:date="2021-05-01T09:06:21Z">
        <w:r>
          <w:rPr>
            <w:rFonts w:hint="default" w:ascii="Times New Roman" w:hAnsi="Times New Roman" w:cs="Times New Roman"/>
            <w:sz w:val="24"/>
            <w:szCs w:val="24"/>
            <w:lang w:val="en-US"/>
          </w:rPr>
          <w:t>the s</w:t>
        </w:r>
      </w:ins>
      <w:ins w:id="990" w:author="alanr" w:date="2021-05-01T09:06:22Z">
        <w:r>
          <w:rPr>
            <w:rFonts w:hint="default" w:ascii="Times New Roman" w:hAnsi="Times New Roman" w:cs="Times New Roman"/>
            <w:sz w:val="24"/>
            <w:szCs w:val="24"/>
            <w:lang w:val="en-US"/>
          </w:rPr>
          <w:t>hare of fo</w:t>
        </w:r>
      </w:ins>
      <w:ins w:id="991" w:author="alanr" w:date="2021-05-01T09:06:23Z">
        <w:r>
          <w:rPr>
            <w:rFonts w:hint="default" w:ascii="Times New Roman" w:hAnsi="Times New Roman" w:cs="Times New Roman"/>
            <w:sz w:val="24"/>
            <w:szCs w:val="24"/>
            <w:lang w:val="en-US"/>
          </w:rPr>
          <w:t>reign</w:t>
        </w:r>
      </w:ins>
      <w:ins w:id="992" w:author="alanr" w:date="2021-05-01T09:06:24Z">
        <w:r>
          <w:rPr>
            <w:rFonts w:hint="default" w:ascii="Times New Roman" w:hAnsi="Times New Roman" w:cs="Times New Roman"/>
            <w:sz w:val="24"/>
            <w:szCs w:val="24"/>
            <w:lang w:val="en-US"/>
          </w:rPr>
          <w:t>ers does not</w:t>
        </w:r>
      </w:ins>
      <w:ins w:id="993" w:author="alanr" w:date="2021-05-01T09:06:25Z">
        <w:r>
          <w:rPr>
            <w:rFonts w:hint="default" w:ascii="Times New Roman" w:hAnsi="Times New Roman" w:cs="Times New Roman"/>
            <w:sz w:val="24"/>
            <w:szCs w:val="24"/>
            <w:lang w:val="en-US"/>
          </w:rPr>
          <w:t xml:space="preserve"> affect </w:t>
        </w:r>
      </w:ins>
      <w:ins w:id="994" w:author="alanr" w:date="2021-05-01T09:06:26Z">
        <w:r>
          <w:rPr>
            <w:rFonts w:hint="default" w:ascii="Times New Roman" w:hAnsi="Times New Roman" w:cs="Times New Roman"/>
            <w:sz w:val="24"/>
            <w:szCs w:val="24"/>
            <w:lang w:val="en-US"/>
          </w:rPr>
          <w:t>sta</w:t>
        </w:r>
      </w:ins>
      <w:ins w:id="995" w:author="alanr" w:date="2021-05-01T09:06:27Z">
        <w:r>
          <w:rPr>
            <w:rFonts w:hint="default" w:ascii="Times New Roman" w:hAnsi="Times New Roman" w:cs="Times New Roman"/>
            <w:sz w:val="24"/>
            <w:szCs w:val="24"/>
            <w:lang w:val="en-US"/>
          </w:rPr>
          <w:t>dium a</w:t>
        </w:r>
      </w:ins>
      <w:ins w:id="996" w:author="alanr" w:date="2021-05-01T09:06:29Z">
        <w:r>
          <w:rPr>
            <w:rFonts w:hint="default" w:ascii="Times New Roman" w:hAnsi="Times New Roman" w:cs="Times New Roman"/>
            <w:sz w:val="24"/>
            <w:szCs w:val="24"/>
            <w:lang w:val="en-US"/>
          </w:rPr>
          <w:t>t</w:t>
        </w:r>
      </w:ins>
      <w:ins w:id="997" w:author="alanr" w:date="2021-05-01T09:06:30Z">
        <w:r>
          <w:rPr>
            <w:rFonts w:hint="default" w:ascii="Times New Roman" w:hAnsi="Times New Roman" w:cs="Times New Roman"/>
            <w:sz w:val="24"/>
            <w:szCs w:val="24"/>
            <w:lang w:val="en-US"/>
          </w:rPr>
          <w:t xml:space="preserve">mosphere </w:t>
        </w:r>
      </w:ins>
      <w:ins w:id="998" w:author="alanr" w:date="2021-05-01T09:06:31Z">
        <w:r>
          <w:rPr>
            <w:rFonts w:hint="default" w:ascii="Times New Roman" w:hAnsi="Times New Roman" w:cs="Times New Roman"/>
            <w:sz w:val="24"/>
            <w:szCs w:val="24"/>
            <w:lang w:val="en-US"/>
          </w:rPr>
          <w:t>s</w:t>
        </w:r>
      </w:ins>
      <w:ins w:id="999" w:author="alanr" w:date="2021-05-01T09:06:32Z">
        <w:r>
          <w:rPr>
            <w:rFonts w:hint="default" w:ascii="Times New Roman" w:hAnsi="Times New Roman" w:cs="Times New Roman"/>
            <w:sz w:val="24"/>
            <w:szCs w:val="24"/>
            <w:lang w:val="en-US"/>
          </w:rPr>
          <w:t>ig</w:t>
        </w:r>
      </w:ins>
      <w:ins w:id="1000" w:author="alanr" w:date="2021-05-01T09:06:34Z">
        <w:r>
          <w:rPr>
            <w:rFonts w:hint="default" w:ascii="Times New Roman" w:hAnsi="Times New Roman" w:cs="Times New Roman"/>
            <w:sz w:val="24"/>
            <w:szCs w:val="24"/>
            <w:lang w:val="en-US"/>
          </w:rPr>
          <w:t>nifica</w:t>
        </w:r>
      </w:ins>
      <w:ins w:id="1001" w:author="alanr" w:date="2021-05-01T09:06:35Z">
        <w:r>
          <w:rPr>
            <w:rFonts w:hint="default" w:ascii="Times New Roman" w:hAnsi="Times New Roman" w:cs="Times New Roman"/>
            <w:sz w:val="24"/>
            <w:szCs w:val="24"/>
            <w:lang w:val="en-US"/>
          </w:rPr>
          <w:t xml:space="preserve">ntly enough </w:t>
        </w:r>
      </w:ins>
      <w:ins w:id="1002" w:author="alanr" w:date="2021-05-01T09:06:36Z">
        <w:r>
          <w:rPr>
            <w:rFonts w:hint="default" w:ascii="Times New Roman" w:hAnsi="Times New Roman" w:cs="Times New Roman"/>
            <w:sz w:val="24"/>
            <w:szCs w:val="24"/>
            <w:lang w:val="en-US"/>
          </w:rPr>
          <w:t>to w</w:t>
        </w:r>
      </w:ins>
      <w:ins w:id="1003" w:author="alanr" w:date="2021-05-01T09:06:37Z">
        <w:r>
          <w:rPr>
            <w:rFonts w:hint="default" w:ascii="Times New Roman" w:hAnsi="Times New Roman" w:cs="Times New Roman"/>
            <w:sz w:val="24"/>
            <w:szCs w:val="24"/>
            <w:lang w:val="en-US"/>
          </w:rPr>
          <w:t xml:space="preserve">arrant </w:t>
        </w:r>
      </w:ins>
      <w:ins w:id="1004" w:author="alanr" w:date="2021-05-01T09:06:44Z">
        <w:r>
          <w:rPr>
            <w:rFonts w:hint="default" w:ascii="Times New Roman" w:hAnsi="Times New Roman" w:cs="Times New Roman"/>
            <w:sz w:val="24"/>
            <w:szCs w:val="24"/>
            <w:lang w:val="en-US"/>
          </w:rPr>
          <w:t>larg</w:t>
        </w:r>
      </w:ins>
      <w:ins w:id="1005" w:author="alanr" w:date="2021-05-01T09:06:45Z">
        <w:r>
          <w:rPr>
            <w:rFonts w:hint="default" w:ascii="Times New Roman" w:hAnsi="Times New Roman" w:cs="Times New Roman"/>
            <w:sz w:val="24"/>
            <w:szCs w:val="24"/>
            <w:lang w:val="en-US"/>
          </w:rPr>
          <w:t>er effect</w:t>
        </w:r>
      </w:ins>
      <w:ins w:id="1006" w:author="alanr" w:date="2021-05-01T09:06:46Z">
        <w:r>
          <w:rPr>
            <w:rFonts w:hint="default" w:ascii="Times New Roman" w:hAnsi="Times New Roman" w:cs="Times New Roman"/>
            <w:sz w:val="24"/>
            <w:szCs w:val="24"/>
            <w:lang w:val="en-US"/>
          </w:rPr>
          <w:t xml:space="preserve">s </w:t>
        </w:r>
      </w:ins>
      <w:ins w:id="1007" w:author="alanr" w:date="2021-05-01T09:06:47Z">
        <w:r>
          <w:rPr>
            <w:rFonts w:hint="default" w:ascii="Times New Roman" w:hAnsi="Times New Roman" w:cs="Times New Roman"/>
            <w:sz w:val="24"/>
            <w:szCs w:val="24"/>
            <w:lang w:val="en-US"/>
          </w:rPr>
          <w:t>on re</w:t>
        </w:r>
      </w:ins>
      <w:ins w:id="1008" w:author="alanr" w:date="2021-05-01T09:06:48Z">
        <w:r>
          <w:rPr>
            <w:rFonts w:hint="default" w:ascii="Times New Roman" w:hAnsi="Times New Roman" w:cs="Times New Roman"/>
            <w:sz w:val="24"/>
            <w:szCs w:val="24"/>
            <w:lang w:val="en-US"/>
          </w:rPr>
          <w:t xml:space="preserve">feree </w:t>
        </w:r>
      </w:ins>
      <w:ins w:id="1009" w:author="alanr" w:date="2021-05-01T09:06:52Z">
        <w:r>
          <w:rPr>
            <w:rFonts w:hint="default" w:ascii="Times New Roman" w:hAnsi="Times New Roman" w:cs="Times New Roman"/>
            <w:sz w:val="24"/>
            <w:szCs w:val="24"/>
            <w:lang w:val="en-US"/>
          </w:rPr>
          <w:t>bias.</w:t>
        </w:r>
      </w:ins>
      <w:ins w:id="1010" w:author="alanr" w:date="2021-05-01T09:06:53Z">
        <w:r>
          <w:rPr>
            <w:rFonts w:hint="default" w:ascii="Times New Roman" w:hAnsi="Times New Roman" w:cs="Times New Roman"/>
            <w:sz w:val="24"/>
            <w:szCs w:val="24"/>
            <w:lang w:val="en-US"/>
          </w:rPr>
          <w:t xml:space="preserve"> </w:t>
        </w:r>
      </w:ins>
      <w:ins w:id="1011" w:author="alanr" w:date="2021-05-01T09:07:09Z">
        <w:r>
          <w:rPr>
            <w:rFonts w:hint="default" w:ascii="Times New Roman" w:hAnsi="Times New Roman" w:cs="Times New Roman"/>
            <w:sz w:val="24"/>
            <w:szCs w:val="24"/>
            <w:lang w:val="en-US"/>
          </w:rPr>
          <w:t xml:space="preserve">Should </w:t>
        </w:r>
      </w:ins>
      <w:ins w:id="1012" w:author="alanr" w:date="2021-05-01T09:07:10Z">
        <w:r>
          <w:rPr>
            <w:rFonts w:hint="default" w:ascii="Times New Roman" w:hAnsi="Times New Roman" w:cs="Times New Roman"/>
            <w:sz w:val="24"/>
            <w:szCs w:val="24"/>
            <w:lang w:val="en-US"/>
          </w:rPr>
          <w:t>crowd</w:t>
        </w:r>
      </w:ins>
      <w:ins w:id="1013" w:author="alanr" w:date="2021-05-01T09:07:18Z">
        <w:r>
          <w:rPr>
            <w:rFonts w:hint="default" w:ascii="Times New Roman" w:hAnsi="Times New Roman" w:cs="Times New Roman"/>
            <w:sz w:val="24"/>
            <w:szCs w:val="24"/>
            <w:lang w:val="en-US"/>
          </w:rPr>
          <w:t xml:space="preserve"> a</w:t>
        </w:r>
      </w:ins>
      <w:ins w:id="1014" w:author="alanr" w:date="2021-05-01T09:07:19Z">
        <w:r>
          <w:rPr>
            <w:rFonts w:hint="default" w:ascii="Times New Roman" w:hAnsi="Times New Roman" w:cs="Times New Roman"/>
            <w:sz w:val="24"/>
            <w:szCs w:val="24"/>
            <w:lang w:val="en-US"/>
          </w:rPr>
          <w:t>t</w:t>
        </w:r>
      </w:ins>
      <w:ins w:id="1015" w:author="alanr" w:date="2021-05-01T09:07:20Z">
        <w:r>
          <w:rPr>
            <w:rFonts w:hint="default" w:ascii="Times New Roman" w:hAnsi="Times New Roman" w:cs="Times New Roman"/>
            <w:sz w:val="24"/>
            <w:szCs w:val="24"/>
            <w:lang w:val="en-US"/>
          </w:rPr>
          <w:t>mos</w:t>
        </w:r>
      </w:ins>
      <w:ins w:id="1016" w:author="alanr" w:date="2021-05-01T09:07:21Z">
        <w:r>
          <w:rPr>
            <w:rFonts w:hint="default" w:ascii="Times New Roman" w:hAnsi="Times New Roman" w:cs="Times New Roman"/>
            <w:sz w:val="24"/>
            <w:szCs w:val="24"/>
            <w:lang w:val="en-US"/>
          </w:rPr>
          <w:t>phere rea</w:t>
        </w:r>
      </w:ins>
      <w:ins w:id="1017" w:author="alanr" w:date="2021-05-01T09:07:22Z">
        <w:r>
          <w:rPr>
            <w:rFonts w:hint="default" w:ascii="Times New Roman" w:hAnsi="Times New Roman" w:cs="Times New Roman"/>
            <w:sz w:val="24"/>
            <w:szCs w:val="24"/>
            <w:lang w:val="en-US"/>
          </w:rPr>
          <w:t>lly be af</w:t>
        </w:r>
      </w:ins>
      <w:ins w:id="1018" w:author="alanr" w:date="2021-05-01T09:07:23Z">
        <w:r>
          <w:rPr>
            <w:rFonts w:hint="default" w:ascii="Times New Roman" w:hAnsi="Times New Roman" w:cs="Times New Roman"/>
            <w:sz w:val="24"/>
            <w:szCs w:val="24"/>
            <w:lang w:val="en-US"/>
          </w:rPr>
          <w:t>fected</w:t>
        </w:r>
      </w:ins>
      <w:ins w:id="1019" w:author="alanr" w:date="2021-05-01T09:07:24Z">
        <w:r>
          <w:rPr>
            <w:rFonts w:hint="default" w:ascii="Times New Roman" w:hAnsi="Times New Roman" w:cs="Times New Roman"/>
            <w:sz w:val="24"/>
            <w:szCs w:val="24"/>
            <w:lang w:val="en-US"/>
          </w:rPr>
          <w:t xml:space="preserve"> by the sh</w:t>
        </w:r>
      </w:ins>
      <w:ins w:id="1020" w:author="alanr" w:date="2021-05-01T09:07:25Z">
        <w:r>
          <w:rPr>
            <w:rFonts w:hint="default" w:ascii="Times New Roman" w:hAnsi="Times New Roman" w:cs="Times New Roman"/>
            <w:sz w:val="24"/>
            <w:szCs w:val="24"/>
            <w:lang w:val="en-US"/>
          </w:rPr>
          <w:t>are of for</w:t>
        </w:r>
      </w:ins>
      <w:ins w:id="1021" w:author="alanr" w:date="2021-05-01T09:07:26Z">
        <w:r>
          <w:rPr>
            <w:rFonts w:hint="default" w:ascii="Times New Roman" w:hAnsi="Times New Roman" w:cs="Times New Roman"/>
            <w:sz w:val="24"/>
            <w:szCs w:val="24"/>
            <w:lang w:val="en-US"/>
          </w:rPr>
          <w:t xml:space="preserve">eigners, </w:t>
        </w:r>
      </w:ins>
      <w:ins w:id="1022" w:author="alanr" w:date="2021-05-01T09:07:27Z">
        <w:r>
          <w:rPr>
            <w:rFonts w:hint="default" w:ascii="Times New Roman" w:hAnsi="Times New Roman" w:cs="Times New Roman"/>
            <w:sz w:val="24"/>
            <w:szCs w:val="24"/>
            <w:lang w:val="en-US"/>
          </w:rPr>
          <w:t xml:space="preserve">the </w:t>
        </w:r>
      </w:ins>
      <w:ins w:id="1023" w:author="alanr" w:date="2021-05-01T09:07:28Z">
        <w:r>
          <w:rPr>
            <w:rFonts w:hint="default" w:ascii="Times New Roman" w:hAnsi="Times New Roman" w:cs="Times New Roman"/>
            <w:sz w:val="24"/>
            <w:szCs w:val="24"/>
            <w:lang w:val="en-US"/>
          </w:rPr>
          <w:t>total</w:t>
        </w:r>
      </w:ins>
      <w:ins w:id="1024" w:author="alanr" w:date="2021-05-01T09:07:31Z">
        <w:r>
          <w:rPr>
            <w:rFonts w:hint="default" w:ascii="Times New Roman" w:hAnsi="Times New Roman" w:cs="Times New Roman"/>
            <w:sz w:val="24"/>
            <w:szCs w:val="24"/>
            <w:lang w:val="en-US"/>
          </w:rPr>
          <w:t xml:space="preserve"> </w:t>
        </w:r>
      </w:ins>
      <w:ins w:id="1025" w:author="alanr" w:date="2021-05-01T09:07:36Z">
        <w:r>
          <w:rPr>
            <w:rFonts w:hint="default" w:ascii="Times New Roman" w:hAnsi="Times New Roman" w:cs="Times New Roman"/>
            <w:sz w:val="24"/>
            <w:szCs w:val="24"/>
            <w:lang w:val="en-US"/>
          </w:rPr>
          <w:t>change</w:t>
        </w:r>
      </w:ins>
      <w:ins w:id="1026" w:author="alanr" w:date="2021-05-01T09:07:37Z">
        <w:r>
          <w:rPr>
            <w:rFonts w:hint="default" w:ascii="Times New Roman" w:hAnsi="Times New Roman" w:cs="Times New Roman"/>
            <w:sz w:val="24"/>
            <w:szCs w:val="24"/>
            <w:lang w:val="en-US"/>
          </w:rPr>
          <w:t xml:space="preserve"> in </w:t>
        </w:r>
      </w:ins>
      <w:ins w:id="1027" w:author="alanr" w:date="2021-05-01T09:07:39Z">
        <w:r>
          <w:rPr>
            <w:rFonts w:hint="default" w:ascii="Times New Roman" w:hAnsi="Times New Roman" w:cs="Times New Roman"/>
            <w:sz w:val="24"/>
            <w:szCs w:val="24"/>
            <w:lang w:val="en-US"/>
          </w:rPr>
          <w:t>st</w:t>
        </w:r>
      </w:ins>
      <w:ins w:id="1028" w:author="alanr" w:date="2021-05-01T09:07:40Z">
        <w:r>
          <w:rPr>
            <w:rFonts w:hint="default" w:ascii="Times New Roman" w:hAnsi="Times New Roman" w:cs="Times New Roman"/>
            <w:sz w:val="24"/>
            <w:szCs w:val="24"/>
            <w:lang w:val="en-US"/>
          </w:rPr>
          <w:t>adium at</w:t>
        </w:r>
      </w:ins>
      <w:ins w:id="1029" w:author="alanr" w:date="2021-05-01T09:07:41Z">
        <w:r>
          <w:rPr>
            <w:rFonts w:hint="default" w:ascii="Times New Roman" w:hAnsi="Times New Roman" w:cs="Times New Roman"/>
            <w:sz w:val="24"/>
            <w:szCs w:val="24"/>
            <w:lang w:val="en-US"/>
          </w:rPr>
          <w:t xml:space="preserve">mosphere </w:t>
        </w:r>
      </w:ins>
      <w:ins w:id="1030" w:author="alanr" w:date="2021-05-01T09:07:42Z">
        <w:r>
          <w:rPr>
            <w:rFonts w:hint="default" w:ascii="Times New Roman" w:hAnsi="Times New Roman" w:cs="Times New Roman"/>
            <w:sz w:val="24"/>
            <w:szCs w:val="24"/>
            <w:lang w:val="en-US"/>
          </w:rPr>
          <w:t>is appare</w:t>
        </w:r>
      </w:ins>
      <w:ins w:id="1031" w:author="alanr" w:date="2021-05-01T09:07:43Z">
        <w:r>
          <w:rPr>
            <w:rFonts w:hint="default" w:ascii="Times New Roman" w:hAnsi="Times New Roman" w:cs="Times New Roman"/>
            <w:sz w:val="24"/>
            <w:szCs w:val="24"/>
            <w:lang w:val="en-US"/>
          </w:rPr>
          <w:t xml:space="preserve">ntly not </w:t>
        </w:r>
      </w:ins>
      <w:ins w:id="1032" w:author="alanr" w:date="2021-05-01T09:07:44Z">
        <w:r>
          <w:rPr>
            <w:rFonts w:hint="default" w:ascii="Times New Roman" w:hAnsi="Times New Roman" w:cs="Times New Roman"/>
            <w:sz w:val="24"/>
            <w:szCs w:val="24"/>
            <w:lang w:val="en-US"/>
          </w:rPr>
          <w:t xml:space="preserve">large </w:t>
        </w:r>
      </w:ins>
      <w:ins w:id="1033" w:author="alanr" w:date="2021-05-01T09:07:45Z">
        <w:r>
          <w:rPr>
            <w:rFonts w:hint="default" w:ascii="Times New Roman" w:hAnsi="Times New Roman" w:cs="Times New Roman"/>
            <w:sz w:val="24"/>
            <w:szCs w:val="24"/>
            <w:lang w:val="en-US"/>
          </w:rPr>
          <w:t>enough to</w:t>
        </w:r>
      </w:ins>
      <w:ins w:id="1034" w:author="alanr" w:date="2021-05-01T09:07:46Z">
        <w:r>
          <w:rPr>
            <w:rFonts w:hint="default" w:ascii="Times New Roman" w:hAnsi="Times New Roman" w:cs="Times New Roman"/>
            <w:sz w:val="24"/>
            <w:szCs w:val="24"/>
            <w:lang w:val="en-US"/>
          </w:rPr>
          <w:t xml:space="preserve"> </w:t>
        </w:r>
      </w:ins>
      <w:ins w:id="1035" w:author="alanr" w:date="2021-05-01T09:07:47Z">
        <w:r>
          <w:rPr>
            <w:rFonts w:hint="default" w:ascii="Times New Roman" w:hAnsi="Times New Roman" w:cs="Times New Roman"/>
            <w:sz w:val="24"/>
            <w:szCs w:val="24"/>
            <w:lang w:val="en-US"/>
          </w:rPr>
          <w:t>sig</w:t>
        </w:r>
      </w:ins>
      <w:ins w:id="1036" w:author="alanr" w:date="2021-05-01T09:07:48Z">
        <w:r>
          <w:rPr>
            <w:rFonts w:hint="default" w:ascii="Times New Roman" w:hAnsi="Times New Roman" w:cs="Times New Roman"/>
            <w:sz w:val="24"/>
            <w:szCs w:val="24"/>
            <w:lang w:val="en-US"/>
          </w:rPr>
          <w:t xml:space="preserve">nificantly </w:t>
        </w:r>
      </w:ins>
      <w:ins w:id="1037" w:author="alanr" w:date="2021-05-01T09:07:49Z">
        <w:r>
          <w:rPr>
            <w:rFonts w:hint="default" w:ascii="Times New Roman" w:hAnsi="Times New Roman" w:cs="Times New Roman"/>
            <w:sz w:val="24"/>
            <w:szCs w:val="24"/>
            <w:lang w:val="en-US"/>
          </w:rPr>
          <w:t xml:space="preserve">influence </w:t>
        </w:r>
      </w:ins>
      <w:ins w:id="1038" w:author="alanr" w:date="2021-05-01T09:07:50Z">
        <w:r>
          <w:rPr>
            <w:rFonts w:hint="default" w:ascii="Times New Roman" w:hAnsi="Times New Roman" w:cs="Times New Roman"/>
            <w:sz w:val="24"/>
            <w:szCs w:val="24"/>
            <w:lang w:val="en-US"/>
          </w:rPr>
          <w:t>t</w:t>
        </w:r>
      </w:ins>
      <w:ins w:id="1039" w:author="alanr" w:date="2021-05-01T09:07:58Z">
        <w:r>
          <w:rPr>
            <w:rFonts w:hint="default" w:ascii="Times New Roman" w:hAnsi="Times New Roman" w:cs="Times New Roman"/>
            <w:sz w:val="24"/>
            <w:szCs w:val="24"/>
            <w:lang w:val="en-US"/>
          </w:rPr>
          <w:t>eam perf</w:t>
        </w:r>
      </w:ins>
      <w:ins w:id="1040" w:author="alanr" w:date="2021-05-01T09:07:59Z">
        <w:r>
          <w:rPr>
            <w:rFonts w:hint="default" w:ascii="Times New Roman" w:hAnsi="Times New Roman" w:cs="Times New Roman"/>
            <w:sz w:val="24"/>
            <w:szCs w:val="24"/>
            <w:lang w:val="en-US"/>
          </w:rPr>
          <w:t xml:space="preserve">ormance. </w:t>
        </w:r>
      </w:ins>
      <w:del w:id="1041" w:author="alanr" w:date="2021-05-01T09:03:22Z">
        <w:r>
          <w:rPr>
            <w:rFonts w:ascii="Times New Roman" w:hAnsi="Times New Roman" w:cs="Times New Roman"/>
            <w:sz w:val="24"/>
            <w:szCs w:val="24"/>
          </w:rPr>
          <w:delText>.</w:delText>
        </w:r>
      </w:del>
      <w:del w:id="1042" w:author="alanr" w:date="2021-05-01T09:02:45Z">
        <w:r>
          <w:rPr>
            <w:rFonts w:ascii="Times New Roman" w:hAnsi="Times New Roman" w:cs="Times New Roman"/>
            <w:sz w:val="24"/>
            <w:szCs w:val="24"/>
          </w:rPr>
          <w:delText xml:space="preserve"> </w:delText>
        </w:r>
      </w:del>
    </w:p>
    <w:p>
      <w:pPr>
        <w:spacing w:line="360" w:lineRule="auto"/>
        <w:rPr>
          <w:del w:id="1043" w:author="alanr" w:date="2021-05-01T09:08:09Z"/>
          <w:rFonts w:ascii="Times New Roman" w:hAnsi="Times New Roman" w:cs="Times New Roman"/>
          <w:sz w:val="24"/>
          <w:szCs w:val="24"/>
        </w:rPr>
      </w:pPr>
    </w:p>
    <w:p>
      <w:pPr>
        <w:spacing w:line="360" w:lineRule="auto"/>
        <w:rPr>
          <w:del w:id="1044" w:author="alanr" w:date="2021-05-01T09:08:09Z"/>
          <w:rFonts w:ascii="Times New Roman" w:hAnsi="Times New Roman" w:cs="Times New Roman"/>
          <w:sz w:val="24"/>
          <w:szCs w:val="24"/>
        </w:rPr>
      </w:pPr>
      <w:del w:id="1045" w:author="alanr" w:date="2021-05-01T09:08:09Z">
        <w:r>
          <w:rPr>
            <w:rFonts w:ascii="Times New Roman" w:hAnsi="Times New Roman" w:cs="Times New Roman"/>
            <w:sz w:val="24"/>
            <w:szCs w:val="24"/>
          </w:rPr>
          <w:delText xml:space="preserve">Hypothesis 1e: The coefficients for our moderator Share of Foreigners is insignificant. Therefore we reject the hypothesis that thethe share of foreigners of a team moderates the the effect of crowd support on team performance. Clearly the difference in crowd support and atmosphere are not affected enough by the amount of foreigners playing on the field to play a role. </w:delText>
        </w:r>
      </w:del>
    </w:p>
    <w:p>
      <w:pPr>
        <w:spacing w:line="360" w:lineRule="auto"/>
        <w:rPr>
          <w:ins w:id="1046" w:author="alanr" w:date="2021-05-01T07:52:57Z"/>
          <w:rFonts w:hint="default" w:ascii="Times New Roman" w:hAnsi="Times New Roman" w:cs="Times New Roman"/>
          <w:sz w:val="24"/>
          <w:szCs w:val="24"/>
          <w:lang w:val="en-US"/>
        </w:rPr>
      </w:pPr>
    </w:p>
    <w:p>
      <w:pPr>
        <w:spacing w:line="360" w:lineRule="auto"/>
        <w:rPr>
          <w:del w:id="1047" w:author="alanr" w:date="2021-05-01T09:09:20Z"/>
          <w:rFonts w:hint="default" w:ascii="Times New Roman" w:hAnsi="Times New Roman" w:cs="Times New Roman"/>
          <w:sz w:val="24"/>
          <w:szCs w:val="24"/>
          <w:lang w:val="en-US"/>
        </w:rPr>
      </w:pPr>
      <w:ins w:id="1048" w:author="alanr" w:date="2021-05-01T07:52:53Z">
        <w:r>
          <w:rPr>
            <w:rFonts w:hint="default" w:ascii="Times New Roman" w:hAnsi="Times New Roman" w:cs="Times New Roman"/>
            <w:sz w:val="24"/>
            <w:szCs w:val="24"/>
            <w:lang w:val="en-US"/>
          </w:rPr>
          <w:t>Our 2</w:t>
        </w:r>
      </w:ins>
      <w:ins w:id="1049" w:author="alanr" w:date="2021-05-01T07:52:53Z">
        <w:r>
          <w:rPr>
            <w:rFonts w:hint="default" w:ascii="Times New Roman" w:hAnsi="Times New Roman" w:cs="Times New Roman"/>
            <w:sz w:val="24"/>
            <w:szCs w:val="24"/>
            <w:vertAlign w:val="superscript"/>
            <w:lang w:val="en-US"/>
          </w:rPr>
          <w:t>nd</w:t>
        </w:r>
      </w:ins>
      <w:ins w:id="1050" w:author="alanr" w:date="2021-05-01T07:52:53Z">
        <w:r>
          <w:rPr>
            <w:rFonts w:hint="default" w:ascii="Times New Roman" w:hAnsi="Times New Roman" w:cs="Times New Roman"/>
            <w:sz w:val="24"/>
            <w:szCs w:val="24"/>
            <w:lang w:val="en-US"/>
          </w:rPr>
          <w:t xml:space="preserve"> hypothesis concerned the mediating effect of referee bias on the relationship between crowd support and team performance. The coefficient </w:t>
        </w:r>
      </w:ins>
      <w:ins w:id="1051" w:author="alanr" w:date="2021-05-01T09:08:41Z">
        <w:r>
          <w:rPr>
            <w:rFonts w:hint="default" w:ascii="Times New Roman" w:hAnsi="Times New Roman" w:cs="Times New Roman"/>
            <w:sz w:val="24"/>
            <w:szCs w:val="24"/>
            <w:lang w:val="en-US"/>
          </w:rPr>
          <w:t xml:space="preserve">for </w:t>
        </w:r>
      </w:ins>
      <w:ins w:id="1052" w:author="alanr" w:date="2021-05-01T09:08:42Z">
        <w:r>
          <w:rPr>
            <w:rFonts w:hint="default" w:ascii="Times New Roman" w:hAnsi="Times New Roman" w:cs="Times New Roman"/>
            <w:sz w:val="24"/>
            <w:szCs w:val="24"/>
            <w:lang w:val="en-US"/>
          </w:rPr>
          <w:t>the indire</w:t>
        </w:r>
      </w:ins>
      <w:ins w:id="1053" w:author="alanr" w:date="2021-05-01T09:08:43Z">
        <w:r>
          <w:rPr>
            <w:rFonts w:hint="default" w:ascii="Times New Roman" w:hAnsi="Times New Roman" w:cs="Times New Roman"/>
            <w:sz w:val="24"/>
            <w:szCs w:val="24"/>
            <w:lang w:val="en-US"/>
          </w:rPr>
          <w:t>ct effec</w:t>
        </w:r>
      </w:ins>
      <w:ins w:id="1054" w:author="alanr" w:date="2021-05-01T09:08:44Z">
        <w:r>
          <w:rPr>
            <w:rFonts w:hint="default" w:ascii="Times New Roman" w:hAnsi="Times New Roman" w:cs="Times New Roman"/>
            <w:sz w:val="24"/>
            <w:szCs w:val="24"/>
            <w:lang w:val="en-US"/>
          </w:rPr>
          <w:t xml:space="preserve">t of crowd </w:t>
        </w:r>
      </w:ins>
      <w:ins w:id="1055" w:author="alanr" w:date="2021-05-01T09:08:45Z">
        <w:r>
          <w:rPr>
            <w:rFonts w:hint="default" w:ascii="Times New Roman" w:hAnsi="Times New Roman" w:cs="Times New Roman"/>
            <w:sz w:val="24"/>
            <w:szCs w:val="24"/>
            <w:lang w:val="en-US"/>
          </w:rPr>
          <w:t>support on</w:t>
        </w:r>
      </w:ins>
      <w:ins w:id="1056" w:author="alanr" w:date="2021-05-01T09:08:46Z">
        <w:r>
          <w:rPr>
            <w:rFonts w:hint="default" w:ascii="Times New Roman" w:hAnsi="Times New Roman" w:cs="Times New Roman"/>
            <w:sz w:val="24"/>
            <w:szCs w:val="24"/>
            <w:lang w:val="en-US"/>
          </w:rPr>
          <w:t xml:space="preserve"> team perf</w:t>
        </w:r>
      </w:ins>
      <w:ins w:id="1057" w:author="alanr" w:date="2021-05-01T09:08:47Z">
        <w:r>
          <w:rPr>
            <w:rFonts w:hint="default" w:ascii="Times New Roman" w:hAnsi="Times New Roman" w:cs="Times New Roman"/>
            <w:sz w:val="24"/>
            <w:szCs w:val="24"/>
            <w:lang w:val="en-US"/>
          </w:rPr>
          <w:t>ormance</w:t>
        </w:r>
      </w:ins>
      <w:ins w:id="1058" w:author="alanr" w:date="2021-05-01T09:08:48Z">
        <w:r>
          <w:rPr>
            <w:rFonts w:hint="default" w:ascii="Times New Roman" w:hAnsi="Times New Roman" w:cs="Times New Roman"/>
            <w:sz w:val="24"/>
            <w:szCs w:val="24"/>
            <w:lang w:val="en-US"/>
          </w:rPr>
          <w:t xml:space="preserve"> </w:t>
        </w:r>
      </w:ins>
      <w:ins w:id="1059" w:author="alanr" w:date="2021-05-01T07:52:53Z">
        <w:r>
          <w:rPr>
            <w:rFonts w:hint="default" w:ascii="Times New Roman" w:hAnsi="Times New Roman" w:cs="Times New Roman"/>
            <w:sz w:val="24"/>
            <w:szCs w:val="24"/>
            <w:lang w:val="en-US"/>
          </w:rPr>
          <w:t>with a value of -.023(</w:t>
        </w:r>
      </w:ins>
      <w:ins w:id="1060" w:author="alanr" w:date="2021-05-01T07:52:53Z">
        <w:r>
          <w:rPr>
            <w:rFonts w:hint="default" w:ascii="Times New Roman" w:hAnsi="Times New Roman" w:cs="Times New Roman"/>
            <w:i/>
            <w:iCs/>
            <w:sz w:val="24"/>
            <w:szCs w:val="24"/>
            <w:lang w:val="en-US"/>
          </w:rPr>
          <w:t>p</w:t>
        </w:r>
      </w:ins>
      <w:ins w:id="1061" w:author="alanr" w:date="2021-05-01T07:52:53Z">
        <w:r>
          <w:rPr>
            <w:rFonts w:hint="default" w:ascii="Times New Roman" w:hAnsi="Times New Roman" w:cs="Times New Roman"/>
            <w:sz w:val="24"/>
            <w:szCs w:val="24"/>
            <w:lang w:val="en-US"/>
          </w:rPr>
          <w:t xml:space="preserve"> = .032) signals that refeferee bias indeed mediates the relationship between crowd support and team performance. In the post-pandemic situation with no crowd support, the actual referee bias decreased and therefore reduced the point gap between home and away teams. </w:t>
        </w:r>
      </w:ins>
      <w:ins w:id="1062" w:author="alanr" w:date="2021-05-01T09:09:21Z">
        <w:r>
          <w:rPr>
            <w:rFonts w:hint="default" w:ascii="Times New Roman" w:hAnsi="Times New Roman" w:cs="Times New Roman"/>
            <w:sz w:val="24"/>
            <w:szCs w:val="24"/>
            <w:lang w:val="en-US"/>
          </w:rPr>
          <w:t>Howeve</w:t>
        </w:r>
      </w:ins>
      <w:ins w:id="1063" w:author="alanr" w:date="2021-05-01T09:09:22Z">
        <w:r>
          <w:rPr>
            <w:rFonts w:hint="default" w:ascii="Times New Roman" w:hAnsi="Times New Roman" w:cs="Times New Roman"/>
            <w:sz w:val="24"/>
            <w:szCs w:val="24"/>
            <w:lang w:val="en-US"/>
          </w:rPr>
          <w:t>r</w:t>
        </w:r>
      </w:ins>
      <w:ins w:id="1064" w:author="alanr" w:date="2021-05-01T09:10:24Z">
        <w:r>
          <w:rPr>
            <w:rFonts w:hint="default" w:ascii="Times New Roman" w:hAnsi="Times New Roman" w:cs="Times New Roman"/>
            <w:sz w:val="24"/>
            <w:szCs w:val="24"/>
            <w:lang w:val="en-US"/>
          </w:rPr>
          <w:t>,</w:t>
        </w:r>
      </w:ins>
      <w:ins w:id="1065" w:author="alanr" w:date="2021-05-01T09:10:25Z">
        <w:r>
          <w:rPr>
            <w:rFonts w:hint="default" w:ascii="Times New Roman" w:hAnsi="Times New Roman" w:cs="Times New Roman"/>
            <w:sz w:val="24"/>
            <w:szCs w:val="24"/>
            <w:lang w:val="en-US"/>
          </w:rPr>
          <w:t xml:space="preserve"> crowd</w:t>
        </w:r>
      </w:ins>
      <w:ins w:id="1066" w:author="alanr" w:date="2021-05-01T09:10:26Z">
        <w:r>
          <w:rPr>
            <w:rFonts w:hint="default" w:ascii="Times New Roman" w:hAnsi="Times New Roman" w:cs="Times New Roman"/>
            <w:sz w:val="24"/>
            <w:szCs w:val="24"/>
            <w:lang w:val="en-US"/>
          </w:rPr>
          <w:t xml:space="preserve"> occu</w:t>
        </w:r>
      </w:ins>
      <w:ins w:id="1067" w:author="alanr" w:date="2021-05-01T09:10:27Z">
        <w:r>
          <w:rPr>
            <w:rFonts w:hint="default" w:ascii="Times New Roman" w:hAnsi="Times New Roman" w:cs="Times New Roman"/>
            <w:sz w:val="24"/>
            <w:szCs w:val="24"/>
            <w:lang w:val="en-US"/>
          </w:rPr>
          <w:t xml:space="preserve">pancy and </w:t>
        </w:r>
      </w:ins>
      <w:ins w:id="1068" w:author="alanr" w:date="2021-05-01T09:10:28Z">
        <w:r>
          <w:rPr>
            <w:rFonts w:hint="default" w:ascii="Times New Roman" w:hAnsi="Times New Roman" w:cs="Times New Roman"/>
            <w:sz w:val="24"/>
            <w:szCs w:val="24"/>
            <w:lang w:val="en-US"/>
          </w:rPr>
          <w:t>cr</w:t>
        </w:r>
      </w:ins>
      <w:ins w:id="1069" w:author="alanr" w:date="2021-05-01T09:10:29Z">
        <w:r>
          <w:rPr>
            <w:rFonts w:hint="default" w:ascii="Times New Roman" w:hAnsi="Times New Roman" w:cs="Times New Roman"/>
            <w:sz w:val="24"/>
            <w:szCs w:val="24"/>
            <w:lang w:val="en-US"/>
          </w:rPr>
          <w:t>owd size d</w:t>
        </w:r>
      </w:ins>
      <w:ins w:id="1070" w:author="alanr" w:date="2021-05-01T09:10:30Z">
        <w:r>
          <w:rPr>
            <w:rFonts w:hint="default" w:ascii="Times New Roman" w:hAnsi="Times New Roman" w:cs="Times New Roman"/>
            <w:sz w:val="24"/>
            <w:szCs w:val="24"/>
            <w:lang w:val="en-US"/>
          </w:rPr>
          <w:t xml:space="preserve">o not seem </w:t>
        </w:r>
      </w:ins>
      <w:ins w:id="1071" w:author="alanr" w:date="2021-05-01T09:10:31Z">
        <w:r>
          <w:rPr>
            <w:rFonts w:hint="default" w:ascii="Times New Roman" w:hAnsi="Times New Roman" w:cs="Times New Roman"/>
            <w:sz w:val="24"/>
            <w:szCs w:val="24"/>
            <w:lang w:val="en-US"/>
          </w:rPr>
          <w:t>to matt</w:t>
        </w:r>
      </w:ins>
      <w:ins w:id="1072" w:author="alanr" w:date="2021-05-01T09:10:32Z">
        <w:r>
          <w:rPr>
            <w:rFonts w:hint="default" w:ascii="Times New Roman" w:hAnsi="Times New Roman" w:cs="Times New Roman"/>
            <w:sz w:val="24"/>
            <w:szCs w:val="24"/>
            <w:lang w:val="en-US"/>
          </w:rPr>
          <w:t xml:space="preserve">er </w:t>
        </w:r>
      </w:ins>
      <w:ins w:id="1073" w:author="alanr" w:date="2021-05-01T09:10:34Z">
        <w:r>
          <w:rPr>
            <w:rFonts w:hint="default" w:ascii="Times New Roman" w:hAnsi="Times New Roman" w:cs="Times New Roman"/>
            <w:sz w:val="24"/>
            <w:szCs w:val="24"/>
            <w:lang w:val="en-US"/>
          </w:rPr>
          <w:t>for re</w:t>
        </w:r>
      </w:ins>
      <w:ins w:id="1074" w:author="alanr" w:date="2021-05-01T09:10:35Z">
        <w:r>
          <w:rPr>
            <w:rFonts w:hint="default" w:ascii="Times New Roman" w:hAnsi="Times New Roman" w:cs="Times New Roman"/>
            <w:sz w:val="24"/>
            <w:szCs w:val="24"/>
            <w:lang w:val="en-US"/>
          </w:rPr>
          <w:t>feree bias</w:t>
        </w:r>
      </w:ins>
      <w:ins w:id="1075" w:author="alanr" w:date="2021-05-01T09:10:36Z">
        <w:r>
          <w:rPr>
            <w:rFonts w:hint="default" w:ascii="Times New Roman" w:hAnsi="Times New Roman" w:cs="Times New Roman"/>
            <w:sz w:val="24"/>
            <w:szCs w:val="24"/>
            <w:lang w:val="en-US"/>
          </w:rPr>
          <w:t>. Ap</w:t>
        </w:r>
      </w:ins>
      <w:ins w:id="1076" w:author="alanr" w:date="2021-05-01T09:10:37Z">
        <w:r>
          <w:rPr>
            <w:rFonts w:hint="default" w:ascii="Times New Roman" w:hAnsi="Times New Roman" w:cs="Times New Roman"/>
            <w:sz w:val="24"/>
            <w:szCs w:val="24"/>
            <w:lang w:val="en-US"/>
          </w:rPr>
          <w:t xml:space="preserve">parently, </w:t>
        </w:r>
      </w:ins>
      <w:ins w:id="1077" w:author="alanr" w:date="2021-05-01T09:10:39Z">
        <w:r>
          <w:rPr>
            <w:rFonts w:hint="default" w:ascii="Times New Roman" w:hAnsi="Times New Roman" w:cs="Times New Roman"/>
            <w:sz w:val="24"/>
            <w:szCs w:val="24"/>
            <w:lang w:val="en-US"/>
          </w:rPr>
          <w:t xml:space="preserve">the </w:t>
        </w:r>
      </w:ins>
      <w:ins w:id="1078" w:author="alanr" w:date="2021-05-01T09:10:42Z">
        <w:r>
          <w:rPr>
            <w:rFonts w:hint="default" w:ascii="Times New Roman" w:hAnsi="Times New Roman" w:cs="Times New Roman"/>
            <w:sz w:val="24"/>
            <w:szCs w:val="24"/>
            <w:lang w:val="en-US"/>
          </w:rPr>
          <w:t>so</w:t>
        </w:r>
      </w:ins>
      <w:ins w:id="1079" w:author="alanr" w:date="2021-05-01T09:10:43Z">
        <w:r>
          <w:rPr>
            <w:rFonts w:hint="default" w:ascii="Times New Roman" w:hAnsi="Times New Roman" w:cs="Times New Roman"/>
            <w:sz w:val="24"/>
            <w:szCs w:val="24"/>
            <w:lang w:val="en-US"/>
          </w:rPr>
          <w:t>le fa</w:t>
        </w:r>
      </w:ins>
      <w:ins w:id="1080" w:author="alanr" w:date="2021-05-01T09:10:44Z">
        <w:r>
          <w:rPr>
            <w:rFonts w:hint="default" w:ascii="Times New Roman" w:hAnsi="Times New Roman" w:cs="Times New Roman"/>
            <w:sz w:val="24"/>
            <w:szCs w:val="24"/>
            <w:lang w:val="en-US"/>
          </w:rPr>
          <w:t xml:space="preserve">ct that </w:t>
        </w:r>
      </w:ins>
      <w:ins w:id="1081" w:author="alanr" w:date="2021-05-01T09:10:46Z">
        <w:r>
          <w:rPr>
            <w:rFonts w:hint="default" w:ascii="Times New Roman" w:hAnsi="Times New Roman" w:cs="Times New Roman"/>
            <w:sz w:val="24"/>
            <w:szCs w:val="24"/>
            <w:lang w:val="en-US"/>
          </w:rPr>
          <w:t>a ho</w:t>
        </w:r>
      </w:ins>
      <w:ins w:id="1082" w:author="alanr" w:date="2021-05-01T09:10:47Z">
        <w:r>
          <w:rPr>
            <w:rFonts w:hint="default" w:ascii="Times New Roman" w:hAnsi="Times New Roman" w:cs="Times New Roman"/>
            <w:sz w:val="24"/>
            <w:szCs w:val="24"/>
            <w:lang w:val="en-US"/>
          </w:rPr>
          <w:t xml:space="preserve">me crowd </w:t>
        </w:r>
      </w:ins>
      <w:ins w:id="1083" w:author="alanr" w:date="2021-05-01T09:10:48Z">
        <w:r>
          <w:rPr>
            <w:rFonts w:hint="default" w:ascii="Times New Roman" w:hAnsi="Times New Roman" w:cs="Times New Roman"/>
            <w:sz w:val="24"/>
            <w:szCs w:val="24"/>
            <w:lang w:val="en-US"/>
          </w:rPr>
          <w:t xml:space="preserve">is </w:t>
        </w:r>
      </w:ins>
      <w:ins w:id="1084" w:author="alanr" w:date="2021-05-01T09:10:49Z">
        <w:r>
          <w:rPr>
            <w:rFonts w:hint="default" w:ascii="Times New Roman" w:hAnsi="Times New Roman" w:cs="Times New Roman"/>
            <w:sz w:val="24"/>
            <w:szCs w:val="24"/>
            <w:lang w:val="en-US"/>
          </w:rPr>
          <w:t>pr</w:t>
        </w:r>
      </w:ins>
      <w:ins w:id="1085" w:author="alanr" w:date="2021-05-01T09:10:51Z">
        <w:r>
          <w:rPr>
            <w:rFonts w:hint="default" w:ascii="Times New Roman" w:hAnsi="Times New Roman" w:cs="Times New Roman"/>
            <w:sz w:val="24"/>
            <w:szCs w:val="24"/>
            <w:lang w:val="en-US"/>
          </w:rPr>
          <w:t>ese</w:t>
        </w:r>
      </w:ins>
      <w:ins w:id="1086" w:author="alanr" w:date="2021-05-01T09:10:52Z">
        <w:r>
          <w:rPr>
            <w:rFonts w:hint="default" w:ascii="Times New Roman" w:hAnsi="Times New Roman" w:cs="Times New Roman"/>
            <w:sz w:val="24"/>
            <w:szCs w:val="24"/>
            <w:lang w:val="en-US"/>
          </w:rPr>
          <w:t>nt lead</w:t>
        </w:r>
      </w:ins>
      <w:ins w:id="1087" w:author="alanr" w:date="2021-05-01T09:10:53Z">
        <w:r>
          <w:rPr>
            <w:rFonts w:hint="default" w:ascii="Times New Roman" w:hAnsi="Times New Roman" w:cs="Times New Roman"/>
            <w:sz w:val="24"/>
            <w:szCs w:val="24"/>
            <w:lang w:val="en-US"/>
          </w:rPr>
          <w:t>s to an</w:t>
        </w:r>
      </w:ins>
      <w:ins w:id="1088" w:author="alanr" w:date="2021-05-01T09:10:54Z">
        <w:r>
          <w:rPr>
            <w:rFonts w:hint="default" w:ascii="Times New Roman" w:hAnsi="Times New Roman" w:cs="Times New Roman"/>
            <w:sz w:val="24"/>
            <w:szCs w:val="24"/>
            <w:lang w:val="en-US"/>
          </w:rPr>
          <w:t xml:space="preserve"> increase</w:t>
        </w:r>
      </w:ins>
      <w:ins w:id="1089" w:author="alanr" w:date="2021-05-01T09:10:55Z">
        <w:r>
          <w:rPr>
            <w:rFonts w:hint="default" w:ascii="Times New Roman" w:hAnsi="Times New Roman" w:cs="Times New Roman"/>
            <w:sz w:val="24"/>
            <w:szCs w:val="24"/>
            <w:lang w:val="en-US"/>
          </w:rPr>
          <w:t>d refere</w:t>
        </w:r>
      </w:ins>
      <w:ins w:id="1090" w:author="alanr" w:date="2021-05-01T09:10:56Z">
        <w:r>
          <w:rPr>
            <w:rFonts w:hint="default" w:ascii="Times New Roman" w:hAnsi="Times New Roman" w:cs="Times New Roman"/>
            <w:sz w:val="24"/>
            <w:szCs w:val="24"/>
            <w:lang w:val="en-US"/>
          </w:rPr>
          <w:t xml:space="preserve">e bias in </w:t>
        </w:r>
      </w:ins>
      <w:ins w:id="1091" w:author="alanr" w:date="2021-05-01T09:10:57Z">
        <w:r>
          <w:rPr>
            <w:rFonts w:hint="default" w:ascii="Times New Roman" w:hAnsi="Times New Roman" w:cs="Times New Roman"/>
            <w:sz w:val="24"/>
            <w:szCs w:val="24"/>
            <w:lang w:val="en-US"/>
          </w:rPr>
          <w:t>favour of ho</w:t>
        </w:r>
      </w:ins>
      <w:ins w:id="1092" w:author="alanr" w:date="2021-05-01T09:10:58Z">
        <w:r>
          <w:rPr>
            <w:rFonts w:hint="default" w:ascii="Times New Roman" w:hAnsi="Times New Roman" w:cs="Times New Roman"/>
            <w:sz w:val="24"/>
            <w:szCs w:val="24"/>
            <w:lang w:val="en-US"/>
          </w:rPr>
          <w:t>me teams</w:t>
        </w:r>
      </w:ins>
      <w:ins w:id="1093" w:author="alanr" w:date="2021-05-01T09:10:59Z">
        <w:r>
          <w:rPr>
            <w:rFonts w:hint="default" w:ascii="Times New Roman" w:hAnsi="Times New Roman" w:cs="Times New Roman"/>
            <w:sz w:val="24"/>
            <w:szCs w:val="24"/>
            <w:lang w:val="en-US"/>
          </w:rPr>
          <w:t>, but t</w:t>
        </w:r>
      </w:ins>
      <w:ins w:id="1094" w:author="alanr" w:date="2021-05-01T09:11:08Z">
        <w:r>
          <w:rPr>
            <w:rFonts w:hint="default" w:ascii="Times New Roman" w:hAnsi="Times New Roman" w:cs="Times New Roman"/>
            <w:sz w:val="24"/>
            <w:szCs w:val="24"/>
            <w:lang w:val="en-US"/>
          </w:rPr>
          <w:t>he numbe</w:t>
        </w:r>
      </w:ins>
      <w:ins w:id="1095" w:author="alanr" w:date="2021-05-01T09:11:09Z">
        <w:r>
          <w:rPr>
            <w:rFonts w:hint="default" w:ascii="Times New Roman" w:hAnsi="Times New Roman" w:cs="Times New Roman"/>
            <w:sz w:val="24"/>
            <w:szCs w:val="24"/>
            <w:lang w:val="en-US"/>
          </w:rPr>
          <w:t xml:space="preserve">r of home </w:t>
        </w:r>
      </w:ins>
      <w:ins w:id="1096" w:author="alanr" w:date="2021-05-01T09:11:10Z">
        <w:r>
          <w:rPr>
            <w:rFonts w:hint="default" w:ascii="Times New Roman" w:hAnsi="Times New Roman" w:cs="Times New Roman"/>
            <w:sz w:val="24"/>
            <w:szCs w:val="24"/>
            <w:lang w:val="en-US"/>
          </w:rPr>
          <w:t xml:space="preserve">fans or </w:t>
        </w:r>
      </w:ins>
      <w:ins w:id="1097" w:author="alanr" w:date="2021-05-01T09:11:11Z">
        <w:r>
          <w:rPr>
            <w:rFonts w:hint="default" w:ascii="Times New Roman" w:hAnsi="Times New Roman" w:cs="Times New Roman"/>
            <w:sz w:val="24"/>
            <w:szCs w:val="24"/>
            <w:lang w:val="en-US"/>
          </w:rPr>
          <w:t xml:space="preserve">the </w:t>
        </w:r>
      </w:ins>
      <w:ins w:id="1098" w:author="alanr" w:date="2021-05-01T09:11:12Z">
        <w:r>
          <w:rPr>
            <w:rFonts w:hint="default" w:ascii="Times New Roman" w:hAnsi="Times New Roman" w:cs="Times New Roman"/>
            <w:sz w:val="24"/>
            <w:szCs w:val="24"/>
            <w:lang w:val="en-US"/>
          </w:rPr>
          <w:t>de</w:t>
        </w:r>
      </w:ins>
      <w:ins w:id="1099" w:author="alanr" w:date="2021-05-01T09:11:13Z">
        <w:r>
          <w:rPr>
            <w:rFonts w:hint="default" w:ascii="Times New Roman" w:hAnsi="Times New Roman" w:cs="Times New Roman"/>
            <w:sz w:val="24"/>
            <w:szCs w:val="24"/>
            <w:lang w:val="en-US"/>
          </w:rPr>
          <w:t>gree to wh</w:t>
        </w:r>
      </w:ins>
      <w:ins w:id="1100" w:author="alanr" w:date="2021-05-01T09:11:14Z">
        <w:r>
          <w:rPr>
            <w:rFonts w:hint="default" w:ascii="Times New Roman" w:hAnsi="Times New Roman" w:cs="Times New Roman"/>
            <w:sz w:val="24"/>
            <w:szCs w:val="24"/>
            <w:lang w:val="en-US"/>
          </w:rPr>
          <w:t>ich the s</w:t>
        </w:r>
      </w:ins>
      <w:ins w:id="1101" w:author="alanr" w:date="2021-05-01T09:11:15Z">
        <w:r>
          <w:rPr>
            <w:rFonts w:hint="default" w:ascii="Times New Roman" w:hAnsi="Times New Roman" w:cs="Times New Roman"/>
            <w:sz w:val="24"/>
            <w:szCs w:val="24"/>
            <w:lang w:val="en-US"/>
          </w:rPr>
          <w:t xml:space="preserve">tadium </w:t>
        </w:r>
      </w:ins>
      <w:ins w:id="1102" w:author="alanr" w:date="2021-05-01T09:11:16Z">
        <w:r>
          <w:rPr>
            <w:rFonts w:hint="default" w:ascii="Times New Roman" w:hAnsi="Times New Roman" w:cs="Times New Roman"/>
            <w:sz w:val="24"/>
            <w:szCs w:val="24"/>
            <w:lang w:val="en-US"/>
          </w:rPr>
          <w:t>capa</w:t>
        </w:r>
      </w:ins>
      <w:ins w:id="1103" w:author="alanr" w:date="2021-05-01T09:11:17Z">
        <w:r>
          <w:rPr>
            <w:rFonts w:hint="default" w:ascii="Times New Roman" w:hAnsi="Times New Roman" w:cs="Times New Roman"/>
            <w:sz w:val="24"/>
            <w:szCs w:val="24"/>
            <w:lang w:val="en-US"/>
          </w:rPr>
          <w:t>city is fil</w:t>
        </w:r>
      </w:ins>
      <w:ins w:id="1104" w:author="alanr" w:date="2021-05-01T09:11:18Z">
        <w:r>
          <w:rPr>
            <w:rFonts w:hint="default" w:ascii="Times New Roman" w:hAnsi="Times New Roman" w:cs="Times New Roman"/>
            <w:sz w:val="24"/>
            <w:szCs w:val="24"/>
            <w:lang w:val="en-US"/>
          </w:rPr>
          <w:t xml:space="preserve">led </w:t>
        </w:r>
      </w:ins>
      <w:ins w:id="1105" w:author="alanr" w:date="2021-05-01T09:11:19Z">
        <w:r>
          <w:rPr>
            <w:rFonts w:hint="default" w:ascii="Times New Roman" w:hAnsi="Times New Roman" w:cs="Times New Roman"/>
            <w:sz w:val="24"/>
            <w:szCs w:val="24"/>
            <w:lang w:val="en-US"/>
          </w:rPr>
          <w:t>do no</w:t>
        </w:r>
      </w:ins>
      <w:ins w:id="1106" w:author="alanr" w:date="2021-05-01T09:11:20Z">
        <w:r>
          <w:rPr>
            <w:rFonts w:hint="default" w:ascii="Times New Roman" w:hAnsi="Times New Roman" w:cs="Times New Roman"/>
            <w:sz w:val="24"/>
            <w:szCs w:val="24"/>
            <w:lang w:val="en-US"/>
          </w:rPr>
          <w:t>t i</w:t>
        </w:r>
      </w:ins>
      <w:ins w:id="1107" w:author="alanr" w:date="2021-05-01T09:11:21Z">
        <w:r>
          <w:rPr>
            <w:rFonts w:hint="default" w:ascii="Times New Roman" w:hAnsi="Times New Roman" w:cs="Times New Roman"/>
            <w:sz w:val="24"/>
            <w:szCs w:val="24"/>
            <w:lang w:val="en-US"/>
          </w:rPr>
          <w:t>nfluence t</w:t>
        </w:r>
      </w:ins>
      <w:ins w:id="1108" w:author="alanr" w:date="2021-05-01T09:11:22Z">
        <w:r>
          <w:rPr>
            <w:rFonts w:hint="default" w:ascii="Times New Roman" w:hAnsi="Times New Roman" w:cs="Times New Roman"/>
            <w:sz w:val="24"/>
            <w:szCs w:val="24"/>
            <w:lang w:val="en-US"/>
          </w:rPr>
          <w:t xml:space="preserve">he bias </w:t>
        </w:r>
      </w:ins>
      <w:ins w:id="1109" w:author="alanr" w:date="2021-05-01T09:11:23Z">
        <w:r>
          <w:rPr>
            <w:rFonts w:hint="default" w:ascii="Times New Roman" w:hAnsi="Times New Roman" w:cs="Times New Roman"/>
            <w:sz w:val="24"/>
            <w:szCs w:val="24"/>
            <w:lang w:val="en-US"/>
          </w:rPr>
          <w:t xml:space="preserve">of </w:t>
        </w:r>
      </w:ins>
      <w:ins w:id="1110" w:author="alanr" w:date="2021-05-01T09:11:24Z">
        <w:r>
          <w:rPr>
            <w:rFonts w:hint="default" w:ascii="Times New Roman" w:hAnsi="Times New Roman" w:cs="Times New Roman"/>
            <w:sz w:val="24"/>
            <w:szCs w:val="24"/>
            <w:lang w:val="en-US"/>
          </w:rPr>
          <w:t>refere</w:t>
        </w:r>
      </w:ins>
      <w:ins w:id="1111" w:author="alanr" w:date="2021-05-01T09:11:25Z">
        <w:r>
          <w:rPr>
            <w:rFonts w:hint="default" w:ascii="Times New Roman" w:hAnsi="Times New Roman" w:cs="Times New Roman"/>
            <w:sz w:val="24"/>
            <w:szCs w:val="24"/>
            <w:lang w:val="en-US"/>
          </w:rPr>
          <w:t xml:space="preserve">es. </w:t>
        </w:r>
      </w:ins>
    </w:p>
    <w:p>
      <w:pPr>
        <w:spacing w:line="360" w:lineRule="auto"/>
        <w:rPr>
          <w:del w:id="1112" w:author="alanr" w:date="2021-05-01T09:09:19Z"/>
          <w:rFonts w:ascii="Times New Roman" w:hAnsi="Times New Roman" w:cs="Times New Roman"/>
          <w:sz w:val="24"/>
          <w:szCs w:val="24"/>
        </w:rPr>
      </w:pPr>
    </w:p>
    <w:p>
      <w:pPr>
        <w:spacing w:line="360" w:lineRule="auto"/>
        <w:rPr>
          <w:rFonts w:ascii="Times New Roman" w:hAnsi="Times New Roman" w:cs="Times New Roman"/>
          <w:sz w:val="24"/>
          <w:szCs w:val="24"/>
        </w:rPr>
      </w:pPr>
      <w:del w:id="1113" w:author="alanr" w:date="2021-05-01T09:09:19Z">
        <w:r>
          <w:rPr>
            <w:rFonts w:ascii="Times New Roman" w:hAnsi="Times New Roman" w:cs="Times New Roman"/>
            <w:sz w:val="24"/>
            <w:szCs w:val="24"/>
          </w:rPr>
          <w:delText>Hypothesis 2b:</w:delText>
        </w:r>
      </w:del>
      <w:del w:id="1114" w:author="alanr" w:date="2021-05-01T09:09:18Z">
        <w:r>
          <w:rPr>
            <w:rFonts w:ascii="Times New Roman" w:hAnsi="Times New Roman" w:cs="Times New Roman"/>
            <w:sz w:val="24"/>
            <w:szCs w:val="24"/>
          </w:rPr>
          <w:delText xml:space="preserve"> </w:delText>
        </w:r>
      </w:del>
      <w:del w:id="1115" w:author="alanr" w:date="2021-05-01T09:09:16Z">
        <w:r>
          <w:rPr>
            <w:rFonts w:ascii="Times New Roman" w:hAnsi="Times New Roman" w:cs="Times New Roman"/>
            <w:sz w:val="24"/>
            <w:szCs w:val="24"/>
          </w:rPr>
          <w:delText>Our results partially support our hypothesis on the increase in mediation effect of referee decisions on the relationship between crowd support and team performance for higher levels of crowd occupancy. There is a marginally significant effect of the interaction between crowd support and crowd occupancy(p -value 0.0593)</w:delText>
        </w:r>
      </w:del>
    </w:p>
    <w:p>
      <w:pPr>
        <w:spacing w:line="360" w:lineRule="auto"/>
        <w:rPr>
          <w:rFonts w:hint="default" w:ascii="Times New Roman" w:hAnsi="Times New Roman" w:cs="Times New Roman"/>
          <w:sz w:val="24"/>
          <w:szCs w:val="24"/>
          <w:lang w:val="en-US"/>
        </w:rPr>
      </w:pPr>
      <w:ins w:id="1116" w:author="alanr" w:date="2021-05-01T09:17:37Z">
        <w:r>
          <w:rPr>
            <w:rFonts w:ascii="Times New Roman" w:hAnsi="Times New Roman" w:cs="Times New Roman"/>
            <w:sz w:val="24"/>
            <w:szCs w:val="24"/>
          </w:rPr>
          <w:br w:type="textWrapping"/>
        </w:r>
      </w:ins>
      <w:ins w:id="1117" w:author="alanr" w:date="2021-05-01T09:17:38Z">
        <w:r>
          <w:rPr>
            <w:rFonts w:hint="default" w:ascii="Times New Roman" w:hAnsi="Times New Roman" w:cs="Times New Roman"/>
            <w:sz w:val="24"/>
            <w:szCs w:val="24"/>
            <w:lang w:val="en-US"/>
          </w:rPr>
          <w:t xml:space="preserve">The </w:t>
        </w:r>
      </w:ins>
      <w:ins w:id="1118" w:author="alanr" w:date="2021-05-01T09:17:39Z">
        <w:r>
          <w:rPr>
            <w:rFonts w:hint="default" w:ascii="Times New Roman" w:hAnsi="Times New Roman" w:cs="Times New Roman"/>
            <w:sz w:val="24"/>
            <w:szCs w:val="24"/>
            <w:lang w:val="en-US"/>
          </w:rPr>
          <w:t>control v</w:t>
        </w:r>
      </w:ins>
      <w:ins w:id="1119" w:author="alanr" w:date="2021-05-01T09:17:40Z">
        <w:r>
          <w:rPr>
            <w:rFonts w:hint="default" w:ascii="Times New Roman" w:hAnsi="Times New Roman" w:cs="Times New Roman"/>
            <w:sz w:val="24"/>
            <w:szCs w:val="24"/>
            <w:lang w:val="en-US"/>
          </w:rPr>
          <w:t>ariables</w:t>
        </w:r>
      </w:ins>
      <w:ins w:id="1120" w:author="alanr" w:date="2021-05-01T09:17:49Z">
        <w:r>
          <w:rPr>
            <w:rFonts w:hint="default" w:ascii="Times New Roman" w:hAnsi="Times New Roman" w:cs="Times New Roman"/>
            <w:sz w:val="24"/>
            <w:szCs w:val="24"/>
            <w:lang w:val="en-US"/>
          </w:rPr>
          <w:t xml:space="preserve"> impor</w:t>
        </w:r>
      </w:ins>
      <w:ins w:id="1121" w:author="alanr" w:date="2021-05-01T09:17:50Z">
        <w:r>
          <w:rPr>
            <w:rFonts w:hint="default" w:ascii="Times New Roman" w:hAnsi="Times New Roman" w:cs="Times New Roman"/>
            <w:sz w:val="24"/>
            <w:szCs w:val="24"/>
            <w:lang w:val="en-US"/>
          </w:rPr>
          <w:t>tance dif</w:t>
        </w:r>
      </w:ins>
      <w:ins w:id="1122" w:author="alanr" w:date="2021-05-01T09:17:51Z">
        <w:r>
          <w:rPr>
            <w:rFonts w:hint="default" w:ascii="Times New Roman" w:hAnsi="Times New Roman" w:cs="Times New Roman"/>
            <w:sz w:val="24"/>
            <w:szCs w:val="24"/>
            <w:lang w:val="en-US"/>
          </w:rPr>
          <w:t>ference</w:t>
        </w:r>
      </w:ins>
      <w:ins w:id="1123" w:author="alanr" w:date="2021-05-01T09:17:52Z">
        <w:r>
          <w:rPr>
            <w:rFonts w:hint="default" w:ascii="Times New Roman" w:hAnsi="Times New Roman" w:cs="Times New Roman"/>
            <w:sz w:val="24"/>
            <w:szCs w:val="24"/>
            <w:lang w:val="en-US"/>
          </w:rPr>
          <w:t xml:space="preserve"> and </w:t>
        </w:r>
      </w:ins>
      <w:ins w:id="1124" w:author="alanr" w:date="2021-05-01T09:17:54Z">
        <w:r>
          <w:rPr>
            <w:rFonts w:hint="default" w:ascii="Times New Roman" w:hAnsi="Times New Roman" w:cs="Times New Roman"/>
            <w:sz w:val="24"/>
            <w:szCs w:val="24"/>
            <w:lang w:val="en-US"/>
          </w:rPr>
          <w:t>ra</w:t>
        </w:r>
      </w:ins>
      <w:ins w:id="1125" w:author="alanr" w:date="2021-05-01T09:17:55Z">
        <w:r>
          <w:rPr>
            <w:rFonts w:hint="default" w:ascii="Times New Roman" w:hAnsi="Times New Roman" w:cs="Times New Roman"/>
            <w:sz w:val="24"/>
            <w:szCs w:val="24"/>
            <w:lang w:val="en-US"/>
          </w:rPr>
          <w:t>ting differ</w:t>
        </w:r>
      </w:ins>
      <w:ins w:id="1126" w:author="alanr" w:date="2021-05-01T09:17:56Z">
        <w:r>
          <w:rPr>
            <w:rFonts w:hint="default" w:ascii="Times New Roman" w:hAnsi="Times New Roman" w:cs="Times New Roman"/>
            <w:sz w:val="24"/>
            <w:szCs w:val="24"/>
            <w:lang w:val="en-US"/>
          </w:rPr>
          <w:t>ence have</w:t>
        </w:r>
      </w:ins>
      <w:ins w:id="1127" w:author="alanr" w:date="2021-05-01T09:17:57Z">
        <w:r>
          <w:rPr>
            <w:rFonts w:hint="default" w:ascii="Times New Roman" w:hAnsi="Times New Roman" w:cs="Times New Roman"/>
            <w:sz w:val="24"/>
            <w:szCs w:val="24"/>
            <w:lang w:val="en-US"/>
          </w:rPr>
          <w:t xml:space="preserve"> </w:t>
        </w:r>
      </w:ins>
      <w:ins w:id="1128" w:author="alanr" w:date="2021-05-01T09:18:03Z">
        <w:r>
          <w:rPr>
            <w:rFonts w:hint="default" w:ascii="Times New Roman" w:hAnsi="Times New Roman" w:cs="Times New Roman"/>
            <w:sz w:val="24"/>
            <w:szCs w:val="24"/>
            <w:lang w:val="en-US"/>
          </w:rPr>
          <w:t>fac</w:t>
        </w:r>
      </w:ins>
      <w:ins w:id="1129" w:author="alanr" w:date="2021-05-01T09:18:04Z">
        <w:r>
          <w:rPr>
            <w:rFonts w:hint="default" w:ascii="Times New Roman" w:hAnsi="Times New Roman" w:cs="Times New Roman"/>
            <w:sz w:val="24"/>
            <w:szCs w:val="24"/>
            <w:lang w:val="en-US"/>
          </w:rPr>
          <w:t>e-valid ef</w:t>
        </w:r>
      </w:ins>
      <w:ins w:id="1130" w:author="alanr" w:date="2021-05-01T09:18:05Z">
        <w:r>
          <w:rPr>
            <w:rFonts w:hint="default" w:ascii="Times New Roman" w:hAnsi="Times New Roman" w:cs="Times New Roman"/>
            <w:sz w:val="24"/>
            <w:szCs w:val="24"/>
            <w:lang w:val="en-US"/>
          </w:rPr>
          <w:t>fects</w:t>
        </w:r>
      </w:ins>
      <w:ins w:id="1131" w:author="alanr" w:date="2021-05-01T09:18:06Z">
        <w:r>
          <w:rPr>
            <w:rFonts w:hint="default" w:ascii="Times New Roman" w:hAnsi="Times New Roman" w:cs="Times New Roman"/>
            <w:sz w:val="24"/>
            <w:szCs w:val="24"/>
            <w:lang w:val="en-US"/>
          </w:rPr>
          <w:t>. All</w:t>
        </w:r>
      </w:ins>
      <w:ins w:id="1132" w:author="alanr" w:date="2021-05-01T09:18:07Z">
        <w:r>
          <w:rPr>
            <w:rFonts w:hint="default" w:ascii="Times New Roman" w:hAnsi="Times New Roman" w:cs="Times New Roman"/>
            <w:sz w:val="24"/>
            <w:szCs w:val="24"/>
            <w:lang w:val="en-US"/>
          </w:rPr>
          <w:t xml:space="preserve"> </w:t>
        </w:r>
      </w:ins>
      <w:ins w:id="1133" w:author="alanr" w:date="2021-05-01T09:18:08Z">
        <w:r>
          <w:rPr>
            <w:rFonts w:hint="default" w:ascii="Times New Roman" w:hAnsi="Times New Roman" w:cs="Times New Roman"/>
            <w:sz w:val="24"/>
            <w:szCs w:val="24"/>
            <w:lang w:val="en-US"/>
          </w:rPr>
          <w:t xml:space="preserve">else </w:t>
        </w:r>
      </w:ins>
      <w:ins w:id="1134" w:author="alanr" w:date="2021-05-01T09:18:09Z">
        <w:r>
          <w:rPr>
            <w:rFonts w:hint="default" w:ascii="Times New Roman" w:hAnsi="Times New Roman" w:cs="Times New Roman"/>
            <w:sz w:val="24"/>
            <w:szCs w:val="24"/>
            <w:lang w:val="en-US"/>
          </w:rPr>
          <w:t>equal</w:t>
        </w:r>
      </w:ins>
      <w:ins w:id="1135" w:author="alanr" w:date="2021-05-01T09:18:10Z">
        <w:r>
          <w:rPr>
            <w:rFonts w:hint="default" w:ascii="Times New Roman" w:hAnsi="Times New Roman" w:cs="Times New Roman"/>
            <w:sz w:val="24"/>
            <w:szCs w:val="24"/>
            <w:lang w:val="en-US"/>
          </w:rPr>
          <w:t xml:space="preserve">, </w:t>
        </w:r>
      </w:ins>
      <w:ins w:id="1136" w:author="alanr" w:date="2021-05-01T09:18:11Z">
        <w:r>
          <w:rPr>
            <w:rFonts w:hint="default" w:ascii="Times New Roman" w:hAnsi="Times New Roman" w:cs="Times New Roman"/>
            <w:sz w:val="24"/>
            <w:szCs w:val="24"/>
            <w:lang w:val="en-US"/>
          </w:rPr>
          <w:t xml:space="preserve">a higher </w:t>
        </w:r>
      </w:ins>
      <w:ins w:id="1137" w:author="alanr" w:date="2021-05-01T09:18:12Z">
        <w:r>
          <w:rPr>
            <w:rFonts w:hint="default" w:ascii="Times New Roman" w:hAnsi="Times New Roman" w:cs="Times New Roman"/>
            <w:sz w:val="24"/>
            <w:szCs w:val="24"/>
            <w:lang w:val="en-US"/>
          </w:rPr>
          <w:t>rating</w:t>
        </w:r>
      </w:ins>
      <w:ins w:id="1138" w:author="alanr" w:date="2021-05-01T09:18:14Z">
        <w:r>
          <w:rPr>
            <w:rFonts w:hint="default" w:ascii="Times New Roman" w:hAnsi="Times New Roman" w:cs="Times New Roman"/>
            <w:sz w:val="24"/>
            <w:szCs w:val="24"/>
            <w:lang w:val="en-US"/>
          </w:rPr>
          <w:t>(</w:t>
        </w:r>
      </w:ins>
      <w:ins w:id="1139" w:author="alanr" w:date="2021-05-01T09:18:15Z">
        <w:r>
          <w:rPr>
            <w:rFonts w:hint="default" w:ascii="Times New Roman" w:hAnsi="Times New Roman" w:cs="Times New Roman"/>
            <w:sz w:val="24"/>
            <w:szCs w:val="24"/>
            <w:lang w:val="en-US"/>
          </w:rPr>
          <w:t>…)</w:t>
        </w:r>
      </w:ins>
      <w:ins w:id="1140" w:author="alanr" w:date="2021-05-01T09:18:16Z">
        <w:r>
          <w:rPr>
            <w:rFonts w:hint="default" w:ascii="Times New Roman" w:hAnsi="Times New Roman" w:cs="Times New Roman"/>
            <w:sz w:val="24"/>
            <w:szCs w:val="24"/>
            <w:lang w:val="en-US"/>
          </w:rPr>
          <w:t xml:space="preserve"> for the ho</w:t>
        </w:r>
      </w:ins>
      <w:ins w:id="1141" w:author="alanr" w:date="2021-05-01T09:18:17Z">
        <w:r>
          <w:rPr>
            <w:rFonts w:hint="default" w:ascii="Times New Roman" w:hAnsi="Times New Roman" w:cs="Times New Roman"/>
            <w:sz w:val="24"/>
            <w:szCs w:val="24"/>
            <w:lang w:val="en-US"/>
          </w:rPr>
          <w:t xml:space="preserve">me team and </w:t>
        </w:r>
      </w:ins>
      <w:ins w:id="1142" w:author="alanr" w:date="2021-05-01T09:18:18Z">
        <w:r>
          <w:rPr>
            <w:rFonts w:hint="default" w:ascii="Times New Roman" w:hAnsi="Times New Roman" w:cs="Times New Roman"/>
            <w:sz w:val="24"/>
            <w:szCs w:val="24"/>
            <w:lang w:val="en-US"/>
          </w:rPr>
          <w:t>a high</w:t>
        </w:r>
      </w:ins>
      <w:ins w:id="1143" w:author="alanr" w:date="2021-05-01T09:18:19Z">
        <w:r>
          <w:rPr>
            <w:rFonts w:hint="default" w:ascii="Times New Roman" w:hAnsi="Times New Roman" w:cs="Times New Roman"/>
            <w:sz w:val="24"/>
            <w:szCs w:val="24"/>
            <w:lang w:val="en-US"/>
          </w:rPr>
          <w:t>er match impo</w:t>
        </w:r>
      </w:ins>
      <w:ins w:id="1144" w:author="alanr" w:date="2021-05-01T09:18:20Z">
        <w:r>
          <w:rPr>
            <w:rFonts w:hint="default" w:ascii="Times New Roman" w:hAnsi="Times New Roman" w:cs="Times New Roman"/>
            <w:sz w:val="24"/>
            <w:szCs w:val="24"/>
            <w:lang w:val="en-US"/>
          </w:rPr>
          <w:t>rtance fo</w:t>
        </w:r>
      </w:ins>
      <w:ins w:id="1145" w:author="alanr" w:date="2021-05-01T09:18:21Z">
        <w:r>
          <w:rPr>
            <w:rFonts w:hint="default" w:ascii="Times New Roman" w:hAnsi="Times New Roman" w:cs="Times New Roman"/>
            <w:sz w:val="24"/>
            <w:szCs w:val="24"/>
            <w:lang w:val="en-US"/>
          </w:rPr>
          <w:t>r the ho</w:t>
        </w:r>
      </w:ins>
      <w:ins w:id="1146" w:author="alanr" w:date="2021-05-01T09:18:22Z">
        <w:r>
          <w:rPr>
            <w:rFonts w:hint="default" w:ascii="Times New Roman" w:hAnsi="Times New Roman" w:cs="Times New Roman"/>
            <w:sz w:val="24"/>
            <w:szCs w:val="24"/>
            <w:lang w:val="en-US"/>
          </w:rPr>
          <w:t>me team(</w:t>
        </w:r>
      </w:ins>
      <w:ins w:id="1147" w:author="alanr" w:date="2021-05-01T09:18:23Z">
        <w:r>
          <w:rPr>
            <w:rFonts w:hint="default" w:ascii="Times New Roman" w:hAnsi="Times New Roman" w:cs="Times New Roman"/>
            <w:sz w:val="24"/>
            <w:szCs w:val="24"/>
            <w:lang w:val="en-US"/>
          </w:rPr>
          <w:t>..) in</w:t>
        </w:r>
      </w:ins>
      <w:ins w:id="1148" w:author="alanr" w:date="2021-05-01T09:18:24Z">
        <w:r>
          <w:rPr>
            <w:rFonts w:hint="default" w:ascii="Times New Roman" w:hAnsi="Times New Roman" w:cs="Times New Roman"/>
            <w:sz w:val="24"/>
            <w:szCs w:val="24"/>
            <w:lang w:val="en-US"/>
          </w:rPr>
          <w:t>crease th</w:t>
        </w:r>
      </w:ins>
      <w:ins w:id="1149" w:author="alanr" w:date="2021-05-01T09:18:25Z">
        <w:r>
          <w:rPr>
            <w:rFonts w:hint="default" w:ascii="Times New Roman" w:hAnsi="Times New Roman" w:cs="Times New Roman"/>
            <w:sz w:val="24"/>
            <w:szCs w:val="24"/>
            <w:lang w:val="en-US"/>
          </w:rPr>
          <w:t>e points</w:t>
        </w:r>
      </w:ins>
      <w:ins w:id="1150" w:author="alanr" w:date="2021-05-01T09:18:28Z">
        <w:r>
          <w:rPr>
            <w:rFonts w:hint="default" w:ascii="Times New Roman" w:hAnsi="Times New Roman" w:cs="Times New Roman"/>
            <w:sz w:val="24"/>
            <w:szCs w:val="24"/>
            <w:lang w:val="en-US"/>
          </w:rPr>
          <w:t xml:space="preserve"> differ</w:t>
        </w:r>
      </w:ins>
      <w:ins w:id="1151" w:author="alanr" w:date="2021-05-01T09:18:29Z">
        <w:r>
          <w:rPr>
            <w:rFonts w:hint="default" w:ascii="Times New Roman" w:hAnsi="Times New Roman" w:cs="Times New Roman"/>
            <w:sz w:val="24"/>
            <w:szCs w:val="24"/>
            <w:lang w:val="en-US"/>
          </w:rPr>
          <w:t xml:space="preserve">ence </w:t>
        </w:r>
      </w:ins>
      <w:ins w:id="1152" w:author="alanr" w:date="2021-05-01T09:18:39Z">
        <w:r>
          <w:rPr>
            <w:rFonts w:hint="default" w:ascii="Times New Roman" w:hAnsi="Times New Roman" w:cs="Times New Roman"/>
            <w:sz w:val="24"/>
            <w:szCs w:val="24"/>
            <w:lang w:val="en-US"/>
          </w:rPr>
          <w:t>betw</w:t>
        </w:r>
      </w:ins>
      <w:ins w:id="1153" w:author="alanr" w:date="2021-05-01T09:18:40Z">
        <w:r>
          <w:rPr>
            <w:rFonts w:hint="default" w:ascii="Times New Roman" w:hAnsi="Times New Roman" w:cs="Times New Roman"/>
            <w:sz w:val="24"/>
            <w:szCs w:val="24"/>
            <w:lang w:val="en-US"/>
          </w:rPr>
          <w:t>een hom</w:t>
        </w:r>
      </w:ins>
      <w:ins w:id="1154" w:author="alanr" w:date="2021-05-01T09:18:41Z">
        <w:r>
          <w:rPr>
            <w:rFonts w:hint="default" w:ascii="Times New Roman" w:hAnsi="Times New Roman" w:cs="Times New Roman"/>
            <w:sz w:val="24"/>
            <w:szCs w:val="24"/>
            <w:lang w:val="en-US"/>
          </w:rPr>
          <w:t xml:space="preserve">e and </w:t>
        </w:r>
      </w:ins>
      <w:ins w:id="1155" w:author="alanr" w:date="2021-05-01T09:18:42Z">
        <w:r>
          <w:rPr>
            <w:rFonts w:hint="default" w:ascii="Times New Roman" w:hAnsi="Times New Roman" w:cs="Times New Roman"/>
            <w:sz w:val="24"/>
            <w:szCs w:val="24"/>
            <w:lang w:val="en-US"/>
          </w:rPr>
          <w:t>away teams</w:t>
        </w:r>
      </w:ins>
      <w:ins w:id="1156" w:author="alanr" w:date="2021-05-01T09:18:43Z">
        <w:r>
          <w:rPr>
            <w:rFonts w:hint="default" w:ascii="Times New Roman" w:hAnsi="Times New Roman" w:cs="Times New Roman"/>
            <w:sz w:val="24"/>
            <w:szCs w:val="24"/>
            <w:lang w:val="en-US"/>
          </w:rPr>
          <w:t xml:space="preserve">. </w:t>
        </w:r>
      </w:ins>
      <w:ins w:id="1157" w:author="alanr" w:date="2021-05-01T09:18:48Z">
        <w:r>
          <w:rPr>
            <w:rFonts w:hint="default" w:ascii="Times New Roman" w:hAnsi="Times New Roman" w:cs="Times New Roman"/>
            <w:sz w:val="24"/>
            <w:szCs w:val="24"/>
            <w:lang w:val="en-US"/>
          </w:rPr>
          <w:t>…</w:t>
        </w:r>
      </w:ins>
      <w:ins w:id="1158" w:author="alanr" w:date="2021-05-01T09:18:49Z">
        <w:r>
          <w:rPr>
            <w:rFonts w:hint="default" w:ascii="Times New Roman" w:hAnsi="Times New Roman" w:cs="Times New Roman"/>
            <w:sz w:val="24"/>
            <w:szCs w:val="24"/>
            <w:lang w:val="en-US"/>
          </w:rPr>
          <w:t xml:space="preserve"> turn</w:t>
        </w:r>
      </w:ins>
      <w:ins w:id="1159" w:author="alanr" w:date="2021-05-01T09:18:50Z">
        <w:r>
          <w:rPr>
            <w:rFonts w:hint="default" w:ascii="Times New Roman" w:hAnsi="Times New Roman" w:cs="Times New Roman"/>
            <w:sz w:val="24"/>
            <w:szCs w:val="24"/>
            <w:lang w:val="en-US"/>
          </w:rPr>
          <w:t xml:space="preserve">s out to </w:t>
        </w:r>
      </w:ins>
      <w:ins w:id="1160" w:author="alanr" w:date="2021-05-01T09:18:56Z">
        <w:r>
          <w:rPr>
            <w:rFonts w:hint="default" w:ascii="Times New Roman" w:hAnsi="Times New Roman" w:cs="Times New Roman"/>
            <w:sz w:val="24"/>
            <w:szCs w:val="24"/>
            <w:lang w:val="en-US"/>
          </w:rPr>
          <w:t>be not a</w:t>
        </w:r>
      </w:ins>
      <w:ins w:id="1161" w:author="alanr" w:date="2021-05-01T09:18:57Z">
        <w:r>
          <w:rPr>
            <w:rFonts w:hint="default" w:ascii="Times New Roman" w:hAnsi="Times New Roman" w:cs="Times New Roman"/>
            <w:sz w:val="24"/>
            <w:szCs w:val="24"/>
            <w:lang w:val="en-US"/>
          </w:rPr>
          <w:t xml:space="preserve"> signi</w:t>
        </w:r>
      </w:ins>
      <w:ins w:id="1162" w:author="alanr" w:date="2021-05-01T09:18:58Z">
        <w:r>
          <w:rPr>
            <w:rFonts w:hint="default" w:ascii="Times New Roman" w:hAnsi="Times New Roman" w:cs="Times New Roman"/>
            <w:sz w:val="24"/>
            <w:szCs w:val="24"/>
            <w:lang w:val="en-US"/>
          </w:rPr>
          <w:t>f</w:t>
        </w:r>
      </w:ins>
      <w:ins w:id="1163" w:author="alanr" w:date="2021-05-01T09:19:00Z">
        <w:r>
          <w:rPr>
            <w:rFonts w:hint="default" w:ascii="Times New Roman" w:hAnsi="Times New Roman" w:cs="Times New Roman"/>
            <w:sz w:val="24"/>
            <w:szCs w:val="24"/>
            <w:lang w:val="en-US"/>
          </w:rPr>
          <w:t>ican</w:t>
        </w:r>
      </w:ins>
      <w:ins w:id="1164" w:author="alanr" w:date="2021-05-01T09:19:01Z">
        <w:r>
          <w:rPr>
            <w:rFonts w:hint="default" w:ascii="Times New Roman" w:hAnsi="Times New Roman" w:cs="Times New Roman"/>
            <w:sz w:val="24"/>
            <w:szCs w:val="24"/>
            <w:lang w:val="en-US"/>
          </w:rPr>
          <w:t>t pred</w:t>
        </w:r>
      </w:ins>
      <w:ins w:id="1165" w:author="alanr" w:date="2021-05-01T09:19:02Z">
        <w:r>
          <w:rPr>
            <w:rFonts w:hint="default" w:ascii="Times New Roman" w:hAnsi="Times New Roman" w:cs="Times New Roman"/>
            <w:sz w:val="24"/>
            <w:szCs w:val="24"/>
            <w:lang w:val="en-US"/>
          </w:rPr>
          <w:t xml:space="preserve">ictor of </w:t>
        </w:r>
      </w:ins>
      <w:ins w:id="1166" w:author="alanr" w:date="2021-05-01T09:19:04Z">
        <w:r>
          <w:rPr>
            <w:rFonts w:hint="default" w:ascii="Times New Roman" w:hAnsi="Times New Roman" w:cs="Times New Roman"/>
            <w:sz w:val="24"/>
            <w:szCs w:val="24"/>
            <w:lang w:val="en-US"/>
          </w:rPr>
          <w:t>po</w:t>
        </w:r>
      </w:ins>
      <w:ins w:id="1167" w:author="alanr" w:date="2021-05-01T09:19:05Z">
        <w:r>
          <w:rPr>
            <w:rFonts w:hint="default" w:ascii="Times New Roman" w:hAnsi="Times New Roman" w:cs="Times New Roman"/>
            <w:sz w:val="24"/>
            <w:szCs w:val="24"/>
            <w:lang w:val="en-US"/>
          </w:rPr>
          <w:t xml:space="preserve">ints </w:t>
        </w:r>
      </w:ins>
      <w:ins w:id="1168" w:author="alanr" w:date="2021-05-01T09:19:06Z">
        <w:r>
          <w:rPr>
            <w:rFonts w:hint="default" w:ascii="Times New Roman" w:hAnsi="Times New Roman" w:cs="Times New Roman"/>
            <w:sz w:val="24"/>
            <w:szCs w:val="24"/>
            <w:lang w:val="en-US"/>
          </w:rPr>
          <w:t>dif</w:t>
        </w:r>
      </w:ins>
      <w:ins w:id="1169" w:author="alanr" w:date="2021-05-01T09:19:07Z">
        <w:r>
          <w:rPr>
            <w:rFonts w:hint="default" w:ascii="Times New Roman" w:hAnsi="Times New Roman" w:cs="Times New Roman"/>
            <w:sz w:val="24"/>
            <w:szCs w:val="24"/>
            <w:lang w:val="en-US"/>
          </w:rPr>
          <w:t>fere</w:t>
        </w:r>
      </w:ins>
      <w:ins w:id="1170" w:author="alanr" w:date="2021-05-01T09:19:08Z">
        <w:r>
          <w:rPr>
            <w:rFonts w:hint="default" w:ascii="Times New Roman" w:hAnsi="Times New Roman" w:cs="Times New Roman"/>
            <w:sz w:val="24"/>
            <w:szCs w:val="24"/>
            <w:lang w:val="en-US"/>
          </w:rPr>
          <w:t>nce</w:t>
        </w:r>
      </w:ins>
      <w:ins w:id="1171" w:author="alanr" w:date="2021-05-01T09:19:13Z">
        <w:r>
          <w:rPr>
            <w:rFonts w:hint="default" w:ascii="Times New Roman" w:hAnsi="Times New Roman" w:cs="Times New Roman"/>
            <w:sz w:val="24"/>
            <w:szCs w:val="24"/>
            <w:lang w:val="en-US"/>
          </w:rPr>
          <w:t xml:space="preserve">. This </w:t>
        </w:r>
      </w:ins>
      <w:ins w:id="1172" w:author="alanr" w:date="2021-05-01T09:19:14Z">
        <w:r>
          <w:rPr>
            <w:rFonts w:hint="default" w:ascii="Times New Roman" w:hAnsi="Times New Roman" w:cs="Times New Roman"/>
            <w:sz w:val="24"/>
            <w:szCs w:val="24"/>
            <w:lang w:val="en-US"/>
          </w:rPr>
          <w:t>may be the</w:t>
        </w:r>
      </w:ins>
      <w:ins w:id="1173" w:author="alanr" w:date="2021-05-01T09:19:15Z">
        <w:r>
          <w:rPr>
            <w:rFonts w:hint="default" w:ascii="Times New Roman" w:hAnsi="Times New Roman" w:cs="Times New Roman"/>
            <w:sz w:val="24"/>
            <w:szCs w:val="24"/>
            <w:lang w:val="en-US"/>
          </w:rPr>
          <w:t xml:space="preserve"> case be</w:t>
        </w:r>
      </w:ins>
      <w:ins w:id="1174" w:author="alanr" w:date="2021-05-01T09:19:16Z">
        <w:r>
          <w:rPr>
            <w:rFonts w:hint="default" w:ascii="Times New Roman" w:hAnsi="Times New Roman" w:cs="Times New Roman"/>
            <w:sz w:val="24"/>
            <w:szCs w:val="24"/>
            <w:lang w:val="en-US"/>
          </w:rPr>
          <w:t>c</w:t>
        </w:r>
      </w:ins>
      <w:ins w:id="1175" w:author="alanr" w:date="2021-05-01T09:19:17Z">
        <w:r>
          <w:rPr>
            <w:rFonts w:hint="default" w:ascii="Times New Roman" w:hAnsi="Times New Roman" w:cs="Times New Roman"/>
            <w:sz w:val="24"/>
            <w:szCs w:val="24"/>
            <w:lang w:val="en-US"/>
          </w:rPr>
          <w:t>a</w:t>
        </w:r>
      </w:ins>
      <w:ins w:id="1176" w:author="alanr" w:date="2021-05-01T09:19:19Z">
        <w:r>
          <w:rPr>
            <w:rFonts w:hint="default" w:ascii="Times New Roman" w:hAnsi="Times New Roman" w:cs="Times New Roman"/>
            <w:sz w:val="24"/>
            <w:szCs w:val="24"/>
            <w:lang w:val="en-US"/>
          </w:rPr>
          <w:t>use</w:t>
        </w:r>
      </w:ins>
      <w:ins w:id="1177" w:author="alanr" w:date="2021-05-01T09:19:21Z">
        <w:r>
          <w:rPr>
            <w:rFonts w:hint="default" w:ascii="Times New Roman" w:hAnsi="Times New Roman" w:cs="Times New Roman"/>
            <w:sz w:val="24"/>
            <w:szCs w:val="24"/>
            <w:lang w:val="en-US"/>
          </w:rPr>
          <w:t>….</w:t>
        </w:r>
      </w:ins>
    </w:p>
    <w:p>
      <w:pPr>
        <w:spacing w:line="360" w:lineRule="auto"/>
        <w:rPr>
          <w:del w:id="1178" w:author="alanr" w:date="2021-05-01T09:12:09Z"/>
          <w:rFonts w:ascii="Times New Roman" w:hAnsi="Times New Roman" w:cs="Times New Roman"/>
          <w:sz w:val="24"/>
          <w:szCs w:val="24"/>
        </w:rPr>
      </w:pPr>
      <w:del w:id="1179" w:author="alanr" w:date="2021-05-01T09:12:09Z">
        <w:r>
          <w:rPr>
            <w:rFonts w:ascii="Times New Roman" w:hAnsi="Times New Roman" w:cs="Times New Roman"/>
            <w:sz w:val="24"/>
            <w:szCs w:val="24"/>
          </w:rPr>
          <w:delText xml:space="preserve">Hypothesis 2c: Our results do not support our hypothesis on the increase in mediation effect of referee decisions on the relationship between crowd support and team performance for higher levels of crowdsize. Similar to the insigificant effect of crowd occupancy on our mediating variable referee decisions, higher or lower levels of crowd support in the form of a bigger or smaller crowdsize apparently do not seem to matter significantly either. </w:delText>
        </w:r>
      </w:del>
    </w:p>
    <w:p>
      <w:pPr>
        <w:spacing w:line="360" w:lineRule="auto"/>
        <w:rPr>
          <w:del w:id="1180" w:author="alanr" w:date="2021-05-01T09:12:09Z"/>
          <w:rFonts w:ascii="Times New Roman" w:hAnsi="Times New Roman" w:cs="Times New Roman"/>
          <w:sz w:val="24"/>
          <w:szCs w:val="24"/>
        </w:rPr>
      </w:pPr>
    </w:p>
    <w:p>
      <w:pPr>
        <w:spacing w:line="360" w:lineRule="auto"/>
        <w:rPr>
          <w:ins w:id="1181" w:author="alanr" w:date="2021-05-01T07:31:39Z"/>
          <w:rFonts w:ascii="Times New Roman" w:hAnsi="Times New Roman" w:cs="Times New Roman"/>
          <w:color w:val="ED7D31" w:themeColor="accent2"/>
          <w:sz w:val="24"/>
          <w:szCs w:val="24"/>
          <w:lang w:val="nl-NL"/>
          <w14:textFill>
            <w14:solidFill>
              <w14:schemeClr w14:val="accent2"/>
            </w14:solidFill>
          </w14:textFill>
        </w:rPr>
      </w:pPr>
      <w:del w:id="1182" w:author="alanr" w:date="2021-05-01T09:12:09Z">
        <w:r>
          <w:rPr>
            <w:rFonts w:ascii="Times New Roman" w:hAnsi="Times New Roman" w:cs="Times New Roman"/>
            <w:sz w:val="24"/>
            <w:szCs w:val="24"/>
            <w:lang w:val="nl-NL"/>
          </w:rPr>
          <w:delText>Hypothesis 2d: -(</w:delText>
        </w:r>
      </w:del>
      <w:del w:id="1183" w:author="alanr" w:date="2021-05-01T09:12:09Z">
        <w:r>
          <w:rPr>
            <w:rFonts w:ascii="Times New Roman" w:hAnsi="Times New Roman" w:cs="Times New Roman"/>
            <w:color w:val="ED7D31" w:themeColor="accent2"/>
            <w:sz w:val="24"/>
            <w:szCs w:val="24"/>
            <w:lang w:val="nl-NL"/>
            <w14:textFill>
              <w14:solidFill>
                <w14:schemeClr w14:val="accent2"/>
              </w14:solidFill>
            </w14:textFill>
          </w:rPr>
          <w:delText>Mijn attendance variable kreeg ik niet goed in het model dus heb hem voor nu eruit gehaald om wel resultaten voor de andere te kunnen laten zien maar ga later proberen deze wel erin toe te voegen)</w:delText>
        </w:r>
      </w:del>
    </w:p>
    <w:p>
      <w:pPr>
        <w:pStyle w:val="3"/>
        <w:numPr>
          <w:ilvl w:val="1"/>
          <w:numId w:val="0"/>
        </w:numPr>
        <w:spacing w:line="360" w:lineRule="auto"/>
        <w:rPr>
          <w:ins w:id="1184" w:author="alanr" w:date="2021-05-01T07:31:39Z"/>
          <w:lang w:val="en-US"/>
        </w:rPr>
      </w:pPr>
      <w:ins w:id="1185" w:author="alanr" w:date="2021-05-01T07:31:39Z">
        <w:r>
          <w:rPr>
            <w:rFonts w:ascii="Times New Roman" w:hAnsi="Times New Roman" w:cs="Times New Roman"/>
            <w:sz w:val="28"/>
            <w:szCs w:val="28"/>
            <w:lang w:val="en-US"/>
          </w:rPr>
          <w:t>4.</w:t>
        </w:r>
      </w:ins>
      <w:ins w:id="1186" w:author="alanr" w:date="2021-05-01T07:31:41Z">
        <w:r>
          <w:rPr>
            <w:rFonts w:hint="default" w:ascii="Times New Roman" w:hAnsi="Times New Roman" w:cs="Times New Roman"/>
            <w:sz w:val="28"/>
            <w:szCs w:val="28"/>
            <w:lang w:val="en-US"/>
          </w:rPr>
          <w:t>3</w:t>
        </w:r>
      </w:ins>
      <w:ins w:id="1187" w:author="alanr" w:date="2021-05-01T07:31:42Z">
        <w:r>
          <w:rPr>
            <w:rFonts w:hint="default" w:ascii="Times New Roman" w:hAnsi="Times New Roman" w:cs="Times New Roman"/>
            <w:sz w:val="28"/>
            <w:szCs w:val="28"/>
            <w:lang w:val="en-US"/>
          </w:rPr>
          <w:t xml:space="preserve"> Robu</w:t>
        </w:r>
      </w:ins>
      <w:ins w:id="1188" w:author="alanr" w:date="2021-05-01T07:31:43Z">
        <w:r>
          <w:rPr>
            <w:rFonts w:hint="default" w:ascii="Times New Roman" w:hAnsi="Times New Roman" w:cs="Times New Roman"/>
            <w:sz w:val="28"/>
            <w:szCs w:val="28"/>
            <w:lang w:val="en-US"/>
          </w:rPr>
          <w:t>stness</w:t>
        </w:r>
      </w:ins>
      <w:ins w:id="1189" w:author="alanr" w:date="2021-05-01T07:31:44Z">
        <w:r>
          <w:rPr>
            <w:rFonts w:hint="default" w:ascii="Times New Roman" w:hAnsi="Times New Roman" w:cs="Times New Roman"/>
            <w:sz w:val="28"/>
            <w:szCs w:val="28"/>
            <w:lang w:val="en-US"/>
          </w:rPr>
          <w:t xml:space="preserve"> check</w:t>
        </w:r>
      </w:ins>
    </w:p>
    <w:p>
      <w:pPr>
        <w:spacing w:line="360" w:lineRule="auto"/>
        <w:rPr>
          <w:ins w:id="1190" w:author="alanr" w:date="2021-05-01T07:34:08Z"/>
          <w:rFonts w:hint="default" w:ascii="Times New Roman" w:hAnsi="Times New Roman" w:cs="Times New Roman"/>
          <w:sz w:val="24"/>
          <w:szCs w:val="24"/>
          <w:lang w:val="en-US"/>
        </w:rPr>
      </w:pPr>
      <w:ins w:id="1191" w:author="alanr" w:date="2021-05-01T07:34:08Z">
        <w:r>
          <w:rPr>
            <w:rFonts w:hint="default" w:ascii="Times New Roman" w:hAnsi="Times New Roman" w:cs="Times New Roman"/>
            <w:sz w:val="24"/>
            <w:szCs w:val="24"/>
            <w:lang w:val="en-US"/>
          </w:rPr>
          <w:t>To ensure the robustness of our results, we deployed our model on a 2</w:t>
        </w:r>
      </w:ins>
      <w:ins w:id="1192" w:author="alanr" w:date="2021-05-01T07:34:08Z">
        <w:r>
          <w:rPr>
            <w:rFonts w:hint="default" w:ascii="Times New Roman" w:hAnsi="Times New Roman" w:cs="Times New Roman"/>
            <w:sz w:val="24"/>
            <w:szCs w:val="24"/>
            <w:vertAlign w:val="superscript"/>
            <w:lang w:val="en-US"/>
          </w:rPr>
          <w:t>nd</w:t>
        </w:r>
      </w:ins>
      <w:ins w:id="1193" w:author="alanr" w:date="2021-05-01T07:34:08Z">
        <w:r>
          <w:rPr>
            <w:rFonts w:hint="default" w:ascii="Times New Roman" w:hAnsi="Times New Roman" w:cs="Times New Roman"/>
            <w:sz w:val="24"/>
            <w:szCs w:val="24"/>
            <w:lang w:val="en-US"/>
          </w:rPr>
          <w:t xml:space="preserve"> measure of team performance. Points difference between home and away teams is the primary outcome metric of a football match, </w:t>
        </w:r>
      </w:ins>
      <w:ins w:id="1194" w:author="alanr" w:date="2021-05-01T07:34:08Z">
        <w:r>
          <w:rPr>
            <w:rFonts w:hint="default" w:ascii="Times New Roman" w:hAnsi="Times New Roman" w:cs="Times New Roman"/>
            <w:color w:val="auto"/>
            <w:sz w:val="24"/>
            <w:szCs w:val="24"/>
            <w:lang w:val="en-US"/>
            <w:rPrChange w:id="1195" w:author="alanr" w:date="2021-05-01T07:34:17Z">
              <w:rPr>
                <w:rFonts w:hint="default"/>
                <w:color w:val="auto"/>
                <w:lang w:val="en-US"/>
              </w:rPr>
            </w:rPrChange>
          </w:rPr>
          <w:t xml:space="preserve">We also use goal difference because </w:t>
        </w:r>
      </w:ins>
      <w:ins w:id="1197" w:author="alanr" w:date="2021-05-01T07:34:32Z">
        <w:r>
          <w:rPr>
            <w:rFonts w:hint="default" w:ascii="Times New Roman" w:hAnsi="Times New Roman" w:cs="Times New Roman"/>
            <w:color w:val="auto"/>
            <w:sz w:val="24"/>
            <w:szCs w:val="24"/>
            <w:lang w:val="en-US"/>
          </w:rPr>
          <w:t xml:space="preserve">not all </w:t>
        </w:r>
      </w:ins>
      <w:ins w:id="1198" w:author="alanr" w:date="2021-05-01T07:34:33Z">
        <w:r>
          <w:rPr>
            <w:rFonts w:hint="default" w:ascii="Times New Roman" w:hAnsi="Times New Roman" w:cs="Times New Roman"/>
            <w:color w:val="auto"/>
            <w:sz w:val="24"/>
            <w:szCs w:val="24"/>
            <w:lang w:val="en-US"/>
          </w:rPr>
          <w:t xml:space="preserve">wins are </w:t>
        </w:r>
      </w:ins>
      <w:ins w:id="1199" w:author="alanr" w:date="2021-05-01T07:34:35Z">
        <w:r>
          <w:rPr>
            <w:rFonts w:hint="default" w:ascii="Times New Roman" w:hAnsi="Times New Roman" w:cs="Times New Roman"/>
            <w:color w:val="auto"/>
            <w:sz w:val="24"/>
            <w:szCs w:val="24"/>
            <w:lang w:val="en-US"/>
          </w:rPr>
          <w:t>ma</w:t>
        </w:r>
      </w:ins>
      <w:ins w:id="1200" w:author="alanr" w:date="2021-05-01T07:34:36Z">
        <w:r>
          <w:rPr>
            <w:rFonts w:hint="default" w:ascii="Times New Roman" w:hAnsi="Times New Roman" w:cs="Times New Roman"/>
            <w:color w:val="auto"/>
            <w:sz w:val="24"/>
            <w:szCs w:val="24"/>
            <w:lang w:val="en-US"/>
          </w:rPr>
          <w:t>de the sa</w:t>
        </w:r>
      </w:ins>
      <w:ins w:id="1201" w:author="alanr" w:date="2021-05-01T07:34:37Z">
        <w:r>
          <w:rPr>
            <w:rFonts w:hint="default" w:ascii="Times New Roman" w:hAnsi="Times New Roman" w:cs="Times New Roman"/>
            <w:color w:val="auto"/>
            <w:sz w:val="24"/>
            <w:szCs w:val="24"/>
            <w:lang w:val="en-US"/>
          </w:rPr>
          <w:t>me.</w:t>
        </w:r>
      </w:ins>
      <w:ins w:id="1202" w:author="alanr" w:date="2021-05-01T07:34:08Z">
        <w:r>
          <w:rPr>
            <w:rFonts w:hint="default" w:ascii="Times New Roman" w:hAnsi="Times New Roman" w:cs="Times New Roman"/>
            <w:color w:val="auto"/>
            <w:sz w:val="24"/>
            <w:szCs w:val="24"/>
            <w:lang w:val="en-US"/>
            <w:rPrChange w:id="1203" w:author="alanr" w:date="2021-05-01T07:34:17Z">
              <w:rPr>
                <w:rFonts w:hint="default"/>
                <w:color w:val="auto"/>
                <w:lang w:val="en-US"/>
              </w:rPr>
            </w:rPrChange>
          </w:rPr>
          <w:t xml:space="preserve"> A</w:t>
        </w:r>
      </w:ins>
      <w:ins w:id="1205" w:author="alanr" w:date="2021-05-01T07:35:04Z">
        <w:r>
          <w:rPr>
            <w:rFonts w:hint="default" w:ascii="Times New Roman" w:hAnsi="Times New Roman" w:cs="Times New Roman"/>
            <w:color w:val="auto"/>
            <w:sz w:val="24"/>
            <w:szCs w:val="24"/>
            <w:lang w:val="en-US"/>
          </w:rPr>
          <w:t xml:space="preserve"> na</w:t>
        </w:r>
      </w:ins>
      <w:ins w:id="1206" w:author="alanr" w:date="2021-05-01T07:35:05Z">
        <w:r>
          <w:rPr>
            <w:rFonts w:hint="default" w:ascii="Times New Roman" w:hAnsi="Times New Roman" w:cs="Times New Roman"/>
            <w:color w:val="auto"/>
            <w:sz w:val="24"/>
            <w:szCs w:val="24"/>
            <w:lang w:val="en-US"/>
          </w:rPr>
          <w:t>rrow 1</w:t>
        </w:r>
      </w:ins>
      <w:ins w:id="1207" w:author="alanr" w:date="2021-05-01T07:35:06Z">
        <w:r>
          <w:rPr>
            <w:rFonts w:hint="default" w:ascii="Times New Roman" w:hAnsi="Times New Roman" w:cs="Times New Roman"/>
            <w:color w:val="auto"/>
            <w:sz w:val="24"/>
            <w:szCs w:val="24"/>
            <w:lang w:val="en-US"/>
          </w:rPr>
          <w:t xml:space="preserve"> goal margi</w:t>
        </w:r>
      </w:ins>
      <w:ins w:id="1208" w:author="alanr" w:date="2021-05-01T07:35:07Z">
        <w:r>
          <w:rPr>
            <w:rFonts w:hint="default" w:ascii="Times New Roman" w:hAnsi="Times New Roman" w:cs="Times New Roman"/>
            <w:color w:val="auto"/>
            <w:sz w:val="24"/>
            <w:szCs w:val="24"/>
            <w:lang w:val="en-US"/>
          </w:rPr>
          <w:t>n</w:t>
        </w:r>
      </w:ins>
      <w:ins w:id="1209" w:author="alanr" w:date="2021-05-01T07:34:08Z">
        <w:r>
          <w:rPr>
            <w:rFonts w:hint="default" w:ascii="Times New Roman" w:hAnsi="Times New Roman" w:cs="Times New Roman"/>
            <w:color w:val="auto"/>
            <w:sz w:val="24"/>
            <w:szCs w:val="24"/>
            <w:lang w:val="en-US"/>
            <w:rPrChange w:id="1210" w:author="alanr" w:date="2021-05-01T07:34:17Z">
              <w:rPr>
                <w:rFonts w:hint="default"/>
                <w:color w:val="auto"/>
                <w:lang w:val="en-US"/>
              </w:rPr>
            </w:rPrChange>
          </w:rPr>
          <w:t xml:space="preserve"> win and a </w:t>
        </w:r>
      </w:ins>
      <w:ins w:id="1212" w:author="alanr" w:date="2021-05-01T07:35:13Z">
        <w:r>
          <w:rPr>
            <w:rFonts w:hint="default" w:ascii="Times New Roman" w:hAnsi="Times New Roman" w:cs="Times New Roman"/>
            <w:color w:val="auto"/>
            <w:sz w:val="24"/>
            <w:szCs w:val="24"/>
            <w:lang w:val="en-US"/>
          </w:rPr>
          <w:t>th</w:t>
        </w:r>
      </w:ins>
      <w:ins w:id="1213" w:author="alanr" w:date="2021-05-01T07:35:15Z">
        <w:r>
          <w:rPr>
            <w:rFonts w:hint="default" w:ascii="Times New Roman" w:hAnsi="Times New Roman" w:cs="Times New Roman"/>
            <w:color w:val="auto"/>
            <w:sz w:val="24"/>
            <w:szCs w:val="24"/>
            <w:lang w:val="en-US"/>
          </w:rPr>
          <w:t xml:space="preserve">umping </w:t>
        </w:r>
      </w:ins>
      <w:ins w:id="1214" w:author="alanr" w:date="2021-05-01T07:35:17Z">
        <w:r>
          <w:rPr>
            <w:rFonts w:hint="default" w:ascii="Times New Roman" w:hAnsi="Times New Roman" w:cs="Times New Roman"/>
            <w:color w:val="auto"/>
            <w:sz w:val="24"/>
            <w:szCs w:val="24"/>
            <w:lang w:val="en-US"/>
          </w:rPr>
          <w:t>4 g</w:t>
        </w:r>
      </w:ins>
      <w:ins w:id="1215" w:author="alanr" w:date="2021-05-01T07:35:18Z">
        <w:r>
          <w:rPr>
            <w:rFonts w:hint="default" w:ascii="Times New Roman" w:hAnsi="Times New Roman" w:cs="Times New Roman"/>
            <w:color w:val="auto"/>
            <w:sz w:val="24"/>
            <w:szCs w:val="24"/>
            <w:lang w:val="en-US"/>
          </w:rPr>
          <w:t>oal victo</w:t>
        </w:r>
      </w:ins>
      <w:ins w:id="1216" w:author="alanr" w:date="2021-05-01T07:35:19Z">
        <w:r>
          <w:rPr>
            <w:rFonts w:hint="default" w:ascii="Times New Roman" w:hAnsi="Times New Roman" w:cs="Times New Roman"/>
            <w:color w:val="auto"/>
            <w:sz w:val="24"/>
            <w:szCs w:val="24"/>
            <w:lang w:val="en-US"/>
          </w:rPr>
          <w:t xml:space="preserve">ry </w:t>
        </w:r>
      </w:ins>
      <w:ins w:id="1217" w:author="alanr" w:date="2021-05-01T07:34:57Z">
        <w:r>
          <w:rPr>
            <w:rFonts w:hint="default" w:ascii="Times New Roman" w:hAnsi="Times New Roman" w:cs="Times New Roman"/>
            <w:color w:val="auto"/>
            <w:sz w:val="24"/>
            <w:szCs w:val="24"/>
            <w:lang w:val="en-US"/>
          </w:rPr>
          <w:t>both h</w:t>
        </w:r>
      </w:ins>
      <w:ins w:id="1218" w:author="alanr" w:date="2021-05-01T07:34:58Z">
        <w:r>
          <w:rPr>
            <w:rFonts w:hint="default" w:ascii="Times New Roman" w:hAnsi="Times New Roman" w:cs="Times New Roman"/>
            <w:color w:val="auto"/>
            <w:sz w:val="24"/>
            <w:szCs w:val="24"/>
            <w:lang w:val="en-US"/>
          </w:rPr>
          <w:t>ave the sa</w:t>
        </w:r>
      </w:ins>
      <w:ins w:id="1219" w:author="alanr" w:date="2021-05-01T07:34:59Z">
        <w:r>
          <w:rPr>
            <w:rFonts w:hint="default" w:ascii="Times New Roman" w:hAnsi="Times New Roman" w:cs="Times New Roman"/>
            <w:color w:val="auto"/>
            <w:sz w:val="24"/>
            <w:szCs w:val="24"/>
            <w:lang w:val="en-US"/>
          </w:rPr>
          <w:t xml:space="preserve">me points </w:t>
        </w:r>
      </w:ins>
      <w:ins w:id="1220" w:author="alanr" w:date="2021-05-01T07:35:00Z">
        <w:r>
          <w:rPr>
            <w:rFonts w:hint="default" w:ascii="Times New Roman" w:hAnsi="Times New Roman" w:cs="Times New Roman"/>
            <w:color w:val="auto"/>
            <w:sz w:val="24"/>
            <w:szCs w:val="24"/>
            <w:lang w:val="en-US"/>
          </w:rPr>
          <w:t>result</w:t>
        </w:r>
      </w:ins>
      <w:ins w:id="1221" w:author="alanr" w:date="2021-05-01T07:36:09Z">
        <w:r>
          <w:rPr>
            <w:rFonts w:hint="default" w:ascii="Times New Roman" w:hAnsi="Times New Roman" w:cs="Times New Roman"/>
            <w:color w:val="auto"/>
            <w:sz w:val="24"/>
            <w:szCs w:val="24"/>
            <w:lang w:val="en-US"/>
          </w:rPr>
          <w:t xml:space="preserve"> but </w:t>
        </w:r>
      </w:ins>
      <w:ins w:id="1222" w:author="alanr" w:date="2021-05-01T07:36:19Z">
        <w:r>
          <w:rPr>
            <w:rFonts w:hint="default" w:ascii="Times New Roman" w:hAnsi="Times New Roman" w:cs="Times New Roman"/>
            <w:color w:val="auto"/>
            <w:sz w:val="24"/>
            <w:szCs w:val="24"/>
            <w:lang w:val="en-US"/>
          </w:rPr>
          <w:t>ver</w:t>
        </w:r>
      </w:ins>
      <w:ins w:id="1223" w:author="alanr" w:date="2021-05-01T07:36:20Z">
        <w:r>
          <w:rPr>
            <w:rFonts w:hint="default" w:ascii="Times New Roman" w:hAnsi="Times New Roman" w:cs="Times New Roman"/>
            <w:color w:val="auto"/>
            <w:sz w:val="24"/>
            <w:szCs w:val="24"/>
            <w:lang w:val="en-US"/>
          </w:rPr>
          <w:t>y differe</w:t>
        </w:r>
      </w:ins>
      <w:ins w:id="1224" w:author="alanr" w:date="2021-05-01T07:36:21Z">
        <w:r>
          <w:rPr>
            <w:rFonts w:hint="default" w:ascii="Times New Roman" w:hAnsi="Times New Roman" w:cs="Times New Roman"/>
            <w:color w:val="auto"/>
            <w:sz w:val="24"/>
            <w:szCs w:val="24"/>
            <w:lang w:val="en-US"/>
          </w:rPr>
          <w:t xml:space="preserve">nt </w:t>
        </w:r>
      </w:ins>
      <w:ins w:id="1225" w:author="alanr" w:date="2021-05-01T07:36:22Z">
        <w:r>
          <w:rPr>
            <w:rFonts w:hint="default" w:ascii="Times New Roman" w:hAnsi="Times New Roman" w:cs="Times New Roman"/>
            <w:color w:val="auto"/>
            <w:sz w:val="24"/>
            <w:szCs w:val="24"/>
            <w:lang w:val="en-US"/>
          </w:rPr>
          <w:t>mat</w:t>
        </w:r>
      </w:ins>
      <w:ins w:id="1226" w:author="alanr" w:date="2021-05-01T07:36:23Z">
        <w:r>
          <w:rPr>
            <w:rFonts w:hint="default" w:ascii="Times New Roman" w:hAnsi="Times New Roman" w:cs="Times New Roman"/>
            <w:color w:val="auto"/>
            <w:sz w:val="24"/>
            <w:szCs w:val="24"/>
            <w:lang w:val="en-US"/>
          </w:rPr>
          <w:t>ch pr</w:t>
        </w:r>
      </w:ins>
      <w:ins w:id="1227" w:author="alanr" w:date="2021-05-01T07:36:24Z">
        <w:r>
          <w:rPr>
            <w:rFonts w:hint="default" w:ascii="Times New Roman" w:hAnsi="Times New Roman" w:cs="Times New Roman"/>
            <w:color w:val="auto"/>
            <w:sz w:val="24"/>
            <w:szCs w:val="24"/>
            <w:lang w:val="en-US"/>
          </w:rPr>
          <w:t>ocesse</w:t>
        </w:r>
      </w:ins>
      <w:ins w:id="1228" w:author="alanr" w:date="2021-05-01T07:36:25Z">
        <w:r>
          <w:rPr>
            <w:rFonts w:hint="default" w:ascii="Times New Roman" w:hAnsi="Times New Roman" w:cs="Times New Roman"/>
            <w:color w:val="auto"/>
            <w:sz w:val="24"/>
            <w:szCs w:val="24"/>
            <w:lang w:val="en-US"/>
          </w:rPr>
          <w:t xml:space="preserve">s. </w:t>
        </w:r>
      </w:ins>
      <w:ins w:id="1229" w:author="alanr" w:date="2021-05-01T07:36:28Z">
        <w:r>
          <w:rPr>
            <w:rFonts w:hint="default" w:ascii="Times New Roman" w:hAnsi="Times New Roman" w:cs="Times New Roman"/>
            <w:color w:val="auto"/>
            <w:sz w:val="24"/>
            <w:szCs w:val="24"/>
            <w:lang w:val="en-US"/>
          </w:rPr>
          <w:t>Perhaps</w:t>
        </w:r>
      </w:ins>
      <w:ins w:id="1230" w:author="alanr" w:date="2021-05-01T07:37:13Z">
        <w:r>
          <w:rPr>
            <w:rFonts w:hint="default" w:ascii="Times New Roman" w:hAnsi="Times New Roman" w:cs="Times New Roman"/>
            <w:color w:val="auto"/>
            <w:sz w:val="24"/>
            <w:szCs w:val="24"/>
            <w:lang w:val="en-US"/>
          </w:rPr>
          <w:t xml:space="preserve"> </w:t>
        </w:r>
      </w:ins>
      <w:ins w:id="1231" w:author="alanr" w:date="2021-05-01T07:37:15Z">
        <w:r>
          <w:rPr>
            <w:rFonts w:hint="default" w:ascii="Times New Roman" w:hAnsi="Times New Roman" w:cs="Times New Roman"/>
            <w:color w:val="auto"/>
            <w:sz w:val="24"/>
            <w:szCs w:val="24"/>
            <w:lang w:val="en-US"/>
          </w:rPr>
          <w:t xml:space="preserve">while </w:t>
        </w:r>
      </w:ins>
      <w:ins w:id="1232" w:author="alanr" w:date="2021-05-01T07:37:16Z">
        <w:r>
          <w:rPr>
            <w:rFonts w:hint="default" w:ascii="Times New Roman" w:hAnsi="Times New Roman" w:cs="Times New Roman"/>
            <w:color w:val="auto"/>
            <w:sz w:val="24"/>
            <w:szCs w:val="24"/>
            <w:lang w:val="en-US"/>
          </w:rPr>
          <w:t>home a</w:t>
        </w:r>
      </w:ins>
      <w:ins w:id="1233" w:author="alanr" w:date="2021-05-01T07:37:17Z">
        <w:r>
          <w:rPr>
            <w:rFonts w:hint="default" w:ascii="Times New Roman" w:hAnsi="Times New Roman" w:cs="Times New Roman"/>
            <w:color w:val="auto"/>
            <w:sz w:val="24"/>
            <w:szCs w:val="24"/>
            <w:lang w:val="en-US"/>
          </w:rPr>
          <w:t xml:space="preserve">nd away </w:t>
        </w:r>
      </w:ins>
      <w:ins w:id="1234" w:author="alanr" w:date="2021-05-01T07:37:18Z">
        <w:r>
          <w:rPr>
            <w:rFonts w:hint="default" w:ascii="Times New Roman" w:hAnsi="Times New Roman" w:cs="Times New Roman"/>
            <w:color w:val="auto"/>
            <w:sz w:val="24"/>
            <w:szCs w:val="24"/>
            <w:lang w:val="en-US"/>
          </w:rPr>
          <w:t xml:space="preserve">wins </w:t>
        </w:r>
      </w:ins>
      <w:ins w:id="1235" w:author="alanr" w:date="2021-05-01T07:37:20Z">
        <w:r>
          <w:rPr>
            <w:rFonts w:hint="default" w:ascii="Times New Roman" w:hAnsi="Times New Roman" w:cs="Times New Roman"/>
            <w:color w:val="auto"/>
            <w:sz w:val="24"/>
            <w:szCs w:val="24"/>
            <w:lang w:val="en-US"/>
          </w:rPr>
          <w:t>are e</w:t>
        </w:r>
      </w:ins>
      <w:ins w:id="1236" w:author="alanr" w:date="2021-05-01T07:37:21Z">
        <w:r>
          <w:rPr>
            <w:rFonts w:hint="default" w:ascii="Times New Roman" w:hAnsi="Times New Roman" w:cs="Times New Roman"/>
            <w:color w:val="auto"/>
            <w:sz w:val="24"/>
            <w:szCs w:val="24"/>
            <w:lang w:val="en-US"/>
          </w:rPr>
          <w:t>venly d</w:t>
        </w:r>
      </w:ins>
      <w:ins w:id="1237" w:author="alanr" w:date="2021-05-01T07:37:22Z">
        <w:r>
          <w:rPr>
            <w:rFonts w:hint="default" w:ascii="Times New Roman" w:hAnsi="Times New Roman" w:cs="Times New Roman"/>
            <w:color w:val="auto"/>
            <w:sz w:val="24"/>
            <w:szCs w:val="24"/>
            <w:lang w:val="en-US"/>
          </w:rPr>
          <w:t>ivided,</w:t>
        </w:r>
      </w:ins>
      <w:ins w:id="1238" w:author="alanr" w:date="2021-05-01T07:36:29Z">
        <w:r>
          <w:rPr>
            <w:rFonts w:hint="default" w:ascii="Times New Roman" w:hAnsi="Times New Roman" w:cs="Times New Roman"/>
            <w:color w:val="auto"/>
            <w:sz w:val="24"/>
            <w:szCs w:val="24"/>
            <w:lang w:val="en-US"/>
          </w:rPr>
          <w:t xml:space="preserve"> </w:t>
        </w:r>
      </w:ins>
      <w:ins w:id="1239" w:author="alanr" w:date="2021-05-01T07:36:31Z">
        <w:r>
          <w:rPr>
            <w:rFonts w:hint="default" w:ascii="Times New Roman" w:hAnsi="Times New Roman" w:cs="Times New Roman"/>
            <w:color w:val="auto"/>
            <w:sz w:val="24"/>
            <w:szCs w:val="24"/>
            <w:lang w:val="en-US"/>
          </w:rPr>
          <w:t>eve</w:t>
        </w:r>
      </w:ins>
      <w:ins w:id="1240" w:author="alanr" w:date="2021-05-01T07:36:32Z">
        <w:r>
          <w:rPr>
            <w:rFonts w:hint="default" w:ascii="Times New Roman" w:hAnsi="Times New Roman" w:cs="Times New Roman"/>
            <w:color w:val="auto"/>
            <w:sz w:val="24"/>
            <w:szCs w:val="24"/>
            <w:lang w:val="en-US"/>
          </w:rPr>
          <w:t>ry</w:t>
        </w:r>
      </w:ins>
      <w:ins w:id="1241" w:author="alanr" w:date="2021-05-01T07:36:36Z">
        <w:r>
          <w:rPr>
            <w:rFonts w:hint="default" w:ascii="Times New Roman" w:hAnsi="Times New Roman" w:cs="Times New Roman"/>
            <w:color w:val="auto"/>
            <w:sz w:val="24"/>
            <w:szCs w:val="24"/>
            <w:lang w:val="en-US"/>
          </w:rPr>
          <w:t xml:space="preserve"> </w:t>
        </w:r>
      </w:ins>
      <w:ins w:id="1242" w:author="alanr" w:date="2021-05-01T07:36:38Z">
        <w:r>
          <w:rPr>
            <w:rFonts w:hint="default" w:ascii="Times New Roman" w:hAnsi="Times New Roman" w:cs="Times New Roman"/>
            <w:color w:val="auto"/>
            <w:sz w:val="24"/>
            <w:szCs w:val="24"/>
            <w:lang w:val="en-US"/>
          </w:rPr>
          <w:t xml:space="preserve">away win </w:t>
        </w:r>
      </w:ins>
      <w:ins w:id="1243" w:author="alanr" w:date="2021-05-01T07:37:25Z">
        <w:r>
          <w:rPr>
            <w:rFonts w:hint="default" w:ascii="Times New Roman" w:hAnsi="Times New Roman" w:cs="Times New Roman"/>
            <w:color w:val="auto"/>
            <w:sz w:val="24"/>
            <w:szCs w:val="24"/>
            <w:lang w:val="en-US"/>
          </w:rPr>
          <w:t>c</w:t>
        </w:r>
      </w:ins>
      <w:ins w:id="1244" w:author="alanr" w:date="2021-05-01T07:36:40Z">
        <w:r>
          <w:rPr>
            <w:rFonts w:hint="default" w:ascii="Times New Roman" w:hAnsi="Times New Roman" w:cs="Times New Roman"/>
            <w:color w:val="auto"/>
            <w:sz w:val="24"/>
            <w:szCs w:val="24"/>
            <w:lang w:val="en-US"/>
          </w:rPr>
          <w:t>ou</w:t>
        </w:r>
      </w:ins>
      <w:ins w:id="1245" w:author="alanr" w:date="2021-05-01T07:36:41Z">
        <w:r>
          <w:rPr>
            <w:rFonts w:hint="default" w:ascii="Times New Roman" w:hAnsi="Times New Roman" w:cs="Times New Roman"/>
            <w:color w:val="auto"/>
            <w:sz w:val="24"/>
            <w:szCs w:val="24"/>
            <w:lang w:val="en-US"/>
          </w:rPr>
          <w:t>ld be a sc</w:t>
        </w:r>
      </w:ins>
      <w:ins w:id="1246" w:author="alanr" w:date="2021-05-01T07:36:42Z">
        <w:r>
          <w:rPr>
            <w:rFonts w:hint="default" w:ascii="Times New Roman" w:hAnsi="Times New Roman" w:cs="Times New Roman"/>
            <w:color w:val="auto"/>
            <w:sz w:val="24"/>
            <w:szCs w:val="24"/>
            <w:lang w:val="en-US"/>
          </w:rPr>
          <w:t xml:space="preserve">rappy </w:t>
        </w:r>
      </w:ins>
      <w:ins w:id="1247" w:author="alanr" w:date="2021-05-01T07:36:43Z">
        <w:r>
          <w:rPr>
            <w:rFonts w:hint="default" w:ascii="Times New Roman" w:hAnsi="Times New Roman" w:cs="Times New Roman"/>
            <w:color w:val="auto"/>
            <w:sz w:val="24"/>
            <w:szCs w:val="24"/>
            <w:lang w:val="en-US"/>
          </w:rPr>
          <w:t xml:space="preserve">1-0 </w:t>
        </w:r>
      </w:ins>
      <w:ins w:id="1248" w:author="alanr" w:date="2021-05-01T07:36:45Z">
        <w:r>
          <w:rPr>
            <w:rFonts w:hint="default" w:ascii="Times New Roman" w:hAnsi="Times New Roman" w:cs="Times New Roman"/>
            <w:color w:val="auto"/>
            <w:sz w:val="24"/>
            <w:szCs w:val="24"/>
            <w:lang w:val="en-US"/>
          </w:rPr>
          <w:t>vic</w:t>
        </w:r>
      </w:ins>
      <w:ins w:id="1249" w:author="alanr" w:date="2021-05-01T07:36:46Z">
        <w:r>
          <w:rPr>
            <w:rFonts w:hint="default" w:ascii="Times New Roman" w:hAnsi="Times New Roman" w:cs="Times New Roman"/>
            <w:color w:val="auto"/>
            <w:sz w:val="24"/>
            <w:szCs w:val="24"/>
            <w:lang w:val="en-US"/>
          </w:rPr>
          <w:t>tory w</w:t>
        </w:r>
      </w:ins>
      <w:ins w:id="1250" w:author="alanr" w:date="2021-05-01T07:36:47Z">
        <w:r>
          <w:rPr>
            <w:rFonts w:hint="default" w:ascii="Times New Roman" w:hAnsi="Times New Roman" w:cs="Times New Roman"/>
            <w:color w:val="auto"/>
            <w:sz w:val="24"/>
            <w:szCs w:val="24"/>
            <w:lang w:val="en-US"/>
          </w:rPr>
          <w:t xml:space="preserve">hereas </w:t>
        </w:r>
      </w:ins>
      <w:ins w:id="1251" w:author="alanr" w:date="2021-05-01T07:36:48Z">
        <w:r>
          <w:rPr>
            <w:rFonts w:hint="default" w:ascii="Times New Roman" w:hAnsi="Times New Roman" w:cs="Times New Roman"/>
            <w:color w:val="auto"/>
            <w:sz w:val="24"/>
            <w:szCs w:val="24"/>
            <w:lang w:val="en-US"/>
          </w:rPr>
          <w:t>all</w:t>
        </w:r>
      </w:ins>
      <w:ins w:id="1252" w:author="alanr" w:date="2021-05-01T07:36:49Z">
        <w:r>
          <w:rPr>
            <w:rFonts w:hint="default" w:ascii="Times New Roman" w:hAnsi="Times New Roman" w:cs="Times New Roman"/>
            <w:color w:val="auto"/>
            <w:sz w:val="24"/>
            <w:szCs w:val="24"/>
            <w:lang w:val="en-US"/>
          </w:rPr>
          <w:t xml:space="preserve"> home win</w:t>
        </w:r>
      </w:ins>
      <w:ins w:id="1253" w:author="alanr" w:date="2021-05-01T07:36:50Z">
        <w:r>
          <w:rPr>
            <w:rFonts w:hint="default" w:ascii="Times New Roman" w:hAnsi="Times New Roman" w:cs="Times New Roman"/>
            <w:color w:val="auto"/>
            <w:sz w:val="24"/>
            <w:szCs w:val="24"/>
            <w:lang w:val="en-US"/>
          </w:rPr>
          <w:t xml:space="preserve">s </w:t>
        </w:r>
      </w:ins>
      <w:ins w:id="1254" w:author="alanr" w:date="2021-05-01T07:36:57Z">
        <w:r>
          <w:rPr>
            <w:rFonts w:hint="default" w:ascii="Times New Roman" w:hAnsi="Times New Roman" w:cs="Times New Roman"/>
            <w:color w:val="auto"/>
            <w:sz w:val="24"/>
            <w:szCs w:val="24"/>
            <w:lang w:val="en-US"/>
          </w:rPr>
          <w:t xml:space="preserve">are </w:t>
        </w:r>
      </w:ins>
      <w:ins w:id="1255" w:author="alanr" w:date="2021-05-01T07:37:00Z">
        <w:r>
          <w:rPr>
            <w:rFonts w:hint="default" w:ascii="Times New Roman" w:hAnsi="Times New Roman" w:cs="Times New Roman"/>
            <w:color w:val="auto"/>
            <w:sz w:val="24"/>
            <w:szCs w:val="24"/>
            <w:lang w:val="en-US"/>
          </w:rPr>
          <w:t>convincing</w:t>
        </w:r>
      </w:ins>
      <w:ins w:id="1256" w:author="alanr" w:date="2021-05-01T07:37:01Z">
        <w:r>
          <w:rPr>
            <w:rFonts w:hint="default" w:ascii="Times New Roman" w:hAnsi="Times New Roman" w:cs="Times New Roman"/>
            <w:color w:val="auto"/>
            <w:sz w:val="24"/>
            <w:szCs w:val="24"/>
            <w:lang w:val="en-US"/>
          </w:rPr>
          <w:t xml:space="preserve"> 3-0 v</w:t>
        </w:r>
      </w:ins>
      <w:ins w:id="1257" w:author="alanr" w:date="2021-05-01T07:37:02Z">
        <w:r>
          <w:rPr>
            <w:rFonts w:hint="default" w:ascii="Times New Roman" w:hAnsi="Times New Roman" w:cs="Times New Roman"/>
            <w:color w:val="auto"/>
            <w:sz w:val="24"/>
            <w:szCs w:val="24"/>
            <w:lang w:val="en-US"/>
          </w:rPr>
          <w:t>ictor</w:t>
        </w:r>
      </w:ins>
      <w:ins w:id="1258" w:author="alanr" w:date="2021-05-01T07:37:03Z">
        <w:r>
          <w:rPr>
            <w:rFonts w:hint="default" w:ascii="Times New Roman" w:hAnsi="Times New Roman" w:cs="Times New Roman"/>
            <w:color w:val="auto"/>
            <w:sz w:val="24"/>
            <w:szCs w:val="24"/>
            <w:lang w:val="en-US"/>
          </w:rPr>
          <w:t>ies.</w:t>
        </w:r>
      </w:ins>
      <w:ins w:id="1259" w:author="alanr" w:date="2021-05-01T07:37:04Z">
        <w:r>
          <w:rPr>
            <w:rFonts w:hint="default" w:ascii="Times New Roman" w:hAnsi="Times New Roman" w:cs="Times New Roman"/>
            <w:color w:val="auto"/>
            <w:sz w:val="24"/>
            <w:szCs w:val="24"/>
            <w:lang w:val="en-US"/>
          </w:rPr>
          <w:t xml:space="preserve"> </w:t>
        </w:r>
      </w:ins>
      <w:ins w:id="1260" w:author="alanr" w:date="2021-05-01T07:37:07Z">
        <w:r>
          <w:rPr>
            <w:rFonts w:hint="default" w:ascii="Times New Roman" w:hAnsi="Times New Roman" w:cs="Times New Roman"/>
            <w:color w:val="auto"/>
            <w:sz w:val="24"/>
            <w:szCs w:val="24"/>
            <w:lang w:val="en-US"/>
          </w:rPr>
          <w:t>In this cas</w:t>
        </w:r>
      </w:ins>
      <w:ins w:id="1261" w:author="alanr" w:date="2021-05-01T07:37:08Z">
        <w:r>
          <w:rPr>
            <w:rFonts w:hint="default" w:ascii="Times New Roman" w:hAnsi="Times New Roman" w:cs="Times New Roman"/>
            <w:color w:val="auto"/>
            <w:sz w:val="24"/>
            <w:szCs w:val="24"/>
            <w:lang w:val="en-US"/>
          </w:rPr>
          <w:t xml:space="preserve">e </w:t>
        </w:r>
      </w:ins>
      <w:ins w:id="1262" w:author="alanr" w:date="2021-05-01T07:37:30Z">
        <w:r>
          <w:rPr>
            <w:rFonts w:hint="default" w:ascii="Times New Roman" w:hAnsi="Times New Roman" w:cs="Times New Roman"/>
            <w:color w:val="auto"/>
            <w:sz w:val="24"/>
            <w:szCs w:val="24"/>
            <w:lang w:val="en-US"/>
          </w:rPr>
          <w:t>there is s</w:t>
        </w:r>
      </w:ins>
      <w:ins w:id="1263" w:author="alanr" w:date="2021-05-01T07:37:31Z">
        <w:r>
          <w:rPr>
            <w:rFonts w:hint="default" w:ascii="Times New Roman" w:hAnsi="Times New Roman" w:cs="Times New Roman"/>
            <w:color w:val="auto"/>
            <w:sz w:val="24"/>
            <w:szCs w:val="24"/>
            <w:lang w:val="en-US"/>
          </w:rPr>
          <w:t>till a hom</w:t>
        </w:r>
      </w:ins>
      <w:ins w:id="1264" w:author="alanr" w:date="2021-05-01T07:37:32Z">
        <w:r>
          <w:rPr>
            <w:rFonts w:hint="default" w:ascii="Times New Roman" w:hAnsi="Times New Roman" w:cs="Times New Roman"/>
            <w:color w:val="auto"/>
            <w:sz w:val="24"/>
            <w:szCs w:val="24"/>
            <w:lang w:val="en-US"/>
          </w:rPr>
          <w:t>e advanta</w:t>
        </w:r>
      </w:ins>
      <w:ins w:id="1265" w:author="alanr" w:date="2021-05-01T07:37:33Z">
        <w:r>
          <w:rPr>
            <w:rFonts w:hint="default" w:ascii="Times New Roman" w:hAnsi="Times New Roman" w:cs="Times New Roman"/>
            <w:color w:val="auto"/>
            <w:sz w:val="24"/>
            <w:szCs w:val="24"/>
            <w:lang w:val="en-US"/>
          </w:rPr>
          <w:t>ge</w:t>
        </w:r>
      </w:ins>
      <w:ins w:id="1266" w:author="alanr" w:date="2021-05-01T07:37:49Z">
        <w:r>
          <w:rPr>
            <w:rFonts w:hint="default" w:ascii="Times New Roman" w:hAnsi="Times New Roman" w:cs="Times New Roman"/>
            <w:color w:val="auto"/>
            <w:sz w:val="24"/>
            <w:szCs w:val="24"/>
            <w:lang w:val="en-US"/>
          </w:rPr>
          <w:t xml:space="preserve">. </w:t>
        </w:r>
      </w:ins>
      <w:ins w:id="1267" w:author="alanr" w:date="2021-05-01T07:37:51Z">
        <w:r>
          <w:rPr>
            <w:rFonts w:hint="default" w:ascii="Times New Roman" w:hAnsi="Times New Roman" w:cs="Times New Roman"/>
            <w:color w:val="auto"/>
            <w:sz w:val="24"/>
            <w:szCs w:val="24"/>
            <w:lang w:val="en-US"/>
          </w:rPr>
          <w:t>Tabl</w:t>
        </w:r>
      </w:ins>
      <w:ins w:id="1268" w:author="alanr" w:date="2021-05-01T07:37:52Z">
        <w:r>
          <w:rPr>
            <w:rFonts w:hint="default" w:ascii="Times New Roman" w:hAnsi="Times New Roman" w:cs="Times New Roman"/>
            <w:color w:val="auto"/>
            <w:sz w:val="24"/>
            <w:szCs w:val="24"/>
            <w:lang w:val="en-US"/>
          </w:rPr>
          <w:t>e(ap</w:t>
        </w:r>
      </w:ins>
      <w:ins w:id="1269" w:author="alanr" w:date="2021-05-01T07:37:53Z">
        <w:r>
          <w:rPr>
            <w:rFonts w:hint="default" w:ascii="Times New Roman" w:hAnsi="Times New Roman" w:cs="Times New Roman"/>
            <w:color w:val="auto"/>
            <w:sz w:val="24"/>
            <w:szCs w:val="24"/>
            <w:lang w:val="en-US"/>
          </w:rPr>
          <w:t>pendix)</w:t>
        </w:r>
      </w:ins>
      <w:ins w:id="1270" w:author="alanr" w:date="2021-05-01T07:37:54Z">
        <w:r>
          <w:rPr>
            <w:rFonts w:hint="default" w:ascii="Times New Roman" w:hAnsi="Times New Roman" w:cs="Times New Roman"/>
            <w:color w:val="auto"/>
            <w:sz w:val="24"/>
            <w:szCs w:val="24"/>
            <w:lang w:val="en-US"/>
          </w:rPr>
          <w:t xml:space="preserve">… </w:t>
        </w:r>
      </w:ins>
      <w:ins w:id="1271" w:author="alanr" w:date="2021-05-01T07:37:55Z">
        <w:r>
          <w:rPr>
            <w:rFonts w:hint="default" w:ascii="Times New Roman" w:hAnsi="Times New Roman" w:cs="Times New Roman"/>
            <w:color w:val="auto"/>
            <w:sz w:val="24"/>
            <w:szCs w:val="24"/>
            <w:lang w:val="en-US"/>
          </w:rPr>
          <w:t>shows th</w:t>
        </w:r>
      </w:ins>
      <w:ins w:id="1272" w:author="alanr" w:date="2021-05-01T07:37:56Z">
        <w:r>
          <w:rPr>
            <w:rFonts w:hint="default" w:ascii="Times New Roman" w:hAnsi="Times New Roman" w:cs="Times New Roman"/>
            <w:color w:val="auto"/>
            <w:sz w:val="24"/>
            <w:szCs w:val="24"/>
            <w:lang w:val="en-US"/>
          </w:rPr>
          <w:t>e result</w:t>
        </w:r>
      </w:ins>
      <w:ins w:id="1273" w:author="alanr" w:date="2021-05-01T07:37:57Z">
        <w:r>
          <w:rPr>
            <w:rFonts w:hint="default" w:ascii="Times New Roman" w:hAnsi="Times New Roman" w:cs="Times New Roman"/>
            <w:color w:val="auto"/>
            <w:sz w:val="24"/>
            <w:szCs w:val="24"/>
            <w:lang w:val="en-US"/>
          </w:rPr>
          <w:t xml:space="preserve">s of </w:t>
        </w:r>
      </w:ins>
      <w:ins w:id="1274" w:author="alanr" w:date="2021-05-01T07:37:59Z">
        <w:r>
          <w:rPr>
            <w:rFonts w:hint="default" w:ascii="Times New Roman" w:hAnsi="Times New Roman" w:cs="Times New Roman"/>
            <w:color w:val="auto"/>
            <w:sz w:val="24"/>
            <w:szCs w:val="24"/>
            <w:lang w:val="en-US"/>
          </w:rPr>
          <w:t>th</w:t>
        </w:r>
      </w:ins>
      <w:ins w:id="1275" w:author="alanr" w:date="2021-05-01T07:38:00Z">
        <w:r>
          <w:rPr>
            <w:rFonts w:hint="default" w:ascii="Times New Roman" w:hAnsi="Times New Roman" w:cs="Times New Roman"/>
            <w:color w:val="auto"/>
            <w:sz w:val="24"/>
            <w:szCs w:val="24"/>
            <w:lang w:val="en-US"/>
          </w:rPr>
          <w:t>e same mod</w:t>
        </w:r>
      </w:ins>
      <w:ins w:id="1276" w:author="alanr" w:date="2021-05-01T07:38:01Z">
        <w:r>
          <w:rPr>
            <w:rFonts w:hint="default" w:ascii="Times New Roman" w:hAnsi="Times New Roman" w:cs="Times New Roman"/>
            <w:color w:val="auto"/>
            <w:sz w:val="24"/>
            <w:szCs w:val="24"/>
            <w:lang w:val="en-US"/>
          </w:rPr>
          <w:t xml:space="preserve">el </w:t>
        </w:r>
      </w:ins>
      <w:ins w:id="1277" w:author="alanr" w:date="2021-05-01T07:38:08Z">
        <w:r>
          <w:rPr>
            <w:rFonts w:hint="default" w:ascii="Times New Roman" w:hAnsi="Times New Roman" w:cs="Times New Roman"/>
            <w:color w:val="auto"/>
            <w:sz w:val="24"/>
            <w:szCs w:val="24"/>
            <w:lang w:val="en-US"/>
          </w:rPr>
          <w:t xml:space="preserve">now </w:t>
        </w:r>
      </w:ins>
      <w:ins w:id="1278" w:author="alanr" w:date="2021-05-01T07:38:09Z">
        <w:r>
          <w:rPr>
            <w:rFonts w:hint="default" w:ascii="Times New Roman" w:hAnsi="Times New Roman" w:cs="Times New Roman"/>
            <w:color w:val="auto"/>
            <w:sz w:val="24"/>
            <w:szCs w:val="24"/>
            <w:lang w:val="en-US"/>
          </w:rPr>
          <w:t>regresse</w:t>
        </w:r>
      </w:ins>
      <w:ins w:id="1279" w:author="alanr" w:date="2021-05-01T07:38:10Z">
        <w:r>
          <w:rPr>
            <w:rFonts w:hint="default" w:ascii="Times New Roman" w:hAnsi="Times New Roman" w:cs="Times New Roman"/>
            <w:color w:val="auto"/>
            <w:sz w:val="24"/>
            <w:szCs w:val="24"/>
            <w:lang w:val="en-US"/>
          </w:rPr>
          <w:t xml:space="preserve">d with </w:t>
        </w:r>
      </w:ins>
      <w:ins w:id="1280" w:author="alanr" w:date="2021-05-01T07:38:11Z">
        <w:r>
          <w:rPr>
            <w:rFonts w:hint="default" w:ascii="Times New Roman" w:hAnsi="Times New Roman" w:cs="Times New Roman"/>
            <w:color w:val="auto"/>
            <w:sz w:val="24"/>
            <w:szCs w:val="24"/>
            <w:lang w:val="en-US"/>
          </w:rPr>
          <w:t>Goa</w:t>
        </w:r>
      </w:ins>
      <w:ins w:id="1281" w:author="alanr" w:date="2021-05-01T07:38:12Z">
        <w:r>
          <w:rPr>
            <w:rFonts w:hint="default" w:ascii="Times New Roman" w:hAnsi="Times New Roman" w:cs="Times New Roman"/>
            <w:color w:val="auto"/>
            <w:sz w:val="24"/>
            <w:szCs w:val="24"/>
            <w:lang w:val="en-US"/>
          </w:rPr>
          <w:t>l differe</w:t>
        </w:r>
      </w:ins>
      <w:ins w:id="1282" w:author="alanr" w:date="2021-05-01T07:38:13Z">
        <w:r>
          <w:rPr>
            <w:rFonts w:hint="default" w:ascii="Times New Roman" w:hAnsi="Times New Roman" w:cs="Times New Roman"/>
            <w:color w:val="auto"/>
            <w:sz w:val="24"/>
            <w:szCs w:val="24"/>
            <w:lang w:val="en-US"/>
          </w:rPr>
          <w:t xml:space="preserve">nce as </w:t>
        </w:r>
      </w:ins>
      <w:ins w:id="1283" w:author="alanr" w:date="2021-05-01T07:38:16Z">
        <w:r>
          <w:rPr>
            <w:rFonts w:hint="default" w:ascii="Times New Roman" w:hAnsi="Times New Roman" w:cs="Times New Roman"/>
            <w:color w:val="auto"/>
            <w:sz w:val="24"/>
            <w:szCs w:val="24"/>
            <w:lang w:val="en-US"/>
          </w:rPr>
          <w:t>d</w:t>
        </w:r>
      </w:ins>
      <w:ins w:id="1284" w:author="alanr" w:date="2021-05-01T07:38:18Z">
        <w:r>
          <w:rPr>
            <w:rFonts w:hint="default" w:ascii="Times New Roman" w:hAnsi="Times New Roman" w:cs="Times New Roman"/>
            <w:color w:val="auto"/>
            <w:sz w:val="24"/>
            <w:szCs w:val="24"/>
            <w:lang w:val="en-US"/>
          </w:rPr>
          <w:t>ependent va</w:t>
        </w:r>
      </w:ins>
      <w:ins w:id="1285" w:author="alanr" w:date="2021-05-01T07:38:19Z">
        <w:r>
          <w:rPr>
            <w:rFonts w:hint="default" w:ascii="Times New Roman" w:hAnsi="Times New Roman" w:cs="Times New Roman"/>
            <w:color w:val="auto"/>
            <w:sz w:val="24"/>
            <w:szCs w:val="24"/>
            <w:lang w:val="en-US"/>
          </w:rPr>
          <w:t xml:space="preserve">riable. </w:t>
        </w:r>
      </w:ins>
      <w:ins w:id="1286" w:author="alanr" w:date="2021-05-01T07:38:34Z">
        <w:r>
          <w:rPr>
            <w:rFonts w:hint="default" w:ascii="Times New Roman" w:hAnsi="Times New Roman" w:cs="Times New Roman"/>
            <w:color w:val="auto"/>
            <w:sz w:val="24"/>
            <w:szCs w:val="24"/>
            <w:lang w:val="en-US"/>
          </w:rPr>
          <w:t xml:space="preserve">Some </w:t>
        </w:r>
      </w:ins>
      <w:ins w:id="1287" w:author="alanr" w:date="2021-05-01T07:38:36Z">
        <w:r>
          <w:rPr>
            <w:rFonts w:hint="default" w:ascii="Times New Roman" w:hAnsi="Times New Roman" w:cs="Times New Roman"/>
            <w:color w:val="auto"/>
            <w:sz w:val="24"/>
            <w:szCs w:val="24"/>
            <w:lang w:val="en-US"/>
          </w:rPr>
          <w:t>coefficie</w:t>
        </w:r>
      </w:ins>
      <w:ins w:id="1288" w:author="alanr" w:date="2021-05-01T07:38:37Z">
        <w:r>
          <w:rPr>
            <w:rFonts w:hint="default" w:ascii="Times New Roman" w:hAnsi="Times New Roman" w:cs="Times New Roman"/>
            <w:color w:val="auto"/>
            <w:sz w:val="24"/>
            <w:szCs w:val="24"/>
            <w:lang w:val="en-US"/>
          </w:rPr>
          <w:t>nts sligh</w:t>
        </w:r>
      </w:ins>
      <w:ins w:id="1289" w:author="alanr" w:date="2021-05-01T07:38:38Z">
        <w:r>
          <w:rPr>
            <w:rFonts w:hint="default" w:ascii="Times New Roman" w:hAnsi="Times New Roman" w:cs="Times New Roman"/>
            <w:color w:val="auto"/>
            <w:sz w:val="24"/>
            <w:szCs w:val="24"/>
            <w:lang w:val="en-US"/>
          </w:rPr>
          <w:t xml:space="preserve">tly change </w:t>
        </w:r>
      </w:ins>
      <w:ins w:id="1290" w:author="alanr" w:date="2021-05-01T07:38:39Z">
        <w:r>
          <w:rPr>
            <w:rFonts w:hint="default" w:ascii="Times New Roman" w:hAnsi="Times New Roman" w:cs="Times New Roman"/>
            <w:color w:val="auto"/>
            <w:sz w:val="24"/>
            <w:szCs w:val="24"/>
            <w:lang w:val="en-US"/>
          </w:rPr>
          <w:t>in e</w:t>
        </w:r>
      </w:ins>
      <w:ins w:id="1291" w:author="alanr" w:date="2021-05-01T07:38:40Z">
        <w:r>
          <w:rPr>
            <w:rFonts w:hint="default" w:ascii="Times New Roman" w:hAnsi="Times New Roman" w:cs="Times New Roman"/>
            <w:color w:val="auto"/>
            <w:sz w:val="24"/>
            <w:szCs w:val="24"/>
            <w:lang w:val="en-US"/>
          </w:rPr>
          <w:t>stimation b</w:t>
        </w:r>
      </w:ins>
      <w:ins w:id="1292" w:author="alanr" w:date="2021-05-01T07:38:41Z">
        <w:r>
          <w:rPr>
            <w:rFonts w:hint="default" w:ascii="Times New Roman" w:hAnsi="Times New Roman" w:cs="Times New Roman"/>
            <w:color w:val="auto"/>
            <w:sz w:val="24"/>
            <w:szCs w:val="24"/>
            <w:lang w:val="en-US"/>
          </w:rPr>
          <w:t>ut a</w:t>
        </w:r>
      </w:ins>
      <w:ins w:id="1293" w:author="alanr" w:date="2021-05-01T07:38:42Z">
        <w:r>
          <w:rPr>
            <w:rFonts w:hint="default" w:ascii="Times New Roman" w:hAnsi="Times New Roman" w:cs="Times New Roman"/>
            <w:color w:val="auto"/>
            <w:sz w:val="24"/>
            <w:szCs w:val="24"/>
            <w:lang w:val="en-US"/>
          </w:rPr>
          <w:t xml:space="preserve">ll the </w:t>
        </w:r>
      </w:ins>
      <w:ins w:id="1294" w:author="alanr" w:date="2021-05-01T07:38:44Z">
        <w:r>
          <w:rPr>
            <w:rFonts w:hint="default" w:ascii="Times New Roman" w:hAnsi="Times New Roman" w:cs="Times New Roman"/>
            <w:color w:val="auto"/>
            <w:sz w:val="24"/>
            <w:szCs w:val="24"/>
            <w:lang w:val="en-US"/>
          </w:rPr>
          <w:t xml:space="preserve">signs </w:t>
        </w:r>
      </w:ins>
      <w:ins w:id="1295" w:author="alanr" w:date="2021-05-01T07:38:45Z">
        <w:r>
          <w:rPr>
            <w:rFonts w:hint="default" w:ascii="Times New Roman" w:hAnsi="Times New Roman" w:cs="Times New Roman"/>
            <w:color w:val="auto"/>
            <w:sz w:val="24"/>
            <w:szCs w:val="24"/>
            <w:lang w:val="en-US"/>
          </w:rPr>
          <w:t>and si</w:t>
        </w:r>
      </w:ins>
      <w:ins w:id="1296" w:author="alanr" w:date="2021-05-01T07:38:46Z">
        <w:r>
          <w:rPr>
            <w:rFonts w:hint="default" w:ascii="Times New Roman" w:hAnsi="Times New Roman" w:cs="Times New Roman"/>
            <w:color w:val="auto"/>
            <w:sz w:val="24"/>
            <w:szCs w:val="24"/>
            <w:lang w:val="en-US"/>
          </w:rPr>
          <w:t>gnfic</w:t>
        </w:r>
      </w:ins>
      <w:ins w:id="1297" w:author="alanr" w:date="2021-05-01T07:38:47Z">
        <w:r>
          <w:rPr>
            <w:rFonts w:hint="default" w:ascii="Times New Roman" w:hAnsi="Times New Roman" w:cs="Times New Roman"/>
            <w:color w:val="auto"/>
            <w:sz w:val="24"/>
            <w:szCs w:val="24"/>
            <w:lang w:val="en-US"/>
          </w:rPr>
          <w:t>ance l</w:t>
        </w:r>
      </w:ins>
      <w:ins w:id="1298" w:author="alanr" w:date="2021-05-01T07:38:48Z">
        <w:r>
          <w:rPr>
            <w:rFonts w:hint="default" w:ascii="Times New Roman" w:hAnsi="Times New Roman" w:cs="Times New Roman"/>
            <w:color w:val="auto"/>
            <w:sz w:val="24"/>
            <w:szCs w:val="24"/>
            <w:lang w:val="en-US"/>
          </w:rPr>
          <w:t>evels rema</w:t>
        </w:r>
      </w:ins>
      <w:ins w:id="1299" w:author="alanr" w:date="2021-05-01T07:38:49Z">
        <w:r>
          <w:rPr>
            <w:rFonts w:hint="default" w:ascii="Times New Roman" w:hAnsi="Times New Roman" w:cs="Times New Roman"/>
            <w:color w:val="auto"/>
            <w:sz w:val="24"/>
            <w:szCs w:val="24"/>
            <w:lang w:val="en-US"/>
          </w:rPr>
          <w:t>in similar</w:t>
        </w:r>
      </w:ins>
      <w:ins w:id="1300" w:author="alanr" w:date="2021-05-01T07:38:52Z">
        <w:r>
          <w:rPr>
            <w:rFonts w:hint="default" w:ascii="Times New Roman" w:hAnsi="Times New Roman" w:cs="Times New Roman"/>
            <w:color w:val="auto"/>
            <w:sz w:val="24"/>
            <w:szCs w:val="24"/>
            <w:lang w:val="en-US"/>
          </w:rPr>
          <w:t xml:space="preserve">, </w:t>
        </w:r>
      </w:ins>
      <w:ins w:id="1301" w:author="alanr" w:date="2021-05-01T07:38:53Z">
        <w:r>
          <w:rPr>
            <w:rFonts w:hint="default" w:ascii="Times New Roman" w:hAnsi="Times New Roman" w:cs="Times New Roman"/>
            <w:color w:val="auto"/>
            <w:sz w:val="24"/>
            <w:szCs w:val="24"/>
            <w:lang w:val="en-US"/>
          </w:rPr>
          <w:t>such t</w:t>
        </w:r>
      </w:ins>
      <w:ins w:id="1302" w:author="alanr" w:date="2021-05-01T07:38:54Z">
        <w:r>
          <w:rPr>
            <w:rFonts w:hint="default" w:ascii="Times New Roman" w:hAnsi="Times New Roman" w:cs="Times New Roman"/>
            <w:color w:val="auto"/>
            <w:sz w:val="24"/>
            <w:szCs w:val="24"/>
            <w:lang w:val="en-US"/>
          </w:rPr>
          <w:t xml:space="preserve">hat </w:t>
        </w:r>
      </w:ins>
      <w:ins w:id="1303" w:author="alanr" w:date="2021-05-01T07:38:59Z">
        <w:r>
          <w:rPr>
            <w:rFonts w:hint="default" w:ascii="Times New Roman" w:hAnsi="Times New Roman" w:cs="Times New Roman"/>
            <w:color w:val="auto"/>
            <w:sz w:val="24"/>
            <w:szCs w:val="24"/>
            <w:lang w:val="en-US"/>
          </w:rPr>
          <w:t>our fin</w:t>
        </w:r>
      </w:ins>
      <w:ins w:id="1304" w:author="alanr" w:date="2021-05-01T07:39:00Z">
        <w:r>
          <w:rPr>
            <w:rFonts w:hint="default" w:ascii="Times New Roman" w:hAnsi="Times New Roman" w:cs="Times New Roman"/>
            <w:color w:val="auto"/>
            <w:sz w:val="24"/>
            <w:szCs w:val="24"/>
            <w:lang w:val="en-US"/>
          </w:rPr>
          <w:t>dings no</w:t>
        </w:r>
      </w:ins>
      <w:ins w:id="1305" w:author="alanr" w:date="2021-05-01T07:39:01Z">
        <w:r>
          <w:rPr>
            <w:rFonts w:hint="default" w:ascii="Times New Roman" w:hAnsi="Times New Roman" w:cs="Times New Roman"/>
            <w:color w:val="auto"/>
            <w:sz w:val="24"/>
            <w:szCs w:val="24"/>
            <w:lang w:val="en-US"/>
          </w:rPr>
          <w:t>t only ho</w:t>
        </w:r>
      </w:ins>
      <w:ins w:id="1306" w:author="alanr" w:date="2021-05-01T07:39:02Z">
        <w:r>
          <w:rPr>
            <w:rFonts w:hint="default" w:ascii="Times New Roman" w:hAnsi="Times New Roman" w:cs="Times New Roman"/>
            <w:color w:val="auto"/>
            <w:sz w:val="24"/>
            <w:szCs w:val="24"/>
            <w:lang w:val="en-US"/>
          </w:rPr>
          <w:t>ld for poin</w:t>
        </w:r>
      </w:ins>
      <w:ins w:id="1307" w:author="alanr" w:date="2021-05-01T07:39:03Z">
        <w:r>
          <w:rPr>
            <w:rFonts w:hint="default" w:ascii="Times New Roman" w:hAnsi="Times New Roman" w:cs="Times New Roman"/>
            <w:color w:val="auto"/>
            <w:sz w:val="24"/>
            <w:szCs w:val="24"/>
            <w:lang w:val="en-US"/>
          </w:rPr>
          <w:t>t differen</w:t>
        </w:r>
      </w:ins>
      <w:ins w:id="1308" w:author="alanr" w:date="2021-05-01T07:39:04Z">
        <w:r>
          <w:rPr>
            <w:rFonts w:hint="default" w:ascii="Times New Roman" w:hAnsi="Times New Roman" w:cs="Times New Roman"/>
            <w:color w:val="auto"/>
            <w:sz w:val="24"/>
            <w:szCs w:val="24"/>
            <w:lang w:val="en-US"/>
          </w:rPr>
          <w:t xml:space="preserve">ces </w:t>
        </w:r>
      </w:ins>
      <w:ins w:id="1309" w:author="alanr" w:date="2021-05-01T07:39:05Z">
        <w:r>
          <w:rPr>
            <w:rFonts w:hint="default" w:ascii="Times New Roman" w:hAnsi="Times New Roman" w:cs="Times New Roman"/>
            <w:color w:val="auto"/>
            <w:sz w:val="24"/>
            <w:szCs w:val="24"/>
            <w:lang w:val="en-US"/>
          </w:rPr>
          <w:t>but also for</w:t>
        </w:r>
      </w:ins>
      <w:ins w:id="1310" w:author="alanr" w:date="2021-05-01T07:39:06Z">
        <w:r>
          <w:rPr>
            <w:rFonts w:hint="default" w:ascii="Times New Roman" w:hAnsi="Times New Roman" w:cs="Times New Roman"/>
            <w:color w:val="auto"/>
            <w:sz w:val="24"/>
            <w:szCs w:val="24"/>
            <w:lang w:val="en-US"/>
          </w:rPr>
          <w:t xml:space="preserve"> </w:t>
        </w:r>
      </w:ins>
      <w:ins w:id="1311" w:author="alanr" w:date="2021-05-01T07:39:10Z">
        <w:r>
          <w:rPr>
            <w:rFonts w:hint="default" w:ascii="Times New Roman" w:hAnsi="Times New Roman" w:cs="Times New Roman"/>
            <w:color w:val="auto"/>
            <w:sz w:val="24"/>
            <w:szCs w:val="24"/>
            <w:lang w:val="en-US"/>
          </w:rPr>
          <w:t>go</w:t>
        </w:r>
      </w:ins>
      <w:ins w:id="1312" w:author="alanr" w:date="2021-05-01T07:39:11Z">
        <w:r>
          <w:rPr>
            <w:rFonts w:hint="default" w:ascii="Times New Roman" w:hAnsi="Times New Roman" w:cs="Times New Roman"/>
            <w:color w:val="auto"/>
            <w:sz w:val="24"/>
            <w:szCs w:val="24"/>
            <w:lang w:val="en-US"/>
          </w:rPr>
          <w:t>al diff</w:t>
        </w:r>
      </w:ins>
      <w:ins w:id="1313" w:author="alanr" w:date="2021-05-01T07:39:12Z">
        <w:r>
          <w:rPr>
            <w:rFonts w:hint="default" w:ascii="Times New Roman" w:hAnsi="Times New Roman" w:cs="Times New Roman"/>
            <w:color w:val="auto"/>
            <w:sz w:val="24"/>
            <w:szCs w:val="24"/>
            <w:lang w:val="en-US"/>
          </w:rPr>
          <w:t xml:space="preserve">erences. </w:t>
        </w:r>
      </w:ins>
      <w:ins w:id="1314" w:author="alanr" w:date="2021-05-01T07:39:14Z">
        <w:r>
          <w:rPr>
            <w:rFonts w:hint="default" w:ascii="Times New Roman" w:hAnsi="Times New Roman" w:cs="Times New Roman"/>
            <w:color w:val="auto"/>
            <w:sz w:val="24"/>
            <w:szCs w:val="24"/>
            <w:lang w:val="en-US"/>
          </w:rPr>
          <w:t>Stren</w:t>
        </w:r>
      </w:ins>
      <w:ins w:id="1315" w:author="alanr" w:date="2021-05-01T07:39:15Z">
        <w:r>
          <w:rPr>
            <w:rFonts w:hint="default" w:ascii="Times New Roman" w:hAnsi="Times New Roman" w:cs="Times New Roman"/>
            <w:color w:val="auto"/>
            <w:sz w:val="24"/>
            <w:szCs w:val="24"/>
            <w:lang w:val="en-US"/>
          </w:rPr>
          <w:t xml:space="preserve">gthening </w:t>
        </w:r>
      </w:ins>
      <w:ins w:id="1316" w:author="alanr" w:date="2021-05-01T07:39:16Z">
        <w:r>
          <w:rPr>
            <w:rFonts w:hint="default" w:ascii="Times New Roman" w:hAnsi="Times New Roman" w:cs="Times New Roman"/>
            <w:color w:val="auto"/>
            <w:sz w:val="24"/>
            <w:szCs w:val="24"/>
            <w:lang w:val="en-US"/>
          </w:rPr>
          <w:t>the</w:t>
        </w:r>
      </w:ins>
      <w:ins w:id="1317" w:author="alanr" w:date="2021-05-01T07:39:24Z">
        <w:r>
          <w:rPr>
            <w:rFonts w:hint="default" w:ascii="Times New Roman" w:hAnsi="Times New Roman" w:cs="Times New Roman"/>
            <w:color w:val="auto"/>
            <w:sz w:val="24"/>
            <w:szCs w:val="24"/>
            <w:lang w:val="en-US"/>
          </w:rPr>
          <w:t xml:space="preserve"> </w:t>
        </w:r>
      </w:ins>
      <w:ins w:id="1318" w:author="alanr" w:date="2021-05-01T07:39:26Z">
        <w:r>
          <w:rPr>
            <w:rFonts w:hint="default" w:ascii="Times New Roman" w:hAnsi="Times New Roman" w:cs="Times New Roman"/>
            <w:color w:val="auto"/>
            <w:sz w:val="24"/>
            <w:szCs w:val="24"/>
            <w:lang w:val="en-US"/>
          </w:rPr>
          <w:t>validity of</w:t>
        </w:r>
      </w:ins>
      <w:ins w:id="1319" w:author="alanr" w:date="2021-05-01T07:39:27Z">
        <w:r>
          <w:rPr>
            <w:rFonts w:hint="default" w:ascii="Times New Roman" w:hAnsi="Times New Roman" w:cs="Times New Roman"/>
            <w:color w:val="auto"/>
            <w:sz w:val="24"/>
            <w:szCs w:val="24"/>
            <w:lang w:val="en-US"/>
          </w:rPr>
          <w:t xml:space="preserve"> our </w:t>
        </w:r>
      </w:ins>
      <w:ins w:id="1320" w:author="alanr" w:date="2021-05-01T07:39:30Z">
        <w:r>
          <w:rPr>
            <w:rFonts w:hint="default" w:ascii="Times New Roman" w:hAnsi="Times New Roman" w:cs="Times New Roman"/>
            <w:color w:val="auto"/>
            <w:sz w:val="24"/>
            <w:szCs w:val="24"/>
            <w:lang w:val="en-US"/>
          </w:rPr>
          <w:t>model fin</w:t>
        </w:r>
      </w:ins>
      <w:ins w:id="1321" w:author="alanr" w:date="2021-05-01T07:39:31Z">
        <w:r>
          <w:rPr>
            <w:rFonts w:hint="default" w:ascii="Times New Roman" w:hAnsi="Times New Roman" w:cs="Times New Roman"/>
            <w:color w:val="auto"/>
            <w:sz w:val="24"/>
            <w:szCs w:val="24"/>
            <w:lang w:val="en-US"/>
          </w:rPr>
          <w:t xml:space="preserve">dings. </w:t>
        </w:r>
      </w:ins>
    </w:p>
    <w:p>
      <w:pPr>
        <w:spacing w:line="360" w:lineRule="auto"/>
        <w:rPr>
          <w:rFonts w:ascii="Times New Roman" w:hAnsi="Times New Roman" w:cs="Times New Roman"/>
          <w:color w:val="ED7D31" w:themeColor="accent2"/>
          <w:sz w:val="24"/>
          <w:szCs w:val="24"/>
          <w:lang w:val="nl-NL"/>
          <w14:textFill>
            <w14:solidFill>
              <w14:schemeClr w14:val="accent2"/>
            </w14:solidFill>
          </w14:textFill>
        </w:rPr>
      </w:pPr>
    </w:p>
    <w:p>
      <w:pPr>
        <w:spacing w:line="360" w:lineRule="auto"/>
        <w:rPr>
          <w:ins w:id="1322" w:author="alanr" w:date="2021-05-01T07:39:41Z"/>
          <w:rFonts w:hint="default" w:ascii="Times New Roman" w:hAnsi="Times New Roman" w:cs="Times New Roman"/>
          <w:sz w:val="24"/>
          <w:szCs w:val="24"/>
          <w:lang w:val="en-US"/>
        </w:rPr>
      </w:pPr>
      <w:ins w:id="1323" w:author="alanr" w:date="2021-04-29T12:08:23Z"/>
      <w:ins w:id="1324" w:author="alanr" w:date="2021-04-29T12:08:23Z"/>
      <w:ins w:id="1325" w:author="alanr" w:date="2021-04-29T12:08:23Z"/>
      <w:ins w:id="1326" w:author="alanr" w:date="2021-04-29T12:08:23Z">
        <w:r>
          <w:rPr>
            <w:rFonts w:hint="default" w:ascii="Times New Roman" w:hAnsi="Times New Roman" w:cs="Times New Roman"/>
            <w:sz w:val="24"/>
            <w:szCs w:val="24"/>
            <w:lang w:val="en-US"/>
          </w:rPr>
          <w:object>
            <v:shape id="_x0000_i1032" o:spt="75" type="#_x0000_t75" style="height:451.8pt;width:531.6pt;" o:ole="t" filled="f" o:preferrelative="t" stroked="f" coordsize="21600,21600">
              <v:path/>
              <v:fill on="f" focussize="0,0"/>
              <v:stroke on="f"/>
              <v:imagedata r:id="rId29" o:title=""/>
              <o:lock v:ext="edit" aspectratio="t"/>
              <w10:wrap type="none"/>
              <w10:anchorlock/>
            </v:shape>
            <o:OLEObject Type="Embed" ProgID="Word.Document.8" ShapeID="_x0000_i1032" DrawAspect="Content" ObjectID="_1468075732" r:id="rId28">
              <o:LockedField>false</o:LockedField>
            </o:OLEObject>
          </w:object>
        </w:r>
      </w:ins>
      <w:ins w:id="1328" w:author="alanr" w:date="2021-04-29T12:08:23Z"/>
    </w:p>
    <w:p>
      <w:pPr>
        <w:spacing w:line="360" w:lineRule="auto"/>
        <w:rPr>
          <w:ins w:id="1329" w:author="alanr" w:date="2021-05-01T07:39:42Z"/>
          <w:rFonts w:hint="default" w:ascii="Times New Roman" w:hAnsi="Times New Roman" w:cs="Times New Roman"/>
          <w:sz w:val="24"/>
          <w:szCs w:val="24"/>
          <w:lang w:val="en-US"/>
        </w:rPr>
      </w:pPr>
      <w:ins w:id="1330" w:author="alanr" w:date="2021-05-01T07:39:45Z">
        <w:r>
          <w:rPr>
            <w:rFonts w:hint="default" w:ascii="Times New Roman" w:hAnsi="Times New Roman" w:cs="Times New Roman"/>
            <w:sz w:val="24"/>
            <w:szCs w:val="24"/>
            <w:lang w:val="en-US"/>
          </w:rPr>
          <w:t>Tab</w:t>
        </w:r>
      </w:ins>
      <w:ins w:id="1331" w:author="alanr" w:date="2021-05-01T07:39:46Z">
        <w:r>
          <w:rPr>
            <w:rFonts w:hint="default" w:ascii="Times New Roman" w:hAnsi="Times New Roman" w:cs="Times New Roman"/>
            <w:sz w:val="24"/>
            <w:szCs w:val="24"/>
            <w:lang w:val="en-US"/>
          </w:rPr>
          <w:t xml:space="preserve">le </w:t>
        </w:r>
      </w:ins>
      <w:ins w:id="1332" w:author="alanr" w:date="2021-05-01T07:39:47Z">
        <w:r>
          <w:rPr>
            <w:rFonts w:hint="default" w:ascii="Times New Roman" w:hAnsi="Times New Roman" w:cs="Times New Roman"/>
            <w:sz w:val="24"/>
            <w:szCs w:val="24"/>
            <w:lang w:val="en-US"/>
          </w:rPr>
          <w:t>… bel</w:t>
        </w:r>
      </w:ins>
      <w:ins w:id="1333" w:author="alanr" w:date="2021-05-01T07:39:48Z">
        <w:r>
          <w:rPr>
            <w:rFonts w:hint="default" w:ascii="Times New Roman" w:hAnsi="Times New Roman" w:cs="Times New Roman"/>
            <w:sz w:val="24"/>
            <w:szCs w:val="24"/>
            <w:lang w:val="en-US"/>
          </w:rPr>
          <w:t>ow depict</w:t>
        </w:r>
      </w:ins>
      <w:ins w:id="1334" w:author="alanr" w:date="2021-05-01T07:39:49Z">
        <w:r>
          <w:rPr>
            <w:rFonts w:hint="default" w:ascii="Times New Roman" w:hAnsi="Times New Roman" w:cs="Times New Roman"/>
            <w:sz w:val="24"/>
            <w:szCs w:val="24"/>
            <w:lang w:val="en-US"/>
          </w:rPr>
          <w:t>s the fit me</w:t>
        </w:r>
      </w:ins>
      <w:ins w:id="1335" w:author="alanr" w:date="2021-05-01T07:39:50Z">
        <w:r>
          <w:rPr>
            <w:rFonts w:hint="default" w:ascii="Times New Roman" w:hAnsi="Times New Roman" w:cs="Times New Roman"/>
            <w:sz w:val="24"/>
            <w:szCs w:val="24"/>
            <w:lang w:val="en-US"/>
          </w:rPr>
          <w:t>asures for</w:t>
        </w:r>
      </w:ins>
      <w:ins w:id="1336" w:author="alanr" w:date="2021-05-01T07:39:51Z">
        <w:r>
          <w:rPr>
            <w:rFonts w:hint="default" w:ascii="Times New Roman" w:hAnsi="Times New Roman" w:cs="Times New Roman"/>
            <w:sz w:val="24"/>
            <w:szCs w:val="24"/>
            <w:lang w:val="en-US"/>
          </w:rPr>
          <w:t xml:space="preserve"> our 2</w:t>
        </w:r>
      </w:ins>
      <w:ins w:id="1337" w:author="alanr" w:date="2021-05-01T07:39:51Z">
        <w:r>
          <w:rPr>
            <w:rFonts w:hint="default" w:ascii="Times New Roman" w:hAnsi="Times New Roman" w:cs="Times New Roman"/>
            <w:sz w:val="24"/>
            <w:szCs w:val="24"/>
            <w:vertAlign w:val="superscript"/>
            <w:lang w:val="en-US"/>
          </w:rPr>
          <w:t>n</w:t>
        </w:r>
      </w:ins>
      <w:ins w:id="1338" w:author="alanr" w:date="2021-05-01T07:39:52Z">
        <w:r>
          <w:rPr>
            <w:rFonts w:hint="default" w:ascii="Times New Roman" w:hAnsi="Times New Roman" w:cs="Times New Roman"/>
            <w:sz w:val="24"/>
            <w:szCs w:val="24"/>
            <w:vertAlign w:val="superscript"/>
            <w:lang w:val="en-US"/>
          </w:rPr>
          <w:t>d</w:t>
        </w:r>
      </w:ins>
      <w:ins w:id="1339" w:author="alanr" w:date="2021-05-01T07:39:52Z">
        <w:r>
          <w:rPr>
            <w:rFonts w:hint="default" w:ascii="Times New Roman" w:hAnsi="Times New Roman" w:cs="Times New Roman"/>
            <w:sz w:val="24"/>
            <w:szCs w:val="24"/>
            <w:lang w:val="en-US"/>
          </w:rPr>
          <w:t xml:space="preserve"> </w:t>
        </w:r>
      </w:ins>
      <w:ins w:id="1340" w:author="alanr" w:date="2021-05-01T07:39:54Z">
        <w:r>
          <w:rPr>
            <w:rFonts w:hint="default" w:ascii="Times New Roman" w:hAnsi="Times New Roman" w:cs="Times New Roman"/>
            <w:sz w:val="24"/>
            <w:szCs w:val="24"/>
            <w:lang w:val="en-US"/>
          </w:rPr>
          <w:t>model</w:t>
        </w:r>
      </w:ins>
      <w:ins w:id="1341" w:author="alanr" w:date="2021-05-01T07:39:57Z">
        <w:r>
          <w:rPr>
            <w:rFonts w:hint="default" w:ascii="Times New Roman" w:hAnsi="Times New Roman" w:cs="Times New Roman"/>
            <w:sz w:val="24"/>
            <w:szCs w:val="24"/>
            <w:lang w:val="en-US"/>
          </w:rPr>
          <w:t xml:space="preserve">. </w:t>
        </w:r>
      </w:ins>
      <w:ins w:id="1342" w:author="alanr" w:date="2021-05-01T07:43:41Z">
        <w:r>
          <w:rPr>
            <w:rFonts w:hint="default" w:ascii="Times New Roman" w:hAnsi="Times New Roman" w:cs="Times New Roman"/>
            <w:sz w:val="24"/>
            <w:szCs w:val="24"/>
            <w:lang w:val="en-US"/>
          </w:rPr>
          <w:t>S</w:t>
        </w:r>
      </w:ins>
      <w:ins w:id="1343" w:author="alanr" w:date="2021-05-01T07:43:42Z">
        <w:r>
          <w:rPr>
            <w:rFonts w:hint="default" w:ascii="Times New Roman" w:hAnsi="Times New Roman" w:cs="Times New Roman"/>
            <w:sz w:val="24"/>
            <w:szCs w:val="24"/>
            <w:lang w:val="en-US"/>
          </w:rPr>
          <w:t>im</w:t>
        </w:r>
      </w:ins>
      <w:ins w:id="1344" w:author="alanr" w:date="2021-05-01T07:43:43Z">
        <w:r>
          <w:rPr>
            <w:rFonts w:hint="default" w:ascii="Times New Roman" w:hAnsi="Times New Roman" w:cs="Times New Roman"/>
            <w:sz w:val="24"/>
            <w:szCs w:val="24"/>
            <w:lang w:val="en-US"/>
          </w:rPr>
          <w:t>ilar t</w:t>
        </w:r>
      </w:ins>
      <w:ins w:id="1345" w:author="alanr" w:date="2021-05-01T07:43:44Z">
        <w:r>
          <w:rPr>
            <w:rFonts w:hint="default" w:ascii="Times New Roman" w:hAnsi="Times New Roman" w:cs="Times New Roman"/>
            <w:sz w:val="24"/>
            <w:szCs w:val="24"/>
            <w:lang w:val="en-US"/>
          </w:rPr>
          <w:t xml:space="preserve">o our </w:t>
        </w:r>
      </w:ins>
      <w:ins w:id="1346" w:author="alanr" w:date="2021-05-01T07:43:45Z">
        <w:r>
          <w:rPr>
            <w:rFonts w:hint="default" w:ascii="Times New Roman" w:hAnsi="Times New Roman" w:cs="Times New Roman"/>
            <w:sz w:val="24"/>
            <w:szCs w:val="24"/>
            <w:lang w:val="en-US"/>
          </w:rPr>
          <w:t xml:space="preserve">first model </w:t>
        </w:r>
      </w:ins>
      <w:ins w:id="1347" w:author="alanr" w:date="2021-05-01T07:43:46Z">
        <w:r>
          <w:rPr>
            <w:rFonts w:hint="default" w:ascii="Times New Roman" w:hAnsi="Times New Roman" w:cs="Times New Roman"/>
            <w:sz w:val="24"/>
            <w:szCs w:val="24"/>
            <w:lang w:val="en-US"/>
          </w:rPr>
          <w:t>we d</w:t>
        </w:r>
      </w:ins>
      <w:ins w:id="1348" w:author="alanr" w:date="2021-05-01T07:43:47Z">
        <w:r>
          <w:rPr>
            <w:rFonts w:hint="default" w:ascii="Times New Roman" w:hAnsi="Times New Roman" w:cs="Times New Roman"/>
            <w:sz w:val="24"/>
            <w:szCs w:val="24"/>
            <w:lang w:val="en-US"/>
          </w:rPr>
          <w:t>ecided t</w:t>
        </w:r>
      </w:ins>
      <w:ins w:id="1349" w:author="alanr" w:date="2021-05-01T07:43:48Z">
        <w:r>
          <w:rPr>
            <w:rFonts w:hint="default" w:ascii="Times New Roman" w:hAnsi="Times New Roman" w:cs="Times New Roman"/>
            <w:sz w:val="24"/>
            <w:szCs w:val="24"/>
            <w:lang w:val="en-US"/>
          </w:rPr>
          <w:t xml:space="preserve">o </w:t>
        </w:r>
      </w:ins>
      <w:ins w:id="1350" w:author="alanr" w:date="2021-05-01T07:43:49Z">
        <w:r>
          <w:rPr>
            <w:rFonts w:hint="default" w:ascii="Times New Roman" w:hAnsi="Times New Roman" w:cs="Times New Roman"/>
            <w:sz w:val="24"/>
            <w:szCs w:val="24"/>
            <w:lang w:val="en-US"/>
          </w:rPr>
          <w:t>ig</w:t>
        </w:r>
      </w:ins>
      <w:ins w:id="1351" w:author="alanr" w:date="2021-05-01T07:43:50Z">
        <w:r>
          <w:rPr>
            <w:rFonts w:hint="default" w:ascii="Times New Roman" w:hAnsi="Times New Roman" w:cs="Times New Roman"/>
            <w:sz w:val="24"/>
            <w:szCs w:val="24"/>
            <w:lang w:val="en-US"/>
          </w:rPr>
          <w:t xml:space="preserve">nore the </w:t>
        </w:r>
      </w:ins>
      <w:ins w:id="1352" w:author="alanr" w:date="2021-05-01T07:43:52Z">
        <w:r>
          <w:rPr>
            <w:rFonts w:hint="default" w:ascii="Times New Roman" w:hAnsi="Times New Roman" w:cs="Times New Roman"/>
            <w:sz w:val="24"/>
            <w:szCs w:val="24"/>
            <w:lang w:val="en-US"/>
          </w:rPr>
          <w:t>sig</w:t>
        </w:r>
      </w:ins>
      <w:ins w:id="1353" w:author="alanr" w:date="2021-05-01T07:43:53Z">
        <w:r>
          <w:rPr>
            <w:rFonts w:hint="default" w:ascii="Times New Roman" w:hAnsi="Times New Roman" w:cs="Times New Roman"/>
            <w:sz w:val="24"/>
            <w:szCs w:val="24"/>
            <w:lang w:val="en-US"/>
          </w:rPr>
          <w:t>nifican</w:t>
        </w:r>
      </w:ins>
      <w:ins w:id="1354" w:author="alanr" w:date="2021-05-01T07:43:54Z">
        <w:r>
          <w:rPr>
            <w:rFonts w:hint="default" w:ascii="Times New Roman" w:hAnsi="Times New Roman" w:cs="Times New Roman"/>
            <w:sz w:val="24"/>
            <w:szCs w:val="24"/>
            <w:lang w:val="en-US"/>
          </w:rPr>
          <w:t xml:space="preserve">t chi </w:t>
        </w:r>
      </w:ins>
      <w:ins w:id="1355" w:author="alanr" w:date="2021-05-01T07:43:55Z">
        <w:r>
          <w:rPr>
            <w:rFonts w:hint="default" w:ascii="Times New Roman" w:hAnsi="Times New Roman" w:cs="Times New Roman"/>
            <w:sz w:val="24"/>
            <w:szCs w:val="24"/>
            <w:lang w:val="en-US"/>
          </w:rPr>
          <w:t>square sta</w:t>
        </w:r>
      </w:ins>
      <w:ins w:id="1356" w:author="alanr" w:date="2021-05-01T07:43:56Z">
        <w:r>
          <w:rPr>
            <w:rFonts w:hint="default" w:ascii="Times New Roman" w:hAnsi="Times New Roman" w:cs="Times New Roman"/>
            <w:sz w:val="24"/>
            <w:szCs w:val="24"/>
            <w:lang w:val="en-US"/>
          </w:rPr>
          <w:t>tistic as</w:t>
        </w:r>
      </w:ins>
      <w:ins w:id="1357" w:author="alanr" w:date="2021-05-01T07:43:57Z">
        <w:r>
          <w:rPr>
            <w:rFonts w:hint="default" w:ascii="Times New Roman" w:hAnsi="Times New Roman" w:cs="Times New Roman"/>
            <w:sz w:val="24"/>
            <w:szCs w:val="24"/>
            <w:lang w:val="en-US"/>
          </w:rPr>
          <w:t xml:space="preserve"> a c</w:t>
        </w:r>
      </w:ins>
      <w:ins w:id="1358" w:author="alanr" w:date="2021-05-01T07:43:58Z">
        <w:r>
          <w:rPr>
            <w:rFonts w:hint="default" w:ascii="Times New Roman" w:hAnsi="Times New Roman" w:cs="Times New Roman"/>
            <w:sz w:val="24"/>
            <w:szCs w:val="24"/>
            <w:lang w:val="en-US"/>
          </w:rPr>
          <w:t>onsequenc</w:t>
        </w:r>
      </w:ins>
      <w:ins w:id="1359" w:author="alanr" w:date="2021-05-01T07:43:59Z">
        <w:r>
          <w:rPr>
            <w:rFonts w:hint="default" w:ascii="Times New Roman" w:hAnsi="Times New Roman" w:cs="Times New Roman"/>
            <w:sz w:val="24"/>
            <w:szCs w:val="24"/>
            <w:lang w:val="en-US"/>
          </w:rPr>
          <w:t>e of ou</w:t>
        </w:r>
      </w:ins>
      <w:ins w:id="1360" w:author="alanr" w:date="2021-05-01T07:44:00Z">
        <w:r>
          <w:rPr>
            <w:rFonts w:hint="default" w:ascii="Times New Roman" w:hAnsi="Times New Roman" w:cs="Times New Roman"/>
            <w:sz w:val="24"/>
            <w:szCs w:val="24"/>
            <w:lang w:val="en-US"/>
          </w:rPr>
          <w:t>r large sa</w:t>
        </w:r>
      </w:ins>
      <w:ins w:id="1361" w:author="alanr" w:date="2021-05-01T07:44:01Z">
        <w:r>
          <w:rPr>
            <w:rFonts w:hint="default" w:ascii="Times New Roman" w:hAnsi="Times New Roman" w:cs="Times New Roman"/>
            <w:sz w:val="24"/>
            <w:szCs w:val="24"/>
            <w:lang w:val="en-US"/>
          </w:rPr>
          <w:t>mple siz</w:t>
        </w:r>
      </w:ins>
      <w:ins w:id="1362" w:author="alanr" w:date="2021-05-01T07:44:02Z">
        <w:r>
          <w:rPr>
            <w:rFonts w:hint="default" w:ascii="Times New Roman" w:hAnsi="Times New Roman" w:cs="Times New Roman"/>
            <w:sz w:val="24"/>
            <w:szCs w:val="24"/>
            <w:lang w:val="en-US"/>
          </w:rPr>
          <w:t xml:space="preserve">e. </w:t>
        </w:r>
      </w:ins>
      <w:ins w:id="1363" w:author="alanr" w:date="2021-05-01T07:44:04Z">
        <w:r>
          <w:rPr>
            <w:rFonts w:hint="default" w:ascii="Times New Roman" w:hAnsi="Times New Roman" w:cs="Times New Roman"/>
            <w:sz w:val="24"/>
            <w:szCs w:val="24"/>
            <w:lang w:val="en-US"/>
          </w:rPr>
          <w:t xml:space="preserve">For </w:t>
        </w:r>
      </w:ins>
      <w:ins w:id="1364" w:author="alanr" w:date="2021-05-01T07:44:05Z">
        <w:r>
          <w:rPr>
            <w:rFonts w:hint="default" w:ascii="Times New Roman" w:hAnsi="Times New Roman" w:cs="Times New Roman"/>
            <w:sz w:val="24"/>
            <w:szCs w:val="24"/>
            <w:lang w:val="en-US"/>
          </w:rPr>
          <w:t>the othe</w:t>
        </w:r>
      </w:ins>
      <w:ins w:id="1365" w:author="alanr" w:date="2021-05-01T07:44:06Z">
        <w:r>
          <w:rPr>
            <w:rFonts w:hint="default" w:ascii="Times New Roman" w:hAnsi="Times New Roman" w:cs="Times New Roman"/>
            <w:sz w:val="24"/>
            <w:szCs w:val="24"/>
            <w:lang w:val="en-US"/>
          </w:rPr>
          <w:t>r 4 fi</w:t>
        </w:r>
      </w:ins>
      <w:ins w:id="1366" w:author="alanr" w:date="2021-05-01T07:44:07Z">
        <w:r>
          <w:rPr>
            <w:rFonts w:hint="default" w:ascii="Times New Roman" w:hAnsi="Times New Roman" w:cs="Times New Roman"/>
            <w:sz w:val="24"/>
            <w:szCs w:val="24"/>
            <w:lang w:val="en-US"/>
          </w:rPr>
          <w:t xml:space="preserve">t measures, </w:t>
        </w:r>
      </w:ins>
      <w:ins w:id="1367" w:author="alanr" w:date="2021-05-01T07:44:09Z">
        <w:r>
          <w:rPr>
            <w:rFonts w:hint="default" w:ascii="Times New Roman" w:hAnsi="Times New Roman" w:cs="Times New Roman"/>
            <w:sz w:val="24"/>
            <w:szCs w:val="24"/>
            <w:lang w:val="en-US"/>
          </w:rPr>
          <w:t>our model f</w:t>
        </w:r>
      </w:ins>
      <w:ins w:id="1368" w:author="alanr" w:date="2021-05-01T07:44:10Z">
        <w:r>
          <w:rPr>
            <w:rFonts w:hint="default" w:ascii="Times New Roman" w:hAnsi="Times New Roman" w:cs="Times New Roman"/>
            <w:sz w:val="24"/>
            <w:szCs w:val="24"/>
            <w:lang w:val="en-US"/>
          </w:rPr>
          <w:t xml:space="preserve">its well </w:t>
        </w:r>
      </w:ins>
      <w:ins w:id="1369" w:author="alanr" w:date="2021-05-01T07:44:11Z">
        <w:r>
          <w:rPr>
            <w:rFonts w:hint="default" w:ascii="Times New Roman" w:hAnsi="Times New Roman" w:cs="Times New Roman"/>
            <w:sz w:val="24"/>
            <w:szCs w:val="24"/>
            <w:lang w:val="en-US"/>
          </w:rPr>
          <w:t xml:space="preserve">to the </w:t>
        </w:r>
      </w:ins>
      <w:ins w:id="1370" w:author="alanr" w:date="2021-05-01T07:44:12Z">
        <w:r>
          <w:rPr>
            <w:rFonts w:hint="default" w:ascii="Times New Roman" w:hAnsi="Times New Roman" w:cs="Times New Roman"/>
            <w:sz w:val="24"/>
            <w:szCs w:val="24"/>
            <w:lang w:val="en-US"/>
          </w:rPr>
          <w:t>d</w:t>
        </w:r>
      </w:ins>
      <w:ins w:id="1371" w:author="alanr" w:date="2021-05-01T07:44:13Z">
        <w:r>
          <w:rPr>
            <w:rFonts w:hint="default" w:ascii="Times New Roman" w:hAnsi="Times New Roman" w:cs="Times New Roman"/>
            <w:sz w:val="24"/>
            <w:szCs w:val="24"/>
            <w:lang w:val="en-US"/>
          </w:rPr>
          <w:t>ata</w:t>
        </w:r>
      </w:ins>
      <w:ins w:id="1372" w:author="alanr" w:date="2021-05-01T07:44:14Z">
        <w:r>
          <w:rPr>
            <w:rFonts w:hint="default" w:ascii="Times New Roman" w:hAnsi="Times New Roman" w:cs="Times New Roman"/>
            <w:sz w:val="24"/>
            <w:szCs w:val="24"/>
            <w:lang w:val="en-US"/>
          </w:rPr>
          <w:t xml:space="preserve"> accordin</w:t>
        </w:r>
      </w:ins>
      <w:ins w:id="1373" w:author="alanr" w:date="2021-05-01T07:44:15Z">
        <w:r>
          <w:rPr>
            <w:rFonts w:hint="default" w:ascii="Times New Roman" w:hAnsi="Times New Roman" w:cs="Times New Roman"/>
            <w:sz w:val="24"/>
            <w:szCs w:val="24"/>
            <w:lang w:val="en-US"/>
          </w:rPr>
          <w:t xml:space="preserve">g to 3 </w:t>
        </w:r>
      </w:ins>
      <w:ins w:id="1374" w:author="alanr" w:date="2021-05-01T07:44:16Z">
        <w:r>
          <w:rPr>
            <w:rFonts w:hint="default" w:ascii="Times New Roman" w:hAnsi="Times New Roman" w:cs="Times New Roman"/>
            <w:sz w:val="24"/>
            <w:szCs w:val="24"/>
            <w:lang w:val="en-US"/>
          </w:rPr>
          <w:t xml:space="preserve">out of </w:t>
        </w:r>
      </w:ins>
      <w:ins w:id="1375" w:author="alanr" w:date="2021-05-01T07:44:17Z">
        <w:r>
          <w:rPr>
            <w:rFonts w:hint="default" w:ascii="Times New Roman" w:hAnsi="Times New Roman" w:cs="Times New Roman"/>
            <w:sz w:val="24"/>
            <w:szCs w:val="24"/>
            <w:lang w:val="en-US"/>
          </w:rPr>
          <w:t>4</w:t>
        </w:r>
      </w:ins>
      <w:ins w:id="1376" w:author="alanr" w:date="2021-05-01T07:44:18Z">
        <w:r>
          <w:rPr>
            <w:rFonts w:hint="default" w:ascii="Times New Roman" w:hAnsi="Times New Roman" w:cs="Times New Roman"/>
            <w:sz w:val="24"/>
            <w:szCs w:val="24"/>
            <w:lang w:val="en-US"/>
          </w:rPr>
          <w:t>. T</w:t>
        </w:r>
      </w:ins>
      <w:ins w:id="1377" w:author="alanr" w:date="2021-05-01T07:44:19Z">
        <w:r>
          <w:rPr>
            <w:rFonts w:hint="default" w:ascii="Times New Roman" w:hAnsi="Times New Roman" w:cs="Times New Roman"/>
            <w:sz w:val="24"/>
            <w:szCs w:val="24"/>
            <w:lang w:val="en-US"/>
          </w:rPr>
          <w:t xml:space="preserve">herefore we </w:t>
        </w:r>
      </w:ins>
      <w:ins w:id="1378" w:author="alanr" w:date="2021-05-01T07:44:23Z">
        <w:r>
          <w:rPr>
            <w:rFonts w:hint="default" w:ascii="Times New Roman" w:hAnsi="Times New Roman" w:cs="Times New Roman"/>
            <w:sz w:val="24"/>
            <w:szCs w:val="24"/>
            <w:lang w:val="en-US"/>
          </w:rPr>
          <w:t xml:space="preserve">deem </w:t>
        </w:r>
      </w:ins>
      <w:ins w:id="1379" w:author="alanr" w:date="2021-05-01T07:44:25Z">
        <w:r>
          <w:rPr>
            <w:rFonts w:hint="default" w:ascii="Times New Roman" w:hAnsi="Times New Roman" w:cs="Times New Roman"/>
            <w:sz w:val="24"/>
            <w:szCs w:val="24"/>
            <w:lang w:val="en-US"/>
          </w:rPr>
          <w:t>our mod</w:t>
        </w:r>
      </w:ins>
      <w:ins w:id="1380" w:author="alanr" w:date="2021-05-01T07:44:26Z">
        <w:r>
          <w:rPr>
            <w:rFonts w:hint="default" w:ascii="Times New Roman" w:hAnsi="Times New Roman" w:cs="Times New Roman"/>
            <w:sz w:val="24"/>
            <w:szCs w:val="24"/>
            <w:lang w:val="en-US"/>
          </w:rPr>
          <w:t xml:space="preserve">el to </w:t>
        </w:r>
      </w:ins>
      <w:ins w:id="1381" w:author="alanr" w:date="2021-05-01T07:44:27Z">
        <w:r>
          <w:rPr>
            <w:rFonts w:hint="default" w:ascii="Times New Roman" w:hAnsi="Times New Roman" w:cs="Times New Roman"/>
            <w:sz w:val="24"/>
            <w:szCs w:val="24"/>
            <w:lang w:val="en-US"/>
          </w:rPr>
          <w:t xml:space="preserve">fit the </w:t>
        </w:r>
      </w:ins>
      <w:ins w:id="1382" w:author="alanr" w:date="2021-05-01T07:44:28Z">
        <w:r>
          <w:rPr>
            <w:rFonts w:hint="default" w:ascii="Times New Roman" w:hAnsi="Times New Roman" w:cs="Times New Roman"/>
            <w:sz w:val="24"/>
            <w:szCs w:val="24"/>
            <w:lang w:val="en-US"/>
          </w:rPr>
          <w:t xml:space="preserve">data </w:t>
        </w:r>
      </w:ins>
      <w:ins w:id="1383" w:author="alanr" w:date="2021-05-01T07:44:32Z">
        <w:r>
          <w:rPr>
            <w:rFonts w:hint="default" w:ascii="Times New Roman" w:hAnsi="Times New Roman" w:cs="Times New Roman"/>
            <w:sz w:val="24"/>
            <w:szCs w:val="24"/>
            <w:lang w:val="en-US"/>
          </w:rPr>
          <w:t>su</w:t>
        </w:r>
      </w:ins>
      <w:ins w:id="1384" w:author="alanr" w:date="2021-05-01T07:44:33Z">
        <w:r>
          <w:rPr>
            <w:rFonts w:hint="default" w:ascii="Times New Roman" w:hAnsi="Times New Roman" w:cs="Times New Roman"/>
            <w:sz w:val="24"/>
            <w:szCs w:val="24"/>
            <w:lang w:val="en-US"/>
          </w:rPr>
          <w:t>ffi</w:t>
        </w:r>
      </w:ins>
      <w:ins w:id="1385" w:author="alanr" w:date="2021-05-01T07:44:34Z">
        <w:r>
          <w:rPr>
            <w:rFonts w:hint="default" w:ascii="Times New Roman" w:hAnsi="Times New Roman" w:cs="Times New Roman"/>
            <w:sz w:val="24"/>
            <w:szCs w:val="24"/>
            <w:lang w:val="en-US"/>
          </w:rPr>
          <w:t>ciently</w:t>
        </w:r>
      </w:ins>
      <w:ins w:id="1386" w:author="alanr" w:date="2021-05-01T07:44:38Z">
        <w:r>
          <w:rPr>
            <w:rFonts w:hint="default" w:ascii="Times New Roman" w:hAnsi="Times New Roman" w:cs="Times New Roman"/>
            <w:sz w:val="24"/>
            <w:szCs w:val="24"/>
            <w:lang w:val="en-US"/>
          </w:rPr>
          <w:t xml:space="preserve">. </w:t>
        </w:r>
      </w:ins>
    </w:p>
    <w:p>
      <w:pPr>
        <w:spacing w:line="360" w:lineRule="auto"/>
        <w:rPr>
          <w:ins w:id="1387" w:author="alanr" w:date="2021-05-01T07:31:57Z"/>
          <w:rFonts w:hint="default" w:ascii="Times New Roman" w:hAnsi="Times New Roman" w:cs="Times New Roman"/>
          <w:sz w:val="24"/>
          <w:szCs w:val="24"/>
          <w:lang w:val="en-US"/>
        </w:rPr>
      </w:pPr>
    </w:p>
    <w:p>
      <w:pPr>
        <w:spacing w:line="360" w:lineRule="auto"/>
        <w:rPr>
          <w:del w:id="1388" w:author="alanr" w:date="2021-04-29T18:27:20Z"/>
          <w:rFonts w:hint="default" w:ascii="Times New Roman" w:hAnsi="Times New Roman" w:cs="Times New Roman"/>
          <w:sz w:val="24"/>
          <w:szCs w:val="24"/>
          <w:lang w:val="en-US"/>
        </w:rPr>
      </w:pPr>
    </w:p>
    <w:p>
      <w:pPr>
        <w:spacing w:line="360" w:lineRule="auto"/>
        <w:rPr>
          <w:del w:id="1389" w:author="alanr" w:date="2021-04-29T18:27:20Z"/>
          <w:rFonts w:ascii="Times New Roman" w:hAnsi="Times New Roman" w:cs="Times New Roman"/>
          <w:sz w:val="24"/>
          <w:szCs w:val="24"/>
        </w:rPr>
      </w:pPr>
      <w:del w:id="1390" w:author="alanr" w:date="2021-04-29T18:27:20Z">
        <w:r>
          <w:rPr>
            <w:rFonts w:ascii="Times New Roman" w:hAnsi="Times New Roman" w:cs="Times New Roman"/>
            <w:sz w:val="24"/>
            <w:szCs w:val="24"/>
          </w:rPr>
          <w:delText xml:space="preserve">For the control variables in our model we look at face validity to interpret the sign and significance of their coefficients. </w:delText>
        </w:r>
      </w:del>
    </w:p>
    <w:tbl>
      <w:tblPr>
        <w:tblStyle w:val="20"/>
        <w:tblpPr w:leftFromText="141" w:rightFromText="141" w:vertAnchor="text" w:horzAnchor="margin" w:tblpX="1" w:tblpY="29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3"/>
        <w:gridCol w:w="1425"/>
        <w:gridCol w:w="1305"/>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1391" w:author="alanr" w:date="2021-04-29T18:29:56Z"/>
        </w:trPr>
        <w:tc>
          <w:tcPr>
            <w:tcW w:w="2063" w:type="dxa"/>
            <w:tcBorders>
              <w:top w:val="single" w:color="auto" w:sz="4" w:space="0"/>
              <w:bottom w:val="single" w:color="auto" w:sz="4" w:space="0"/>
            </w:tcBorders>
          </w:tcPr>
          <w:p>
            <w:pPr>
              <w:widowControl w:val="0"/>
              <w:spacing w:after="0" w:line="240" w:lineRule="auto"/>
              <w:jc w:val="both"/>
              <w:rPr>
                <w:ins w:id="1392" w:author="alanr" w:date="2021-04-29T18:29:56Z"/>
                <w:rFonts w:ascii="Times New Roman" w:hAnsi="Times New Roman" w:cs="Times New Roman"/>
                <w:lang w:val="en-GB"/>
              </w:rPr>
            </w:pPr>
          </w:p>
        </w:tc>
        <w:tc>
          <w:tcPr>
            <w:tcW w:w="1425" w:type="dxa"/>
            <w:tcBorders>
              <w:top w:val="single" w:color="auto" w:sz="4" w:space="0"/>
              <w:bottom w:val="single" w:color="auto" w:sz="4" w:space="0"/>
            </w:tcBorders>
          </w:tcPr>
          <w:p>
            <w:pPr>
              <w:widowControl w:val="0"/>
              <w:spacing w:after="0" w:line="240" w:lineRule="auto"/>
              <w:jc w:val="center"/>
              <w:rPr>
                <w:ins w:id="1393" w:author="alanr" w:date="2021-04-29T18:29:56Z"/>
                <w:rFonts w:hint="default" w:ascii="Times New Roman" w:hAnsi="Times New Roman" w:cs="Times New Roman"/>
                <w:b/>
                <w:bCs/>
                <w:lang w:val="en-US"/>
              </w:rPr>
            </w:pPr>
            <w:ins w:id="1394" w:author="alanr" w:date="2021-04-29T18:29:56Z">
              <w:r>
                <w:rPr>
                  <w:rFonts w:hint="default" w:ascii="Times New Roman" w:hAnsi="Times New Roman" w:cs="Times New Roman"/>
                  <w:b/>
                  <w:bCs/>
                  <w:lang w:val="en-US"/>
                </w:rPr>
                <w:t>Actual fit</w:t>
              </w:r>
            </w:ins>
          </w:p>
        </w:tc>
        <w:tc>
          <w:tcPr>
            <w:tcW w:w="1305" w:type="dxa"/>
            <w:tcBorders>
              <w:top w:val="single" w:color="auto" w:sz="4" w:space="0"/>
              <w:bottom w:val="single" w:color="auto" w:sz="4" w:space="0"/>
            </w:tcBorders>
          </w:tcPr>
          <w:p>
            <w:pPr>
              <w:widowControl w:val="0"/>
              <w:spacing w:after="0" w:line="240" w:lineRule="auto"/>
              <w:jc w:val="center"/>
              <w:rPr>
                <w:ins w:id="1395" w:author="alanr" w:date="2021-04-29T18:29:56Z"/>
                <w:rFonts w:hint="default" w:ascii="Times New Roman" w:hAnsi="Times New Roman" w:cs="Times New Roman"/>
                <w:b/>
                <w:bCs/>
                <w:lang w:val="en-US"/>
              </w:rPr>
            </w:pPr>
            <w:ins w:id="1396" w:author="alanr" w:date="2021-04-29T18:29:56Z">
              <w:r>
                <w:rPr>
                  <w:rFonts w:hint="default" w:ascii="Times New Roman" w:hAnsi="Times New Roman" w:cs="Times New Roman"/>
                  <w:b/>
                  <w:bCs/>
                  <w:lang w:val="en-US"/>
                </w:rPr>
                <w:t>Good fit</w:t>
              </w:r>
            </w:ins>
          </w:p>
        </w:tc>
        <w:tc>
          <w:tcPr>
            <w:tcW w:w="1305" w:type="dxa"/>
            <w:tcBorders>
              <w:top w:val="single" w:color="auto" w:sz="4" w:space="0"/>
              <w:bottom w:val="single" w:color="auto" w:sz="4" w:space="0"/>
            </w:tcBorders>
          </w:tcPr>
          <w:p>
            <w:pPr>
              <w:widowControl w:val="0"/>
              <w:spacing w:after="0" w:line="240" w:lineRule="auto"/>
              <w:jc w:val="center"/>
              <w:rPr>
                <w:ins w:id="1397" w:author="alanr" w:date="2021-04-29T18:29:56Z"/>
                <w:rFonts w:hint="default" w:ascii="Times New Roman" w:hAnsi="Times New Roman" w:cs="Times New Roman"/>
                <w:b/>
                <w:bCs/>
                <w:lang w:val="en-US"/>
              </w:rPr>
            </w:pPr>
            <w:ins w:id="1398" w:author="alanr" w:date="2021-04-29T18:29:56Z">
              <w:r>
                <w:rPr>
                  <w:rFonts w:hint="default" w:ascii="Times New Roman" w:hAnsi="Times New Roman" w:cs="Times New Roman"/>
                  <w:b/>
                  <w:bCs/>
                  <w:lang w:val="en-US"/>
                </w:rPr>
                <w:t>Pass test</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1399" w:author="alanr" w:date="2021-04-29T18:29:56Z"/>
        </w:trPr>
        <w:tc>
          <w:tcPr>
            <w:tcW w:w="2063" w:type="dxa"/>
          </w:tcPr>
          <w:p>
            <w:pPr>
              <w:widowControl w:val="0"/>
              <w:spacing w:after="0" w:line="240" w:lineRule="auto"/>
              <w:jc w:val="both"/>
              <w:rPr>
                <w:ins w:id="1400" w:author="alanr" w:date="2021-04-29T18:29:56Z"/>
                <w:rFonts w:hint="default" w:ascii="Times New Roman" w:hAnsi="Times New Roman" w:cs="Times New Roman"/>
                <w:lang w:val="en-US"/>
              </w:rPr>
            </w:pPr>
            <w:ins w:id="1401" w:author="alanr" w:date="2021-04-29T18:29:56Z">
              <w:r>
                <w:rPr>
                  <w:rFonts w:hint="default" w:ascii="Times New Roman" w:hAnsi="Times New Roman" w:cs="Times New Roman"/>
                  <w:lang w:val="en-US"/>
                </w:rPr>
                <w:t>RMSEA</w:t>
              </w:r>
            </w:ins>
          </w:p>
        </w:tc>
        <w:tc>
          <w:tcPr>
            <w:tcW w:w="1425" w:type="dxa"/>
          </w:tcPr>
          <w:p>
            <w:pPr>
              <w:widowControl w:val="0"/>
              <w:spacing w:after="0" w:line="240" w:lineRule="auto"/>
              <w:jc w:val="center"/>
              <w:rPr>
                <w:ins w:id="1402" w:author="alanr" w:date="2021-04-29T18:29:56Z"/>
                <w:rFonts w:hint="default" w:ascii="Times New Roman" w:hAnsi="Times New Roman" w:cs="Times New Roman"/>
                <w:lang w:val="en-US"/>
              </w:rPr>
            </w:pPr>
            <w:ins w:id="1403" w:author="alanr" w:date="2021-04-29T18:29:56Z">
              <w:r>
                <w:rPr>
                  <w:rFonts w:hint="default" w:ascii="Times New Roman" w:hAnsi="Times New Roman" w:cs="Times New Roman"/>
                  <w:lang w:val="en-US"/>
                </w:rPr>
                <w:t>.033</w:t>
              </w:r>
            </w:ins>
          </w:p>
        </w:tc>
        <w:tc>
          <w:tcPr>
            <w:tcW w:w="1305" w:type="dxa"/>
          </w:tcPr>
          <w:p>
            <w:pPr>
              <w:widowControl w:val="0"/>
              <w:spacing w:after="0" w:line="240" w:lineRule="auto"/>
              <w:jc w:val="center"/>
              <w:rPr>
                <w:ins w:id="1404" w:author="alanr" w:date="2021-04-29T18:29:56Z"/>
                <w:rFonts w:hint="default" w:ascii="Times New Roman" w:hAnsi="Times New Roman" w:cs="Times New Roman"/>
                <w:lang w:val="en-US"/>
              </w:rPr>
            </w:pPr>
            <w:ins w:id="1405" w:author="alanr" w:date="2021-04-29T18:29:56Z">
              <w:r>
                <w:rPr>
                  <w:rFonts w:hint="default" w:ascii="Times New Roman" w:hAnsi="Times New Roman" w:cs="Times New Roman"/>
                  <w:lang w:val="en-US"/>
                </w:rPr>
                <w:t>&lt; .080</w:t>
              </w:r>
            </w:ins>
          </w:p>
        </w:tc>
        <w:tc>
          <w:tcPr>
            <w:tcW w:w="1305" w:type="dxa"/>
          </w:tcPr>
          <w:p>
            <w:pPr>
              <w:widowControl w:val="0"/>
              <w:spacing w:after="0" w:line="240" w:lineRule="auto"/>
              <w:jc w:val="center"/>
              <w:rPr>
                <w:ins w:id="1406" w:author="alanr" w:date="2021-04-29T18:29:56Z"/>
                <w:rFonts w:hint="default" w:ascii="Times New Roman" w:hAnsi="Times New Roman" w:cs="Times New Roman"/>
                <w:lang w:val="en-US"/>
              </w:rPr>
            </w:pPr>
            <w:ins w:id="1407" w:author="alanr" w:date="2021-04-29T18:29:56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1408" w:author="alanr" w:date="2021-04-29T18:29:56Z"/>
        </w:trPr>
        <w:tc>
          <w:tcPr>
            <w:tcW w:w="2063" w:type="dxa"/>
          </w:tcPr>
          <w:p>
            <w:pPr>
              <w:widowControl w:val="0"/>
              <w:spacing w:after="0" w:line="240" w:lineRule="auto"/>
              <w:jc w:val="both"/>
              <w:rPr>
                <w:ins w:id="1409" w:author="alanr" w:date="2021-04-29T18:29:56Z"/>
                <w:rFonts w:hint="default" w:ascii="Times New Roman" w:hAnsi="Times New Roman" w:cs="Times New Roman"/>
                <w:lang w:val="en-US"/>
              </w:rPr>
            </w:pPr>
            <w:ins w:id="1410" w:author="alanr" w:date="2021-04-29T18:29:56Z">
              <w:r>
                <w:rPr>
                  <w:rFonts w:hint="default" w:ascii="Times New Roman" w:hAnsi="Times New Roman" w:cs="Times New Roman"/>
                  <w:lang w:val="en-US"/>
                </w:rPr>
                <w:t>SRMR</w:t>
              </w:r>
            </w:ins>
          </w:p>
        </w:tc>
        <w:tc>
          <w:tcPr>
            <w:tcW w:w="1425" w:type="dxa"/>
          </w:tcPr>
          <w:p>
            <w:pPr>
              <w:widowControl w:val="0"/>
              <w:spacing w:after="0" w:line="240" w:lineRule="auto"/>
              <w:jc w:val="center"/>
              <w:rPr>
                <w:ins w:id="1411" w:author="alanr" w:date="2021-04-29T18:29:56Z"/>
                <w:rFonts w:hint="default" w:ascii="Times New Roman" w:hAnsi="Times New Roman" w:cs="Times New Roman"/>
                <w:lang w:val="en-US"/>
              </w:rPr>
            </w:pPr>
            <w:ins w:id="1412" w:author="alanr" w:date="2021-04-29T18:29:56Z">
              <w:r>
                <w:rPr>
                  <w:rFonts w:hint="default" w:ascii="Times New Roman" w:hAnsi="Times New Roman" w:cs="Times New Roman"/>
                  <w:lang w:val="en-US"/>
                </w:rPr>
                <w:t>.013</w:t>
              </w:r>
            </w:ins>
          </w:p>
        </w:tc>
        <w:tc>
          <w:tcPr>
            <w:tcW w:w="1305" w:type="dxa"/>
          </w:tcPr>
          <w:p>
            <w:pPr>
              <w:widowControl w:val="0"/>
              <w:spacing w:after="0" w:line="240" w:lineRule="auto"/>
              <w:jc w:val="center"/>
              <w:rPr>
                <w:ins w:id="1413" w:author="alanr" w:date="2021-04-29T18:29:56Z"/>
                <w:rFonts w:hint="default" w:ascii="Times New Roman" w:hAnsi="Times New Roman" w:cs="Times New Roman"/>
                <w:lang w:val="en-US"/>
              </w:rPr>
            </w:pPr>
            <w:ins w:id="1414" w:author="alanr" w:date="2021-04-29T18:29:56Z">
              <w:r>
                <w:rPr>
                  <w:rFonts w:hint="default" w:ascii="Times New Roman" w:hAnsi="Times New Roman" w:cs="Times New Roman"/>
                  <w:lang w:val="en-US"/>
                </w:rPr>
                <w:t>&lt; .080</w:t>
              </w:r>
            </w:ins>
          </w:p>
        </w:tc>
        <w:tc>
          <w:tcPr>
            <w:tcW w:w="1305" w:type="dxa"/>
          </w:tcPr>
          <w:p>
            <w:pPr>
              <w:widowControl w:val="0"/>
              <w:spacing w:after="0" w:line="240" w:lineRule="auto"/>
              <w:jc w:val="center"/>
              <w:rPr>
                <w:ins w:id="1415" w:author="alanr" w:date="2021-04-29T18:29:56Z"/>
                <w:rFonts w:hint="default" w:ascii="Times New Roman" w:hAnsi="Times New Roman" w:cs="Times New Roman"/>
                <w:lang w:val="en-US"/>
              </w:rPr>
            </w:pPr>
            <w:ins w:id="1416" w:author="alanr" w:date="2021-04-29T18:29:56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2" w:hRule="atLeast"/>
          <w:ins w:id="1417" w:author="alanr" w:date="2021-04-29T18:29:56Z"/>
        </w:trPr>
        <w:tc>
          <w:tcPr>
            <w:tcW w:w="2063" w:type="dxa"/>
          </w:tcPr>
          <w:p>
            <w:pPr>
              <w:widowControl w:val="0"/>
              <w:spacing w:after="0" w:line="240" w:lineRule="auto"/>
              <w:jc w:val="both"/>
              <w:rPr>
                <w:ins w:id="1418" w:author="alanr" w:date="2021-04-29T18:29:56Z"/>
                <w:rFonts w:hint="default" w:ascii="Times New Roman" w:hAnsi="Times New Roman" w:cs="Times New Roman"/>
                <w:lang w:val="en-US"/>
              </w:rPr>
            </w:pPr>
            <w:ins w:id="1419" w:author="alanr" w:date="2021-04-29T18:29:56Z">
              <w:r>
                <w:rPr>
                  <w:rFonts w:hint="default" w:ascii="Times New Roman" w:hAnsi="Times New Roman" w:cs="Times New Roman"/>
                  <w:lang w:val="en-US"/>
                </w:rPr>
                <w:t>CFI</w:t>
              </w:r>
            </w:ins>
          </w:p>
        </w:tc>
        <w:tc>
          <w:tcPr>
            <w:tcW w:w="1425" w:type="dxa"/>
          </w:tcPr>
          <w:p>
            <w:pPr>
              <w:widowControl w:val="0"/>
              <w:spacing w:after="0" w:line="240" w:lineRule="auto"/>
              <w:jc w:val="center"/>
              <w:rPr>
                <w:ins w:id="1420" w:author="alanr" w:date="2021-04-29T18:29:56Z"/>
                <w:rFonts w:hint="default" w:ascii="Times New Roman" w:hAnsi="Times New Roman" w:cs="Times New Roman"/>
                <w:lang w:val="en-US"/>
              </w:rPr>
            </w:pPr>
            <w:ins w:id="1421" w:author="alanr" w:date="2021-04-29T18:29:56Z">
              <w:r>
                <w:rPr>
                  <w:rFonts w:hint="default" w:ascii="Times New Roman" w:hAnsi="Times New Roman" w:cs="Times New Roman"/>
                  <w:lang w:val="en-US"/>
                </w:rPr>
                <w:t>.942</w:t>
              </w:r>
            </w:ins>
          </w:p>
        </w:tc>
        <w:tc>
          <w:tcPr>
            <w:tcW w:w="1305" w:type="dxa"/>
          </w:tcPr>
          <w:p>
            <w:pPr>
              <w:widowControl w:val="0"/>
              <w:spacing w:after="0" w:line="240" w:lineRule="auto"/>
              <w:jc w:val="center"/>
              <w:rPr>
                <w:ins w:id="1422" w:author="alanr" w:date="2021-04-29T18:29:56Z"/>
                <w:rFonts w:hint="default" w:ascii="Times New Roman" w:hAnsi="Times New Roman" w:cs="Times New Roman"/>
                <w:lang w:val="en-US"/>
              </w:rPr>
            </w:pPr>
            <w:ins w:id="1423" w:author="alanr" w:date="2021-04-29T18:29:56Z">
              <w:r>
                <w:rPr>
                  <w:rFonts w:hint="default" w:ascii="Times New Roman" w:hAnsi="Times New Roman" w:cs="Times New Roman"/>
                  <w:lang w:val="en-US"/>
                </w:rPr>
                <w:t>&gt; .900</w:t>
              </w:r>
            </w:ins>
          </w:p>
        </w:tc>
        <w:tc>
          <w:tcPr>
            <w:tcW w:w="1305" w:type="dxa"/>
          </w:tcPr>
          <w:p>
            <w:pPr>
              <w:widowControl w:val="0"/>
              <w:spacing w:after="0" w:line="240" w:lineRule="auto"/>
              <w:jc w:val="center"/>
              <w:rPr>
                <w:ins w:id="1424" w:author="alanr" w:date="2021-04-29T18:29:56Z"/>
                <w:rFonts w:hint="default" w:ascii="Times New Roman" w:hAnsi="Times New Roman" w:cs="Times New Roman"/>
                <w:lang w:val="en-US"/>
              </w:rPr>
            </w:pPr>
            <w:ins w:id="1425" w:author="alanr" w:date="2021-04-29T18:29:56Z">
              <w:r>
                <w:rPr>
                  <w:rFonts w:hint="default" w:ascii="Times New Roman" w:hAnsi="Times New Roman" w:cs="Times New Roman"/>
                  <w:lang w:val="en-US"/>
                </w:rPr>
                <w:t>Yes</w:t>
              </w:r>
            </w:ins>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ins w:id="1426" w:author="alanr" w:date="2021-04-29T18:29:56Z"/>
        </w:trPr>
        <w:tc>
          <w:tcPr>
            <w:tcW w:w="2063" w:type="dxa"/>
          </w:tcPr>
          <w:p>
            <w:pPr>
              <w:widowControl w:val="0"/>
              <w:spacing w:after="0" w:line="240" w:lineRule="auto"/>
              <w:jc w:val="both"/>
              <w:rPr>
                <w:ins w:id="1427" w:author="alanr" w:date="2021-04-29T18:29:56Z"/>
                <w:rFonts w:hint="default" w:ascii="Times New Roman" w:hAnsi="Times New Roman" w:cs="Times New Roman"/>
                <w:lang w:val="en-US"/>
              </w:rPr>
            </w:pPr>
            <w:ins w:id="1428" w:author="alanr" w:date="2021-04-29T18:29:56Z">
              <w:r>
                <w:rPr>
                  <w:rFonts w:hint="default" w:ascii="Times New Roman" w:hAnsi="Times New Roman" w:cs="Times New Roman"/>
                  <w:lang w:val="en-US"/>
                </w:rPr>
                <w:t>TLI</w:t>
              </w:r>
            </w:ins>
          </w:p>
        </w:tc>
        <w:tc>
          <w:tcPr>
            <w:tcW w:w="1425" w:type="dxa"/>
          </w:tcPr>
          <w:p>
            <w:pPr>
              <w:widowControl w:val="0"/>
              <w:spacing w:after="0" w:line="240" w:lineRule="auto"/>
              <w:jc w:val="center"/>
              <w:rPr>
                <w:ins w:id="1429" w:author="alanr" w:date="2021-04-29T18:29:56Z"/>
                <w:rFonts w:hint="default" w:ascii="Times New Roman" w:hAnsi="Times New Roman" w:cs="Times New Roman"/>
                <w:lang w:val="en-US"/>
              </w:rPr>
            </w:pPr>
            <w:ins w:id="1430" w:author="alanr" w:date="2021-04-29T18:29:56Z">
              <w:r>
                <w:rPr>
                  <w:rFonts w:hint="default" w:ascii="Times New Roman" w:hAnsi="Times New Roman" w:cs="Times New Roman"/>
                  <w:lang w:val="en-US"/>
                </w:rPr>
                <w:t>.876</w:t>
              </w:r>
            </w:ins>
          </w:p>
        </w:tc>
        <w:tc>
          <w:tcPr>
            <w:tcW w:w="1305" w:type="dxa"/>
          </w:tcPr>
          <w:p>
            <w:pPr>
              <w:widowControl w:val="0"/>
              <w:spacing w:after="0" w:line="240" w:lineRule="auto"/>
              <w:jc w:val="center"/>
              <w:rPr>
                <w:ins w:id="1431" w:author="alanr" w:date="2021-04-29T18:29:56Z"/>
                <w:rFonts w:hint="default" w:ascii="Times New Roman" w:hAnsi="Times New Roman" w:cs="Times New Roman"/>
                <w:lang w:val="en-US"/>
              </w:rPr>
            </w:pPr>
            <w:ins w:id="1432" w:author="alanr" w:date="2021-04-29T18:29:56Z">
              <w:r>
                <w:rPr>
                  <w:rFonts w:hint="default" w:ascii="Times New Roman" w:hAnsi="Times New Roman" w:cs="Times New Roman"/>
                  <w:lang w:val="en-US"/>
                </w:rPr>
                <w:t>&gt; .950</w:t>
              </w:r>
            </w:ins>
          </w:p>
        </w:tc>
        <w:tc>
          <w:tcPr>
            <w:tcW w:w="1305" w:type="dxa"/>
          </w:tcPr>
          <w:p>
            <w:pPr>
              <w:widowControl w:val="0"/>
              <w:spacing w:after="0" w:line="240" w:lineRule="auto"/>
              <w:jc w:val="center"/>
              <w:rPr>
                <w:ins w:id="1433" w:author="alanr" w:date="2021-04-29T18:29:56Z"/>
                <w:rFonts w:hint="default" w:ascii="Times New Roman" w:hAnsi="Times New Roman" w:cs="Times New Roman"/>
                <w:lang w:val="en-US"/>
              </w:rPr>
            </w:pPr>
            <w:ins w:id="1434" w:author="alanr" w:date="2021-04-29T18:29:56Z">
              <w:r>
                <w:rPr>
                  <w:rFonts w:hint="default" w:ascii="Times New Roman" w:hAnsi="Times New Roman" w:cs="Times New Roman"/>
                  <w:lang w:val="en-US"/>
                </w:rPr>
                <w:t>No</w:t>
              </w:r>
            </w:ins>
          </w:p>
        </w:tc>
      </w:tr>
    </w:tbl>
    <w:p>
      <w:pPr>
        <w:spacing w:line="360" w:lineRule="auto"/>
        <w:rPr>
          <w:rFonts w:ascii="Times New Roman" w:hAnsi="Times New Roman" w:cs="Times New Roman"/>
          <w:sz w:val="24"/>
          <w:szCs w:val="24"/>
        </w:rPr>
      </w:pPr>
    </w:p>
    <w:p>
      <w:pPr>
        <w:spacing w:line="360" w:lineRule="auto"/>
        <w:rPr>
          <w:ins w:id="1435" w:author="alanr" w:date="2021-04-29T18:29:58Z"/>
          <w:rFonts w:ascii="Times New Roman" w:hAnsi="Times New Roman" w:cs="Times New Roman"/>
          <w:sz w:val="24"/>
          <w:szCs w:val="24"/>
        </w:rPr>
      </w:pPr>
    </w:p>
    <w:p>
      <w:pPr>
        <w:spacing w:line="360" w:lineRule="auto"/>
        <w:rPr>
          <w:ins w:id="1436" w:author="alanr" w:date="2021-04-29T18:29:58Z"/>
          <w:rFonts w:ascii="Times New Roman" w:hAnsi="Times New Roman" w:cs="Times New Roman"/>
          <w:sz w:val="24"/>
          <w:szCs w:val="24"/>
        </w:rPr>
      </w:pPr>
    </w:p>
    <w:p>
      <w:pPr>
        <w:spacing w:line="360" w:lineRule="auto"/>
        <w:rPr>
          <w:ins w:id="1437" w:author="alanr" w:date="2021-05-01T07:44:43Z"/>
          <w:rFonts w:ascii="Times New Roman" w:hAnsi="Times New Roman" w:cs="Times New Roman"/>
          <w:sz w:val="24"/>
          <w:szCs w:val="24"/>
        </w:rPr>
      </w:pPr>
    </w:p>
    <w:p>
      <w:pPr>
        <w:pStyle w:val="3"/>
        <w:numPr>
          <w:ilvl w:val="1"/>
          <w:numId w:val="0"/>
        </w:numPr>
        <w:spacing w:line="360" w:lineRule="auto"/>
        <w:rPr>
          <w:ins w:id="1438" w:author="alanr" w:date="2021-05-01T07:44:57Z"/>
          <w:rFonts w:ascii="Times New Roman" w:hAnsi="Times New Roman" w:cs="Times New Roman"/>
          <w:sz w:val="28"/>
          <w:szCs w:val="28"/>
          <w:lang w:val="en-US"/>
        </w:rPr>
      </w:pPr>
      <w:ins w:id="1439" w:author="alanr" w:date="2021-05-01T07:45:01Z">
        <w:r>
          <w:rPr>
            <w:rFonts w:hint="default" w:ascii="Times New Roman" w:hAnsi="Times New Roman" w:cs="Times New Roman"/>
            <w:sz w:val="28"/>
            <w:szCs w:val="28"/>
            <w:lang w:val="en-US"/>
          </w:rPr>
          <w:t>4.</w:t>
        </w:r>
      </w:ins>
      <w:ins w:id="1440" w:author="alanr" w:date="2021-05-01T07:45:05Z">
        <w:r>
          <w:rPr>
            <w:rFonts w:hint="default" w:ascii="Times New Roman" w:hAnsi="Times New Roman" w:cs="Times New Roman"/>
            <w:sz w:val="28"/>
            <w:szCs w:val="28"/>
            <w:lang w:val="en-US"/>
          </w:rPr>
          <w:t>4</w:t>
        </w:r>
      </w:ins>
      <w:ins w:id="1441" w:author="alanr" w:date="2021-05-01T07:45:06Z">
        <w:r>
          <w:rPr>
            <w:rFonts w:hint="default" w:ascii="Times New Roman" w:hAnsi="Times New Roman" w:cs="Times New Roman"/>
            <w:sz w:val="28"/>
            <w:szCs w:val="28"/>
            <w:lang w:val="en-US"/>
          </w:rPr>
          <w:t xml:space="preserve"> </w:t>
        </w:r>
      </w:ins>
      <w:ins w:id="1442" w:author="alanr" w:date="2021-05-01T07:45:10Z">
        <w:r>
          <w:rPr>
            <w:rFonts w:hint="default" w:ascii="Times New Roman" w:hAnsi="Times New Roman" w:cs="Times New Roman"/>
            <w:sz w:val="28"/>
            <w:szCs w:val="28"/>
            <w:lang w:val="en-US"/>
          </w:rPr>
          <w:t xml:space="preserve">Moderating </w:t>
        </w:r>
      </w:ins>
      <w:ins w:id="1443" w:author="alanr" w:date="2021-05-01T07:45:11Z">
        <w:r>
          <w:rPr>
            <w:rFonts w:hint="default" w:ascii="Times New Roman" w:hAnsi="Times New Roman" w:cs="Times New Roman"/>
            <w:sz w:val="28"/>
            <w:szCs w:val="28"/>
            <w:lang w:val="en-US"/>
          </w:rPr>
          <w:t>effect o</w:t>
        </w:r>
      </w:ins>
      <w:ins w:id="1444" w:author="alanr" w:date="2021-05-01T07:45:12Z">
        <w:r>
          <w:rPr>
            <w:rFonts w:hint="default" w:ascii="Times New Roman" w:hAnsi="Times New Roman" w:cs="Times New Roman"/>
            <w:sz w:val="28"/>
            <w:szCs w:val="28"/>
            <w:lang w:val="en-US"/>
          </w:rPr>
          <w:t>ccupancy</w:t>
        </w:r>
      </w:ins>
    </w:p>
    <w:p>
      <w:pPr>
        <w:spacing w:line="360" w:lineRule="auto"/>
        <w:rPr>
          <w:ins w:id="1445" w:author="alanr" w:date="2021-05-01T07:46:54Z"/>
          <w:rFonts w:hint="default" w:ascii="Times New Roman" w:hAnsi="Times New Roman" w:cs="Times New Roman"/>
          <w:sz w:val="24"/>
          <w:szCs w:val="24"/>
          <w:lang w:val="en-US"/>
        </w:rPr>
      </w:pPr>
      <w:ins w:id="1446" w:author="alanr" w:date="2021-05-01T07:45:17Z">
        <w:r>
          <w:rPr>
            <w:rFonts w:hint="default" w:ascii="Times New Roman" w:hAnsi="Times New Roman" w:cs="Times New Roman"/>
            <w:sz w:val="24"/>
            <w:szCs w:val="24"/>
            <w:lang w:val="en-US"/>
          </w:rPr>
          <w:t>Hav</w:t>
        </w:r>
      </w:ins>
      <w:ins w:id="1447" w:author="alanr" w:date="2021-05-01T07:45:18Z">
        <w:r>
          <w:rPr>
            <w:rFonts w:hint="default" w:ascii="Times New Roman" w:hAnsi="Times New Roman" w:cs="Times New Roman"/>
            <w:sz w:val="24"/>
            <w:szCs w:val="24"/>
            <w:lang w:val="en-US"/>
          </w:rPr>
          <w:t>ing ensur</w:t>
        </w:r>
      </w:ins>
      <w:ins w:id="1448" w:author="alanr" w:date="2021-05-01T07:45:19Z">
        <w:r>
          <w:rPr>
            <w:rFonts w:hint="default" w:ascii="Times New Roman" w:hAnsi="Times New Roman" w:cs="Times New Roman"/>
            <w:sz w:val="24"/>
            <w:szCs w:val="24"/>
            <w:lang w:val="en-US"/>
          </w:rPr>
          <w:t>ed the ro</w:t>
        </w:r>
      </w:ins>
      <w:ins w:id="1449" w:author="alanr" w:date="2021-05-01T07:45:20Z">
        <w:r>
          <w:rPr>
            <w:rFonts w:hint="default" w:ascii="Times New Roman" w:hAnsi="Times New Roman" w:cs="Times New Roman"/>
            <w:sz w:val="24"/>
            <w:szCs w:val="24"/>
            <w:lang w:val="en-US"/>
          </w:rPr>
          <w:t>bustnes</w:t>
        </w:r>
      </w:ins>
      <w:ins w:id="1450" w:author="alanr" w:date="2021-05-01T07:45:21Z">
        <w:r>
          <w:rPr>
            <w:rFonts w:hint="default" w:ascii="Times New Roman" w:hAnsi="Times New Roman" w:cs="Times New Roman"/>
            <w:sz w:val="24"/>
            <w:szCs w:val="24"/>
            <w:lang w:val="en-US"/>
          </w:rPr>
          <w:t xml:space="preserve">s </w:t>
        </w:r>
      </w:ins>
      <w:ins w:id="1451" w:author="alanr" w:date="2021-05-01T07:45:28Z">
        <w:r>
          <w:rPr>
            <w:rFonts w:hint="default" w:ascii="Times New Roman" w:hAnsi="Times New Roman" w:cs="Times New Roman"/>
            <w:sz w:val="24"/>
            <w:szCs w:val="24"/>
            <w:lang w:val="en-US"/>
          </w:rPr>
          <w:t>o</w:t>
        </w:r>
      </w:ins>
      <w:ins w:id="1452" w:author="alanr" w:date="2021-05-01T07:45:29Z">
        <w:r>
          <w:rPr>
            <w:rFonts w:hint="default" w:ascii="Times New Roman" w:hAnsi="Times New Roman" w:cs="Times New Roman"/>
            <w:sz w:val="24"/>
            <w:szCs w:val="24"/>
            <w:lang w:val="en-US"/>
          </w:rPr>
          <w:t xml:space="preserve">f our </w:t>
        </w:r>
      </w:ins>
      <w:ins w:id="1453" w:author="alanr" w:date="2021-05-01T07:45:31Z">
        <w:r>
          <w:rPr>
            <w:rFonts w:hint="default" w:ascii="Times New Roman" w:hAnsi="Times New Roman" w:cs="Times New Roman"/>
            <w:sz w:val="24"/>
            <w:szCs w:val="24"/>
            <w:lang w:val="en-US"/>
          </w:rPr>
          <w:t xml:space="preserve">results, </w:t>
        </w:r>
      </w:ins>
      <w:ins w:id="1454" w:author="alanr" w:date="2021-05-01T07:45:32Z">
        <w:r>
          <w:rPr>
            <w:rFonts w:hint="default" w:ascii="Times New Roman" w:hAnsi="Times New Roman" w:cs="Times New Roman"/>
            <w:sz w:val="24"/>
            <w:szCs w:val="24"/>
            <w:lang w:val="en-US"/>
          </w:rPr>
          <w:t xml:space="preserve">we </w:t>
        </w:r>
      </w:ins>
      <w:ins w:id="1455" w:author="alanr" w:date="2021-05-01T07:45:36Z">
        <w:r>
          <w:rPr>
            <w:rFonts w:hint="default" w:ascii="Times New Roman" w:hAnsi="Times New Roman" w:cs="Times New Roman"/>
            <w:sz w:val="24"/>
            <w:szCs w:val="24"/>
            <w:lang w:val="en-US"/>
          </w:rPr>
          <w:t>sc</w:t>
        </w:r>
      </w:ins>
      <w:ins w:id="1456" w:author="alanr" w:date="2021-05-01T07:45:37Z">
        <w:r>
          <w:rPr>
            <w:rFonts w:hint="default" w:ascii="Times New Roman" w:hAnsi="Times New Roman" w:cs="Times New Roman"/>
            <w:sz w:val="24"/>
            <w:szCs w:val="24"/>
            <w:lang w:val="en-US"/>
          </w:rPr>
          <w:t>ruti</w:t>
        </w:r>
      </w:ins>
      <w:ins w:id="1457" w:author="alanr" w:date="2021-05-01T07:45:38Z">
        <w:r>
          <w:rPr>
            <w:rFonts w:hint="default" w:ascii="Times New Roman" w:hAnsi="Times New Roman" w:cs="Times New Roman"/>
            <w:sz w:val="24"/>
            <w:szCs w:val="24"/>
            <w:lang w:val="en-US"/>
          </w:rPr>
          <w:t>nize t</w:t>
        </w:r>
      </w:ins>
      <w:ins w:id="1458" w:author="alanr" w:date="2021-05-01T07:45:39Z">
        <w:r>
          <w:rPr>
            <w:rFonts w:hint="default" w:ascii="Times New Roman" w:hAnsi="Times New Roman" w:cs="Times New Roman"/>
            <w:sz w:val="24"/>
            <w:szCs w:val="24"/>
            <w:lang w:val="en-US"/>
          </w:rPr>
          <w:t xml:space="preserve">he </w:t>
        </w:r>
      </w:ins>
      <w:ins w:id="1459" w:author="alanr" w:date="2021-05-01T07:45:40Z">
        <w:r>
          <w:rPr>
            <w:rFonts w:hint="default" w:ascii="Times New Roman" w:hAnsi="Times New Roman" w:cs="Times New Roman"/>
            <w:sz w:val="24"/>
            <w:szCs w:val="24"/>
            <w:lang w:val="en-US"/>
          </w:rPr>
          <w:t>sign</w:t>
        </w:r>
      </w:ins>
      <w:ins w:id="1460" w:author="alanr" w:date="2021-05-01T07:45:41Z">
        <w:r>
          <w:rPr>
            <w:rFonts w:hint="default" w:ascii="Times New Roman" w:hAnsi="Times New Roman" w:cs="Times New Roman"/>
            <w:sz w:val="24"/>
            <w:szCs w:val="24"/>
            <w:lang w:val="en-US"/>
          </w:rPr>
          <w:t>if</w:t>
        </w:r>
      </w:ins>
      <w:ins w:id="1461" w:author="alanr" w:date="2021-05-01T07:45:42Z">
        <w:r>
          <w:rPr>
            <w:rFonts w:hint="default" w:ascii="Times New Roman" w:hAnsi="Times New Roman" w:cs="Times New Roman"/>
            <w:sz w:val="24"/>
            <w:szCs w:val="24"/>
            <w:lang w:val="en-US"/>
          </w:rPr>
          <w:t>icant e</w:t>
        </w:r>
      </w:ins>
      <w:ins w:id="1462" w:author="alanr" w:date="2021-05-01T07:45:43Z">
        <w:r>
          <w:rPr>
            <w:rFonts w:hint="default" w:ascii="Times New Roman" w:hAnsi="Times New Roman" w:cs="Times New Roman"/>
            <w:sz w:val="24"/>
            <w:szCs w:val="24"/>
            <w:lang w:val="en-US"/>
          </w:rPr>
          <w:t>ffect of o</w:t>
        </w:r>
      </w:ins>
      <w:ins w:id="1463" w:author="alanr" w:date="2021-05-01T07:45:44Z">
        <w:r>
          <w:rPr>
            <w:rFonts w:hint="default" w:ascii="Times New Roman" w:hAnsi="Times New Roman" w:cs="Times New Roman"/>
            <w:sz w:val="24"/>
            <w:szCs w:val="24"/>
            <w:lang w:val="en-US"/>
          </w:rPr>
          <w:t>ur modera</w:t>
        </w:r>
      </w:ins>
      <w:ins w:id="1464" w:author="alanr" w:date="2021-05-01T07:45:45Z">
        <w:r>
          <w:rPr>
            <w:rFonts w:hint="default" w:ascii="Times New Roman" w:hAnsi="Times New Roman" w:cs="Times New Roman"/>
            <w:sz w:val="24"/>
            <w:szCs w:val="24"/>
            <w:lang w:val="en-US"/>
          </w:rPr>
          <w:t>tor crow</w:t>
        </w:r>
      </w:ins>
      <w:ins w:id="1465" w:author="alanr" w:date="2021-05-01T07:45:46Z">
        <w:r>
          <w:rPr>
            <w:rFonts w:hint="default" w:ascii="Times New Roman" w:hAnsi="Times New Roman" w:cs="Times New Roman"/>
            <w:sz w:val="24"/>
            <w:szCs w:val="24"/>
            <w:lang w:val="en-US"/>
          </w:rPr>
          <w:t>d occupancy</w:t>
        </w:r>
      </w:ins>
      <w:ins w:id="1466" w:author="alanr" w:date="2021-05-01T07:45:47Z">
        <w:r>
          <w:rPr>
            <w:rFonts w:hint="default" w:ascii="Times New Roman" w:hAnsi="Times New Roman" w:cs="Times New Roman"/>
            <w:sz w:val="24"/>
            <w:szCs w:val="24"/>
            <w:lang w:val="en-US"/>
          </w:rPr>
          <w:t xml:space="preserve"> o</w:t>
        </w:r>
      </w:ins>
      <w:ins w:id="1467" w:author="alanr" w:date="2021-05-01T07:45:48Z">
        <w:r>
          <w:rPr>
            <w:rFonts w:hint="default" w:ascii="Times New Roman" w:hAnsi="Times New Roman" w:cs="Times New Roman"/>
            <w:sz w:val="24"/>
            <w:szCs w:val="24"/>
            <w:lang w:val="en-US"/>
          </w:rPr>
          <w:t>n the rel</w:t>
        </w:r>
      </w:ins>
      <w:ins w:id="1468" w:author="alanr" w:date="2021-05-01T07:45:49Z">
        <w:r>
          <w:rPr>
            <w:rFonts w:hint="default" w:ascii="Times New Roman" w:hAnsi="Times New Roman" w:cs="Times New Roman"/>
            <w:sz w:val="24"/>
            <w:szCs w:val="24"/>
            <w:lang w:val="en-US"/>
          </w:rPr>
          <w:t>at</w:t>
        </w:r>
      </w:ins>
      <w:ins w:id="1469" w:author="alanr" w:date="2021-05-01T07:45:50Z">
        <w:r>
          <w:rPr>
            <w:rFonts w:hint="default" w:ascii="Times New Roman" w:hAnsi="Times New Roman" w:cs="Times New Roman"/>
            <w:sz w:val="24"/>
            <w:szCs w:val="24"/>
            <w:lang w:val="en-US"/>
          </w:rPr>
          <w:t>ionshi</w:t>
        </w:r>
      </w:ins>
      <w:ins w:id="1470" w:author="alanr" w:date="2021-05-01T07:45:51Z">
        <w:r>
          <w:rPr>
            <w:rFonts w:hint="default" w:ascii="Times New Roman" w:hAnsi="Times New Roman" w:cs="Times New Roman"/>
            <w:sz w:val="24"/>
            <w:szCs w:val="24"/>
            <w:lang w:val="en-US"/>
          </w:rPr>
          <w:t>p</w:t>
        </w:r>
      </w:ins>
      <w:ins w:id="1471" w:author="alanr" w:date="2021-05-01T07:45:52Z">
        <w:r>
          <w:rPr>
            <w:rFonts w:hint="default" w:ascii="Times New Roman" w:hAnsi="Times New Roman" w:cs="Times New Roman"/>
            <w:sz w:val="24"/>
            <w:szCs w:val="24"/>
            <w:lang w:val="en-US"/>
          </w:rPr>
          <w:t xml:space="preserve"> between </w:t>
        </w:r>
      </w:ins>
      <w:ins w:id="1472" w:author="alanr" w:date="2021-05-01T07:45:56Z">
        <w:r>
          <w:rPr>
            <w:rFonts w:hint="default" w:ascii="Times New Roman" w:hAnsi="Times New Roman" w:cs="Times New Roman"/>
            <w:sz w:val="24"/>
            <w:szCs w:val="24"/>
            <w:lang w:val="en-US"/>
          </w:rPr>
          <w:t>crow</w:t>
        </w:r>
      </w:ins>
      <w:ins w:id="1473" w:author="alanr" w:date="2021-05-01T07:45:57Z">
        <w:r>
          <w:rPr>
            <w:rFonts w:hint="default" w:ascii="Times New Roman" w:hAnsi="Times New Roman" w:cs="Times New Roman"/>
            <w:sz w:val="24"/>
            <w:szCs w:val="24"/>
            <w:lang w:val="en-US"/>
          </w:rPr>
          <w:t>d support an</w:t>
        </w:r>
      </w:ins>
      <w:ins w:id="1474" w:author="alanr" w:date="2021-05-01T07:45:58Z">
        <w:r>
          <w:rPr>
            <w:rFonts w:hint="default" w:ascii="Times New Roman" w:hAnsi="Times New Roman" w:cs="Times New Roman"/>
            <w:sz w:val="24"/>
            <w:szCs w:val="24"/>
            <w:lang w:val="en-US"/>
          </w:rPr>
          <w:t xml:space="preserve">d </w:t>
        </w:r>
      </w:ins>
      <w:ins w:id="1475" w:author="alanr" w:date="2021-05-01T07:46:05Z">
        <w:r>
          <w:rPr>
            <w:rFonts w:hint="default" w:ascii="Times New Roman" w:hAnsi="Times New Roman" w:cs="Times New Roman"/>
            <w:sz w:val="24"/>
            <w:szCs w:val="24"/>
            <w:lang w:val="en-US"/>
          </w:rPr>
          <w:t>team per</w:t>
        </w:r>
      </w:ins>
      <w:ins w:id="1476" w:author="alanr" w:date="2021-05-01T07:46:06Z">
        <w:r>
          <w:rPr>
            <w:rFonts w:hint="default" w:ascii="Times New Roman" w:hAnsi="Times New Roman" w:cs="Times New Roman"/>
            <w:sz w:val="24"/>
            <w:szCs w:val="24"/>
            <w:lang w:val="en-US"/>
          </w:rPr>
          <w:t>forman</w:t>
        </w:r>
      </w:ins>
      <w:ins w:id="1477" w:author="alanr" w:date="2021-05-01T07:46:07Z">
        <w:r>
          <w:rPr>
            <w:rFonts w:hint="default" w:ascii="Times New Roman" w:hAnsi="Times New Roman" w:cs="Times New Roman"/>
            <w:sz w:val="24"/>
            <w:szCs w:val="24"/>
            <w:lang w:val="en-US"/>
          </w:rPr>
          <w:t xml:space="preserve">ce. </w:t>
        </w:r>
      </w:ins>
      <w:ins w:id="1478" w:author="alanr" w:date="2021-05-01T07:46:14Z">
        <w:r>
          <w:rPr>
            <w:rFonts w:hint="default" w:ascii="Times New Roman" w:hAnsi="Times New Roman" w:cs="Times New Roman"/>
            <w:sz w:val="24"/>
            <w:szCs w:val="24"/>
            <w:lang w:val="en-US"/>
          </w:rPr>
          <w:t>We use t</w:t>
        </w:r>
      </w:ins>
      <w:ins w:id="1479" w:author="alanr" w:date="2021-05-01T07:46:15Z">
        <w:r>
          <w:rPr>
            <w:rFonts w:hint="default" w:ascii="Times New Roman" w:hAnsi="Times New Roman" w:cs="Times New Roman"/>
            <w:sz w:val="24"/>
            <w:szCs w:val="24"/>
            <w:lang w:val="en-US"/>
          </w:rPr>
          <w:t>he simple s</w:t>
        </w:r>
      </w:ins>
      <w:ins w:id="1480" w:author="alanr" w:date="2021-05-01T07:46:16Z">
        <w:r>
          <w:rPr>
            <w:rFonts w:hint="default" w:ascii="Times New Roman" w:hAnsi="Times New Roman" w:cs="Times New Roman"/>
            <w:sz w:val="24"/>
            <w:szCs w:val="24"/>
            <w:lang w:val="en-US"/>
          </w:rPr>
          <w:t>lope anal</w:t>
        </w:r>
      </w:ins>
      <w:ins w:id="1481" w:author="alanr" w:date="2021-05-01T07:46:17Z">
        <w:r>
          <w:rPr>
            <w:rFonts w:hint="default" w:ascii="Times New Roman" w:hAnsi="Times New Roman" w:cs="Times New Roman"/>
            <w:sz w:val="24"/>
            <w:szCs w:val="24"/>
            <w:lang w:val="en-US"/>
          </w:rPr>
          <w:t>y</w:t>
        </w:r>
      </w:ins>
      <w:ins w:id="1482" w:author="alanr" w:date="2021-05-01T07:46:18Z">
        <w:r>
          <w:rPr>
            <w:rFonts w:hint="default" w:ascii="Times New Roman" w:hAnsi="Times New Roman" w:cs="Times New Roman"/>
            <w:sz w:val="24"/>
            <w:szCs w:val="24"/>
            <w:lang w:val="en-US"/>
          </w:rPr>
          <w:t xml:space="preserve">sis, </w:t>
        </w:r>
      </w:ins>
      <w:ins w:id="1483" w:author="alanr" w:date="2021-05-01T07:46:21Z">
        <w:r>
          <w:rPr>
            <w:rFonts w:hint="default" w:ascii="Times New Roman" w:hAnsi="Times New Roman" w:cs="Times New Roman"/>
            <w:sz w:val="24"/>
            <w:szCs w:val="24"/>
            <w:lang w:val="en-US"/>
          </w:rPr>
          <w:t xml:space="preserve">… </w:t>
        </w:r>
      </w:ins>
      <w:ins w:id="1484" w:author="alanr" w:date="2021-05-01T07:46:22Z">
        <w:r>
          <w:rPr>
            <w:rFonts w:hint="default" w:ascii="Times New Roman" w:hAnsi="Times New Roman" w:cs="Times New Roman"/>
            <w:sz w:val="24"/>
            <w:szCs w:val="24"/>
            <w:lang w:val="en-US"/>
          </w:rPr>
          <w:t>by</w:t>
        </w:r>
      </w:ins>
      <w:ins w:id="1485" w:author="alanr" w:date="2021-05-01T07:46:23Z">
        <w:r>
          <w:rPr>
            <w:rFonts w:hint="default" w:ascii="Times New Roman" w:hAnsi="Times New Roman" w:cs="Times New Roman"/>
            <w:sz w:val="24"/>
            <w:szCs w:val="24"/>
            <w:lang w:val="en-US"/>
          </w:rPr>
          <w:t xml:space="preserve"> ….</w:t>
        </w:r>
      </w:ins>
      <w:ins w:id="1486" w:author="alanr" w:date="2021-05-01T07:46:24Z">
        <w:r>
          <w:rPr>
            <w:rFonts w:hint="default" w:ascii="Times New Roman" w:hAnsi="Times New Roman" w:cs="Times New Roman"/>
            <w:sz w:val="24"/>
            <w:szCs w:val="24"/>
            <w:lang w:val="en-US"/>
          </w:rPr>
          <w:t xml:space="preserve"> </w:t>
        </w:r>
      </w:ins>
      <w:ins w:id="1487" w:author="alanr" w:date="2021-05-01T07:46:25Z">
        <w:r>
          <w:rPr>
            <w:rFonts w:hint="default" w:ascii="Times New Roman" w:hAnsi="Times New Roman" w:cs="Times New Roman"/>
            <w:sz w:val="24"/>
            <w:szCs w:val="24"/>
            <w:lang w:val="en-US"/>
          </w:rPr>
          <w:t xml:space="preserve">to </w:t>
        </w:r>
      </w:ins>
      <w:ins w:id="1488" w:author="alanr" w:date="2021-05-01T07:46:26Z">
        <w:r>
          <w:rPr>
            <w:rFonts w:hint="default" w:ascii="Times New Roman" w:hAnsi="Times New Roman" w:cs="Times New Roman"/>
            <w:sz w:val="24"/>
            <w:szCs w:val="24"/>
            <w:lang w:val="en-US"/>
          </w:rPr>
          <w:t>comp</w:t>
        </w:r>
      </w:ins>
      <w:ins w:id="1489" w:author="alanr" w:date="2021-05-01T07:46:27Z">
        <w:r>
          <w:rPr>
            <w:rFonts w:hint="default" w:ascii="Times New Roman" w:hAnsi="Times New Roman" w:cs="Times New Roman"/>
            <w:sz w:val="24"/>
            <w:szCs w:val="24"/>
            <w:lang w:val="en-US"/>
          </w:rPr>
          <w:t xml:space="preserve">are </w:t>
        </w:r>
      </w:ins>
      <w:ins w:id="1490" w:author="alanr" w:date="2021-05-01T07:46:30Z">
        <w:r>
          <w:rPr>
            <w:rFonts w:hint="default" w:ascii="Times New Roman" w:hAnsi="Times New Roman" w:cs="Times New Roman"/>
            <w:sz w:val="24"/>
            <w:szCs w:val="24"/>
            <w:lang w:val="en-US"/>
          </w:rPr>
          <w:t xml:space="preserve">the </w:t>
        </w:r>
      </w:ins>
      <w:ins w:id="1491" w:author="alanr" w:date="2021-05-01T07:46:31Z">
        <w:r>
          <w:rPr>
            <w:rFonts w:hint="default" w:ascii="Times New Roman" w:hAnsi="Times New Roman" w:cs="Times New Roman"/>
            <w:sz w:val="24"/>
            <w:szCs w:val="24"/>
            <w:lang w:val="en-US"/>
          </w:rPr>
          <w:t>differe</w:t>
        </w:r>
      </w:ins>
      <w:ins w:id="1492" w:author="alanr" w:date="2021-05-01T07:46:32Z">
        <w:r>
          <w:rPr>
            <w:rFonts w:hint="default" w:ascii="Times New Roman" w:hAnsi="Times New Roman" w:cs="Times New Roman"/>
            <w:sz w:val="24"/>
            <w:szCs w:val="24"/>
            <w:lang w:val="en-US"/>
          </w:rPr>
          <w:t>nc</w:t>
        </w:r>
      </w:ins>
      <w:ins w:id="1493" w:author="alanr" w:date="2021-05-01T07:46:33Z">
        <w:r>
          <w:rPr>
            <w:rFonts w:hint="default" w:ascii="Times New Roman" w:hAnsi="Times New Roman" w:cs="Times New Roman"/>
            <w:sz w:val="24"/>
            <w:szCs w:val="24"/>
            <w:lang w:val="en-US"/>
          </w:rPr>
          <w:t>es b</w:t>
        </w:r>
      </w:ins>
      <w:ins w:id="1494" w:author="alanr" w:date="2021-05-01T07:46:34Z">
        <w:r>
          <w:rPr>
            <w:rFonts w:hint="default" w:ascii="Times New Roman" w:hAnsi="Times New Roman" w:cs="Times New Roman"/>
            <w:sz w:val="24"/>
            <w:szCs w:val="24"/>
            <w:lang w:val="en-US"/>
          </w:rPr>
          <w:t>etween hig</w:t>
        </w:r>
      </w:ins>
      <w:ins w:id="1495" w:author="alanr" w:date="2021-05-01T07:46:35Z">
        <w:r>
          <w:rPr>
            <w:rFonts w:hint="default" w:ascii="Times New Roman" w:hAnsi="Times New Roman" w:cs="Times New Roman"/>
            <w:sz w:val="24"/>
            <w:szCs w:val="24"/>
            <w:lang w:val="en-US"/>
          </w:rPr>
          <w:t>h and low</w:t>
        </w:r>
      </w:ins>
      <w:ins w:id="1496" w:author="alanr" w:date="2021-05-01T07:46:36Z">
        <w:r>
          <w:rPr>
            <w:rFonts w:hint="default" w:ascii="Times New Roman" w:hAnsi="Times New Roman" w:cs="Times New Roman"/>
            <w:sz w:val="24"/>
            <w:szCs w:val="24"/>
            <w:lang w:val="en-US"/>
          </w:rPr>
          <w:t xml:space="preserve"> levels </w:t>
        </w:r>
      </w:ins>
      <w:ins w:id="1497" w:author="alanr" w:date="2021-05-01T07:46:37Z">
        <w:r>
          <w:rPr>
            <w:rFonts w:hint="default" w:ascii="Times New Roman" w:hAnsi="Times New Roman" w:cs="Times New Roman"/>
            <w:sz w:val="24"/>
            <w:szCs w:val="24"/>
            <w:lang w:val="en-US"/>
          </w:rPr>
          <w:t>of c</w:t>
        </w:r>
      </w:ins>
      <w:ins w:id="1498" w:author="alanr" w:date="2021-05-01T07:46:38Z">
        <w:r>
          <w:rPr>
            <w:rFonts w:hint="default" w:ascii="Times New Roman" w:hAnsi="Times New Roman" w:cs="Times New Roman"/>
            <w:sz w:val="24"/>
            <w:szCs w:val="24"/>
            <w:lang w:val="en-US"/>
          </w:rPr>
          <w:t>row</w:t>
        </w:r>
      </w:ins>
      <w:ins w:id="1499" w:author="alanr" w:date="2021-05-01T07:46:39Z">
        <w:r>
          <w:rPr>
            <w:rFonts w:hint="default" w:ascii="Times New Roman" w:hAnsi="Times New Roman" w:cs="Times New Roman"/>
            <w:sz w:val="24"/>
            <w:szCs w:val="24"/>
            <w:lang w:val="en-US"/>
          </w:rPr>
          <w:t>d occupa</w:t>
        </w:r>
      </w:ins>
      <w:ins w:id="1500" w:author="alanr" w:date="2021-05-01T07:46:40Z">
        <w:r>
          <w:rPr>
            <w:rFonts w:hint="default" w:ascii="Times New Roman" w:hAnsi="Times New Roman" w:cs="Times New Roman"/>
            <w:sz w:val="24"/>
            <w:szCs w:val="24"/>
            <w:lang w:val="en-US"/>
          </w:rPr>
          <w:t>ncy</w:t>
        </w:r>
      </w:ins>
      <w:ins w:id="1501" w:author="alanr" w:date="2021-05-01T07:46:51Z">
        <w:r>
          <w:rPr>
            <w:rFonts w:hint="default" w:ascii="Times New Roman" w:hAnsi="Times New Roman" w:cs="Times New Roman"/>
            <w:sz w:val="24"/>
            <w:szCs w:val="24"/>
            <w:lang w:val="en-US"/>
          </w:rPr>
          <w:t>.</w:t>
        </w:r>
      </w:ins>
      <w:ins w:id="1502" w:author="alanr" w:date="2021-05-01T07:46:52Z">
        <w:r>
          <w:rPr>
            <w:rFonts w:hint="default" w:ascii="Times New Roman" w:hAnsi="Times New Roman" w:cs="Times New Roman"/>
            <w:sz w:val="24"/>
            <w:szCs w:val="24"/>
            <w:lang w:val="en-US"/>
          </w:rPr>
          <w:t xml:space="preserve"> </w:t>
        </w:r>
      </w:ins>
    </w:p>
    <w:p>
      <w:pPr>
        <w:spacing w:line="360" w:lineRule="auto"/>
        <w:rPr>
          <w:ins w:id="1503" w:author="alanr" w:date="2021-05-01T07:44:43Z"/>
          <w:rFonts w:hint="default" w:ascii="Times New Roman" w:hAnsi="Times New Roman" w:cs="Times New Roman"/>
          <w:sz w:val="24"/>
          <w:szCs w:val="24"/>
          <w:lang w:val="en-US"/>
        </w:rPr>
      </w:pPr>
    </w:p>
    <w:p>
      <w:pPr>
        <w:spacing w:line="360" w:lineRule="auto"/>
        <w:rPr>
          <w:ins w:id="1504" w:author="alanr" w:date="2021-05-01T07:44:43Z"/>
          <w:rFonts w:ascii="Times New Roman" w:hAnsi="Times New Roman" w:cs="Times New Roman"/>
          <w:sz w:val="24"/>
          <w:szCs w:val="24"/>
        </w:rPr>
      </w:pPr>
    </w:p>
    <w:p>
      <w:pPr>
        <w:spacing w:line="360" w:lineRule="auto"/>
        <w:rPr>
          <w:ins w:id="1505" w:author="alanr" w:date="2021-04-29T18:29:58Z"/>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ins w:id="1506" w:author="alanr" w:date="2021-05-01T15:22:58Z"/>
          <w:rFonts w:ascii="Times New Roman" w:hAnsi="Times New Roman" w:cs="Times New Roman"/>
          <w:sz w:val="24"/>
          <w:szCs w:val="24"/>
        </w:rPr>
      </w:pPr>
    </w:p>
    <w:p>
      <w:pPr>
        <w:spacing w:line="360" w:lineRule="auto"/>
        <w:rPr>
          <w:ins w:id="1507" w:author="alanr" w:date="2021-05-01T15:22:58Z"/>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3"/>
        <w:numPr>
          <w:ilvl w:val="0"/>
          <w:numId w:val="2"/>
        </w:numPr>
        <w:spacing w:line="360" w:lineRule="auto"/>
        <w:ind w:left="432" w:hanging="432"/>
        <w:rPr>
          <w:rFonts w:ascii="Times New Roman" w:hAnsi="Times New Roman" w:cs="Times New Roman"/>
          <w:szCs w:val="32"/>
          <w:lang w:val="en-US"/>
        </w:rPr>
      </w:pPr>
      <w:r>
        <w:rPr>
          <w:rFonts w:ascii="Times New Roman" w:hAnsi="Times New Roman" w:cs="Times New Roman"/>
          <w:szCs w:val="32"/>
          <w:lang w:val="en-US"/>
        </w:rPr>
        <w:t>Conclusion and Discussion</w:t>
      </w: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5.1 Conclusions</w:t>
      </w:r>
    </w:p>
    <w:p>
      <w:pPr>
        <w:spacing w:line="360" w:lineRule="auto"/>
        <w:rPr>
          <w:ins w:id="1508" w:author="alanr" w:date="2021-05-01T09:38:16Z"/>
          <w:rFonts w:hint="default" w:ascii="Times New Roman" w:hAnsi="Times New Roman" w:cs="Times New Roman"/>
          <w:sz w:val="24"/>
          <w:szCs w:val="24"/>
          <w:lang w:val="en-US"/>
        </w:rPr>
      </w:pPr>
      <w:ins w:id="1509" w:author="alanr" w:date="2021-04-30T17:54:14Z">
        <w:r>
          <w:rPr>
            <w:rFonts w:hint="default" w:ascii="Times New Roman" w:hAnsi="Times New Roman" w:cs="Times New Roman"/>
            <w:sz w:val="24"/>
            <w:szCs w:val="24"/>
            <w:lang w:val="en-US"/>
          </w:rPr>
          <w:t>We docum</w:t>
        </w:r>
      </w:ins>
      <w:ins w:id="1510" w:author="alanr" w:date="2021-04-30T17:54:15Z">
        <w:r>
          <w:rPr>
            <w:rFonts w:hint="default" w:ascii="Times New Roman" w:hAnsi="Times New Roman" w:cs="Times New Roman"/>
            <w:sz w:val="24"/>
            <w:szCs w:val="24"/>
            <w:lang w:val="en-US"/>
          </w:rPr>
          <w:t>ent the eff</w:t>
        </w:r>
      </w:ins>
      <w:ins w:id="1511" w:author="alanr" w:date="2021-04-30T17:54:16Z">
        <w:r>
          <w:rPr>
            <w:rFonts w:hint="default" w:ascii="Times New Roman" w:hAnsi="Times New Roman" w:cs="Times New Roman"/>
            <w:sz w:val="24"/>
            <w:szCs w:val="24"/>
            <w:lang w:val="en-US"/>
          </w:rPr>
          <w:t xml:space="preserve">ect of </w:t>
        </w:r>
      </w:ins>
      <w:ins w:id="1512" w:author="alanr" w:date="2021-04-30T17:54:17Z">
        <w:r>
          <w:rPr>
            <w:rFonts w:hint="default" w:ascii="Times New Roman" w:hAnsi="Times New Roman" w:cs="Times New Roman"/>
            <w:sz w:val="24"/>
            <w:szCs w:val="24"/>
            <w:lang w:val="en-US"/>
          </w:rPr>
          <w:t>crowd supp</w:t>
        </w:r>
      </w:ins>
      <w:ins w:id="1513" w:author="alanr" w:date="2021-04-30T17:54:18Z">
        <w:r>
          <w:rPr>
            <w:rFonts w:hint="default" w:ascii="Times New Roman" w:hAnsi="Times New Roman" w:cs="Times New Roman"/>
            <w:sz w:val="24"/>
            <w:szCs w:val="24"/>
            <w:lang w:val="en-US"/>
          </w:rPr>
          <w:t xml:space="preserve">ort on </w:t>
        </w:r>
      </w:ins>
      <w:ins w:id="1514" w:author="alanr" w:date="2021-04-30T17:54:21Z">
        <w:r>
          <w:rPr>
            <w:rFonts w:hint="default" w:ascii="Times New Roman" w:hAnsi="Times New Roman" w:cs="Times New Roman"/>
            <w:sz w:val="24"/>
            <w:szCs w:val="24"/>
            <w:lang w:val="en-US"/>
          </w:rPr>
          <w:t>team per</w:t>
        </w:r>
      </w:ins>
      <w:ins w:id="1515" w:author="alanr" w:date="2021-04-30T17:54:22Z">
        <w:r>
          <w:rPr>
            <w:rFonts w:hint="default" w:ascii="Times New Roman" w:hAnsi="Times New Roman" w:cs="Times New Roman"/>
            <w:sz w:val="24"/>
            <w:szCs w:val="24"/>
            <w:lang w:val="en-US"/>
          </w:rPr>
          <w:t>formance.</w:t>
        </w:r>
      </w:ins>
      <w:ins w:id="1516" w:author="alanr" w:date="2021-05-01T09:23:27Z">
        <w:r>
          <w:rPr>
            <w:rFonts w:hint="default" w:ascii="Times New Roman" w:hAnsi="Times New Roman" w:cs="Times New Roman"/>
            <w:sz w:val="24"/>
            <w:szCs w:val="24"/>
            <w:lang w:val="en-US"/>
          </w:rPr>
          <w:t xml:space="preserve"> </w:t>
        </w:r>
      </w:ins>
      <w:ins w:id="1517" w:author="alanr" w:date="2021-05-01T09:24:16Z">
        <w:r>
          <w:rPr>
            <w:rFonts w:hint="default" w:ascii="Times New Roman" w:hAnsi="Times New Roman" w:cs="Times New Roman"/>
            <w:sz w:val="24"/>
            <w:szCs w:val="24"/>
            <w:lang w:val="en-US"/>
          </w:rPr>
          <w:t>We use</w:t>
        </w:r>
      </w:ins>
      <w:ins w:id="1518" w:author="alanr" w:date="2021-05-01T09:24:17Z">
        <w:r>
          <w:rPr>
            <w:rFonts w:hint="default" w:ascii="Times New Roman" w:hAnsi="Times New Roman" w:cs="Times New Roman"/>
            <w:sz w:val="24"/>
            <w:szCs w:val="24"/>
            <w:lang w:val="en-US"/>
          </w:rPr>
          <w:t>d th</w:t>
        </w:r>
      </w:ins>
      <w:ins w:id="1519" w:author="alanr" w:date="2021-05-01T09:24:22Z">
        <w:r>
          <w:rPr>
            <w:rFonts w:hint="default" w:ascii="Times New Roman" w:hAnsi="Times New Roman" w:cs="Times New Roman"/>
            <w:sz w:val="24"/>
            <w:szCs w:val="24"/>
            <w:lang w:val="en-US"/>
          </w:rPr>
          <w:t>e</w:t>
        </w:r>
      </w:ins>
      <w:ins w:id="1520" w:author="alanr" w:date="2021-05-01T09:24:23Z">
        <w:r>
          <w:rPr>
            <w:rFonts w:hint="default" w:ascii="Times New Roman" w:hAnsi="Times New Roman" w:cs="Times New Roman"/>
            <w:sz w:val="24"/>
            <w:szCs w:val="24"/>
            <w:lang w:val="en-US"/>
          </w:rPr>
          <w:t xml:space="preserve"> extr</w:t>
        </w:r>
      </w:ins>
      <w:ins w:id="1521" w:author="alanr" w:date="2021-05-01T09:24:24Z">
        <w:r>
          <w:rPr>
            <w:rFonts w:hint="default" w:ascii="Times New Roman" w:hAnsi="Times New Roman" w:cs="Times New Roman"/>
            <w:sz w:val="24"/>
            <w:szCs w:val="24"/>
            <w:lang w:val="en-US"/>
          </w:rPr>
          <w:t>aord</w:t>
        </w:r>
      </w:ins>
      <w:ins w:id="1522" w:author="alanr" w:date="2021-05-01T09:24:25Z">
        <w:r>
          <w:rPr>
            <w:rFonts w:hint="default" w:ascii="Times New Roman" w:hAnsi="Times New Roman" w:cs="Times New Roman"/>
            <w:sz w:val="24"/>
            <w:szCs w:val="24"/>
            <w:lang w:val="en-US"/>
          </w:rPr>
          <w:t>inary oppo</w:t>
        </w:r>
      </w:ins>
      <w:ins w:id="1523" w:author="alanr" w:date="2021-05-01T09:24:26Z">
        <w:r>
          <w:rPr>
            <w:rFonts w:hint="default" w:ascii="Times New Roman" w:hAnsi="Times New Roman" w:cs="Times New Roman"/>
            <w:sz w:val="24"/>
            <w:szCs w:val="24"/>
            <w:lang w:val="en-US"/>
          </w:rPr>
          <w:t xml:space="preserve">rtunity </w:t>
        </w:r>
      </w:ins>
      <w:ins w:id="1524" w:author="alanr" w:date="2021-05-01T09:24:27Z">
        <w:r>
          <w:rPr>
            <w:rFonts w:hint="default" w:ascii="Times New Roman" w:hAnsi="Times New Roman" w:cs="Times New Roman"/>
            <w:sz w:val="24"/>
            <w:szCs w:val="24"/>
            <w:lang w:val="en-US"/>
          </w:rPr>
          <w:t>of</w:t>
        </w:r>
      </w:ins>
      <w:ins w:id="1525" w:author="alanr" w:date="2021-05-01T09:24:28Z">
        <w:r>
          <w:rPr>
            <w:rFonts w:hint="default" w:ascii="Times New Roman" w:hAnsi="Times New Roman" w:cs="Times New Roman"/>
            <w:sz w:val="24"/>
            <w:szCs w:val="24"/>
            <w:lang w:val="en-US"/>
          </w:rPr>
          <w:t xml:space="preserve"> the covi</w:t>
        </w:r>
      </w:ins>
      <w:ins w:id="1526" w:author="alanr" w:date="2021-05-01T09:24:29Z">
        <w:r>
          <w:rPr>
            <w:rFonts w:hint="default" w:ascii="Times New Roman" w:hAnsi="Times New Roman" w:cs="Times New Roman"/>
            <w:sz w:val="24"/>
            <w:szCs w:val="24"/>
            <w:lang w:val="en-US"/>
          </w:rPr>
          <w:t>d-pand</w:t>
        </w:r>
      </w:ins>
      <w:ins w:id="1527" w:author="alanr" w:date="2021-05-01T09:24:30Z">
        <w:r>
          <w:rPr>
            <w:rFonts w:hint="default" w:ascii="Times New Roman" w:hAnsi="Times New Roman" w:cs="Times New Roman"/>
            <w:sz w:val="24"/>
            <w:szCs w:val="24"/>
            <w:lang w:val="en-US"/>
          </w:rPr>
          <w:t xml:space="preserve">emic </w:t>
        </w:r>
      </w:ins>
      <w:ins w:id="1528" w:author="alanr" w:date="2021-05-01T09:24:31Z">
        <w:r>
          <w:rPr>
            <w:rFonts w:hint="default" w:ascii="Times New Roman" w:hAnsi="Times New Roman" w:cs="Times New Roman"/>
            <w:sz w:val="24"/>
            <w:szCs w:val="24"/>
            <w:lang w:val="en-US"/>
          </w:rPr>
          <w:t>to syst</w:t>
        </w:r>
      </w:ins>
      <w:ins w:id="1529" w:author="alanr" w:date="2021-05-01T09:24:32Z">
        <w:r>
          <w:rPr>
            <w:rFonts w:hint="default" w:ascii="Times New Roman" w:hAnsi="Times New Roman" w:cs="Times New Roman"/>
            <w:sz w:val="24"/>
            <w:szCs w:val="24"/>
            <w:lang w:val="en-US"/>
          </w:rPr>
          <w:t>ema</w:t>
        </w:r>
      </w:ins>
      <w:ins w:id="1530" w:author="alanr" w:date="2021-05-01T09:24:33Z">
        <w:r>
          <w:rPr>
            <w:rFonts w:hint="default" w:ascii="Times New Roman" w:hAnsi="Times New Roman" w:cs="Times New Roman"/>
            <w:sz w:val="24"/>
            <w:szCs w:val="24"/>
            <w:lang w:val="en-US"/>
          </w:rPr>
          <w:t xml:space="preserve">tically </w:t>
        </w:r>
      </w:ins>
      <w:ins w:id="1531" w:author="alanr" w:date="2021-05-01T09:24:39Z">
        <w:r>
          <w:rPr>
            <w:rFonts w:hint="default" w:ascii="Times New Roman" w:hAnsi="Times New Roman" w:cs="Times New Roman"/>
            <w:sz w:val="24"/>
            <w:szCs w:val="24"/>
            <w:lang w:val="en-US"/>
          </w:rPr>
          <w:t>scr</w:t>
        </w:r>
      </w:ins>
      <w:ins w:id="1532" w:author="alanr" w:date="2021-05-01T09:24:40Z">
        <w:r>
          <w:rPr>
            <w:rFonts w:hint="default" w:ascii="Times New Roman" w:hAnsi="Times New Roman" w:cs="Times New Roman"/>
            <w:sz w:val="24"/>
            <w:szCs w:val="24"/>
            <w:lang w:val="en-US"/>
          </w:rPr>
          <w:t>utin</w:t>
        </w:r>
      </w:ins>
      <w:ins w:id="1533" w:author="alanr" w:date="2021-05-01T09:24:41Z">
        <w:r>
          <w:rPr>
            <w:rFonts w:hint="default" w:ascii="Times New Roman" w:hAnsi="Times New Roman" w:cs="Times New Roman"/>
            <w:sz w:val="24"/>
            <w:szCs w:val="24"/>
            <w:lang w:val="en-US"/>
          </w:rPr>
          <w:t xml:space="preserve">ize </w:t>
        </w:r>
      </w:ins>
      <w:ins w:id="1534" w:author="alanr" w:date="2021-05-01T09:24:51Z">
        <w:r>
          <w:rPr>
            <w:rFonts w:hint="default" w:ascii="Times New Roman" w:hAnsi="Times New Roman" w:cs="Times New Roman"/>
            <w:sz w:val="24"/>
            <w:szCs w:val="24"/>
            <w:lang w:val="en-US"/>
          </w:rPr>
          <w:t>a l</w:t>
        </w:r>
      </w:ins>
      <w:ins w:id="1535" w:author="alanr" w:date="2021-05-01T09:24:52Z">
        <w:r>
          <w:rPr>
            <w:rFonts w:hint="default" w:ascii="Times New Roman" w:hAnsi="Times New Roman" w:cs="Times New Roman"/>
            <w:sz w:val="24"/>
            <w:szCs w:val="24"/>
            <w:lang w:val="en-US"/>
          </w:rPr>
          <w:t>arge nu</w:t>
        </w:r>
      </w:ins>
      <w:ins w:id="1536" w:author="alanr" w:date="2021-05-01T09:24:53Z">
        <w:r>
          <w:rPr>
            <w:rFonts w:hint="default" w:ascii="Times New Roman" w:hAnsi="Times New Roman" w:cs="Times New Roman"/>
            <w:sz w:val="24"/>
            <w:szCs w:val="24"/>
            <w:lang w:val="en-US"/>
          </w:rPr>
          <w:t xml:space="preserve">mber of </w:t>
        </w:r>
      </w:ins>
      <w:ins w:id="1537" w:author="alanr" w:date="2021-05-01T09:24:45Z">
        <w:r>
          <w:rPr>
            <w:rFonts w:hint="default" w:ascii="Times New Roman" w:hAnsi="Times New Roman" w:cs="Times New Roman"/>
            <w:sz w:val="24"/>
            <w:szCs w:val="24"/>
            <w:lang w:val="en-US"/>
          </w:rPr>
          <w:t>match</w:t>
        </w:r>
      </w:ins>
      <w:ins w:id="1538" w:author="alanr" w:date="2021-05-01T09:24:46Z">
        <w:r>
          <w:rPr>
            <w:rFonts w:hint="default" w:ascii="Times New Roman" w:hAnsi="Times New Roman" w:cs="Times New Roman"/>
            <w:sz w:val="24"/>
            <w:szCs w:val="24"/>
            <w:lang w:val="en-US"/>
          </w:rPr>
          <w:t>es playe</w:t>
        </w:r>
      </w:ins>
      <w:ins w:id="1539" w:author="alanr" w:date="2021-05-01T09:24:47Z">
        <w:r>
          <w:rPr>
            <w:rFonts w:hint="default" w:ascii="Times New Roman" w:hAnsi="Times New Roman" w:cs="Times New Roman"/>
            <w:sz w:val="24"/>
            <w:szCs w:val="24"/>
            <w:lang w:val="en-US"/>
          </w:rPr>
          <w:t xml:space="preserve">d without </w:t>
        </w:r>
      </w:ins>
      <w:ins w:id="1540" w:author="alanr" w:date="2021-05-01T09:24:48Z">
        <w:r>
          <w:rPr>
            <w:rFonts w:hint="default" w:ascii="Times New Roman" w:hAnsi="Times New Roman" w:cs="Times New Roman"/>
            <w:sz w:val="24"/>
            <w:szCs w:val="24"/>
            <w:lang w:val="en-US"/>
          </w:rPr>
          <w:t>fans</w:t>
        </w:r>
      </w:ins>
      <w:ins w:id="1541" w:author="alanr" w:date="2021-05-01T09:24:59Z">
        <w:r>
          <w:rPr>
            <w:rFonts w:hint="default" w:ascii="Times New Roman" w:hAnsi="Times New Roman" w:cs="Times New Roman"/>
            <w:sz w:val="24"/>
            <w:szCs w:val="24"/>
            <w:lang w:val="en-US"/>
          </w:rPr>
          <w:t xml:space="preserve"> i</w:t>
        </w:r>
      </w:ins>
      <w:ins w:id="1542" w:author="alanr" w:date="2021-05-01T09:25:00Z">
        <w:r>
          <w:rPr>
            <w:rFonts w:hint="default" w:ascii="Times New Roman" w:hAnsi="Times New Roman" w:cs="Times New Roman"/>
            <w:sz w:val="24"/>
            <w:szCs w:val="24"/>
            <w:lang w:val="en-US"/>
          </w:rPr>
          <w:t xml:space="preserve">n order to </w:t>
        </w:r>
      </w:ins>
      <w:ins w:id="1543" w:author="alanr" w:date="2021-05-01T09:25:01Z">
        <w:r>
          <w:rPr>
            <w:rFonts w:hint="default" w:ascii="Times New Roman" w:hAnsi="Times New Roman" w:cs="Times New Roman"/>
            <w:sz w:val="24"/>
            <w:szCs w:val="24"/>
            <w:lang w:val="en-US"/>
          </w:rPr>
          <w:t>directly as</w:t>
        </w:r>
      </w:ins>
      <w:ins w:id="1544" w:author="alanr" w:date="2021-05-01T09:25:02Z">
        <w:r>
          <w:rPr>
            <w:rFonts w:hint="default" w:ascii="Times New Roman" w:hAnsi="Times New Roman" w:cs="Times New Roman"/>
            <w:sz w:val="24"/>
            <w:szCs w:val="24"/>
            <w:lang w:val="en-US"/>
          </w:rPr>
          <w:t xml:space="preserve">sess the </w:t>
        </w:r>
      </w:ins>
      <w:ins w:id="1545" w:author="alanr" w:date="2021-05-01T09:25:03Z">
        <w:r>
          <w:rPr>
            <w:rFonts w:hint="default" w:ascii="Times New Roman" w:hAnsi="Times New Roman" w:cs="Times New Roman"/>
            <w:sz w:val="24"/>
            <w:szCs w:val="24"/>
            <w:lang w:val="en-US"/>
          </w:rPr>
          <w:t xml:space="preserve">impact of </w:t>
        </w:r>
      </w:ins>
      <w:ins w:id="1546" w:author="alanr" w:date="2021-05-01T09:25:05Z">
        <w:r>
          <w:rPr>
            <w:rFonts w:hint="default" w:ascii="Times New Roman" w:hAnsi="Times New Roman" w:cs="Times New Roman"/>
            <w:sz w:val="24"/>
            <w:szCs w:val="24"/>
            <w:lang w:val="en-US"/>
          </w:rPr>
          <w:t>c</w:t>
        </w:r>
      </w:ins>
      <w:ins w:id="1547" w:author="alanr" w:date="2021-05-01T09:25:06Z">
        <w:r>
          <w:rPr>
            <w:rFonts w:hint="default" w:ascii="Times New Roman" w:hAnsi="Times New Roman" w:cs="Times New Roman"/>
            <w:sz w:val="24"/>
            <w:szCs w:val="24"/>
            <w:lang w:val="en-US"/>
          </w:rPr>
          <w:t>rowd suppor</w:t>
        </w:r>
      </w:ins>
      <w:ins w:id="1548" w:author="alanr" w:date="2021-05-01T09:25:07Z">
        <w:r>
          <w:rPr>
            <w:rFonts w:hint="default" w:ascii="Times New Roman" w:hAnsi="Times New Roman" w:cs="Times New Roman"/>
            <w:sz w:val="24"/>
            <w:szCs w:val="24"/>
            <w:lang w:val="en-US"/>
          </w:rPr>
          <w:t>t on team p</w:t>
        </w:r>
      </w:ins>
      <w:ins w:id="1549" w:author="alanr" w:date="2021-05-01T09:25:08Z">
        <w:r>
          <w:rPr>
            <w:rFonts w:hint="default" w:ascii="Times New Roman" w:hAnsi="Times New Roman" w:cs="Times New Roman"/>
            <w:sz w:val="24"/>
            <w:szCs w:val="24"/>
            <w:lang w:val="en-US"/>
          </w:rPr>
          <w:t>erformance</w:t>
        </w:r>
      </w:ins>
      <w:ins w:id="1550" w:author="alanr" w:date="2021-05-01T09:25:09Z">
        <w:r>
          <w:rPr>
            <w:rFonts w:hint="default" w:ascii="Times New Roman" w:hAnsi="Times New Roman" w:cs="Times New Roman"/>
            <w:sz w:val="24"/>
            <w:szCs w:val="24"/>
            <w:lang w:val="en-US"/>
          </w:rPr>
          <w:t>.</w:t>
        </w:r>
      </w:ins>
      <w:ins w:id="1551" w:author="alanr" w:date="2021-05-01T09:24:48Z">
        <w:r>
          <w:rPr>
            <w:rFonts w:hint="default" w:ascii="Times New Roman" w:hAnsi="Times New Roman" w:cs="Times New Roman"/>
            <w:sz w:val="24"/>
            <w:szCs w:val="24"/>
            <w:lang w:val="en-US"/>
          </w:rPr>
          <w:t xml:space="preserve"> </w:t>
        </w:r>
      </w:ins>
      <w:ins w:id="1552" w:author="alanr" w:date="2021-05-01T09:23:27Z">
        <w:r>
          <w:rPr>
            <w:rFonts w:hint="default" w:ascii="Times New Roman" w:hAnsi="Times New Roman" w:cs="Times New Roman"/>
            <w:sz w:val="24"/>
            <w:szCs w:val="24"/>
            <w:lang w:val="en-US"/>
          </w:rPr>
          <w:t>W</w:t>
        </w:r>
      </w:ins>
      <w:ins w:id="1553" w:author="alanr" w:date="2021-05-01T09:23:28Z">
        <w:r>
          <w:rPr>
            <w:rFonts w:hint="default" w:ascii="Times New Roman" w:hAnsi="Times New Roman" w:cs="Times New Roman"/>
            <w:sz w:val="24"/>
            <w:szCs w:val="24"/>
            <w:lang w:val="en-US"/>
          </w:rPr>
          <w:t xml:space="preserve">e first </w:t>
        </w:r>
      </w:ins>
      <w:ins w:id="1554" w:author="alanr" w:date="2021-05-01T09:23:33Z">
        <w:r>
          <w:rPr>
            <w:rFonts w:hint="default" w:ascii="Times New Roman" w:hAnsi="Times New Roman" w:cs="Times New Roman"/>
            <w:sz w:val="24"/>
            <w:szCs w:val="24"/>
            <w:lang w:val="en-US"/>
          </w:rPr>
          <w:t>investi</w:t>
        </w:r>
      </w:ins>
      <w:ins w:id="1555" w:author="alanr" w:date="2021-05-01T09:23:34Z">
        <w:r>
          <w:rPr>
            <w:rFonts w:hint="default" w:ascii="Times New Roman" w:hAnsi="Times New Roman" w:cs="Times New Roman"/>
            <w:sz w:val="24"/>
            <w:szCs w:val="24"/>
            <w:lang w:val="en-US"/>
          </w:rPr>
          <w:t xml:space="preserve">gated </w:t>
        </w:r>
      </w:ins>
      <w:ins w:id="1556" w:author="alanr" w:date="2021-05-01T09:23:35Z">
        <w:r>
          <w:rPr>
            <w:rFonts w:hint="default" w:ascii="Times New Roman" w:hAnsi="Times New Roman" w:cs="Times New Roman"/>
            <w:sz w:val="24"/>
            <w:szCs w:val="24"/>
            <w:lang w:val="en-US"/>
          </w:rPr>
          <w:t>severa</w:t>
        </w:r>
      </w:ins>
      <w:ins w:id="1557" w:author="alanr" w:date="2021-05-01T09:23:36Z">
        <w:r>
          <w:rPr>
            <w:rFonts w:hint="default" w:ascii="Times New Roman" w:hAnsi="Times New Roman" w:cs="Times New Roman"/>
            <w:sz w:val="24"/>
            <w:szCs w:val="24"/>
            <w:lang w:val="en-US"/>
          </w:rPr>
          <w:t xml:space="preserve">l </w:t>
        </w:r>
      </w:ins>
      <w:ins w:id="1558" w:author="alanr" w:date="2021-05-01T09:23:37Z">
        <w:r>
          <w:rPr>
            <w:rFonts w:hint="default" w:ascii="Times New Roman" w:hAnsi="Times New Roman" w:cs="Times New Roman"/>
            <w:sz w:val="24"/>
            <w:szCs w:val="24"/>
            <w:lang w:val="en-US"/>
          </w:rPr>
          <w:t xml:space="preserve">metrics of </w:t>
        </w:r>
      </w:ins>
      <w:ins w:id="1559" w:author="alanr" w:date="2021-05-01T09:23:38Z">
        <w:r>
          <w:rPr>
            <w:rFonts w:hint="default" w:ascii="Times New Roman" w:hAnsi="Times New Roman" w:cs="Times New Roman"/>
            <w:sz w:val="24"/>
            <w:szCs w:val="24"/>
            <w:lang w:val="en-US"/>
          </w:rPr>
          <w:t>refere</w:t>
        </w:r>
      </w:ins>
      <w:ins w:id="1560" w:author="alanr" w:date="2021-05-01T09:23:39Z">
        <w:r>
          <w:rPr>
            <w:rFonts w:hint="default" w:ascii="Times New Roman" w:hAnsi="Times New Roman" w:cs="Times New Roman"/>
            <w:sz w:val="24"/>
            <w:szCs w:val="24"/>
            <w:lang w:val="en-US"/>
          </w:rPr>
          <w:t>e decisio</w:t>
        </w:r>
      </w:ins>
      <w:ins w:id="1561" w:author="alanr" w:date="2021-05-01T09:23:40Z">
        <w:r>
          <w:rPr>
            <w:rFonts w:hint="default" w:ascii="Times New Roman" w:hAnsi="Times New Roman" w:cs="Times New Roman"/>
            <w:sz w:val="24"/>
            <w:szCs w:val="24"/>
            <w:lang w:val="en-US"/>
          </w:rPr>
          <w:t xml:space="preserve">ns and </w:t>
        </w:r>
      </w:ins>
      <w:ins w:id="1562" w:author="alanr" w:date="2021-05-01T09:23:42Z">
        <w:r>
          <w:rPr>
            <w:rFonts w:hint="default" w:ascii="Times New Roman" w:hAnsi="Times New Roman" w:cs="Times New Roman"/>
            <w:sz w:val="24"/>
            <w:szCs w:val="24"/>
            <w:lang w:val="en-US"/>
          </w:rPr>
          <w:t xml:space="preserve">team </w:t>
        </w:r>
      </w:ins>
      <w:ins w:id="1563" w:author="alanr" w:date="2021-05-01T09:23:43Z">
        <w:r>
          <w:rPr>
            <w:rFonts w:hint="default" w:ascii="Times New Roman" w:hAnsi="Times New Roman" w:cs="Times New Roman"/>
            <w:sz w:val="24"/>
            <w:szCs w:val="24"/>
            <w:lang w:val="en-US"/>
          </w:rPr>
          <w:t xml:space="preserve">performance </w:t>
        </w:r>
      </w:ins>
      <w:ins w:id="1564" w:author="alanr" w:date="2021-05-01T09:23:44Z">
        <w:r>
          <w:rPr>
            <w:rFonts w:hint="default" w:ascii="Times New Roman" w:hAnsi="Times New Roman" w:cs="Times New Roman"/>
            <w:sz w:val="24"/>
            <w:szCs w:val="24"/>
            <w:lang w:val="en-US"/>
          </w:rPr>
          <w:t xml:space="preserve">to </w:t>
        </w:r>
      </w:ins>
      <w:ins w:id="1565" w:author="alanr" w:date="2021-05-01T09:23:55Z">
        <w:r>
          <w:rPr>
            <w:rFonts w:hint="default" w:ascii="Times New Roman" w:hAnsi="Times New Roman" w:cs="Times New Roman"/>
            <w:sz w:val="24"/>
            <w:szCs w:val="24"/>
            <w:lang w:val="en-US"/>
          </w:rPr>
          <w:t>un</w:t>
        </w:r>
      </w:ins>
      <w:ins w:id="1566" w:author="alanr" w:date="2021-05-01T09:23:56Z">
        <w:r>
          <w:rPr>
            <w:rFonts w:hint="default" w:ascii="Times New Roman" w:hAnsi="Times New Roman" w:cs="Times New Roman"/>
            <w:sz w:val="24"/>
            <w:szCs w:val="24"/>
            <w:lang w:val="en-US"/>
          </w:rPr>
          <w:t>cover whet</w:t>
        </w:r>
      </w:ins>
      <w:ins w:id="1567" w:author="alanr" w:date="2021-05-01T09:23:57Z">
        <w:r>
          <w:rPr>
            <w:rFonts w:hint="default" w:ascii="Times New Roman" w:hAnsi="Times New Roman" w:cs="Times New Roman"/>
            <w:sz w:val="24"/>
            <w:szCs w:val="24"/>
            <w:lang w:val="en-US"/>
          </w:rPr>
          <w:t xml:space="preserve">her </w:t>
        </w:r>
      </w:ins>
      <w:ins w:id="1568" w:author="alanr" w:date="2021-05-01T09:24:00Z">
        <w:r>
          <w:rPr>
            <w:rFonts w:hint="default" w:ascii="Times New Roman" w:hAnsi="Times New Roman" w:cs="Times New Roman"/>
            <w:sz w:val="24"/>
            <w:szCs w:val="24"/>
            <w:lang w:val="en-US"/>
          </w:rPr>
          <w:t xml:space="preserve">they </w:t>
        </w:r>
      </w:ins>
      <w:ins w:id="1569" w:author="alanr" w:date="2021-05-01T09:24:01Z">
        <w:r>
          <w:rPr>
            <w:rFonts w:hint="default" w:ascii="Times New Roman" w:hAnsi="Times New Roman" w:cs="Times New Roman"/>
            <w:sz w:val="24"/>
            <w:szCs w:val="24"/>
            <w:lang w:val="en-US"/>
          </w:rPr>
          <w:t>were signi</w:t>
        </w:r>
      </w:ins>
      <w:ins w:id="1570" w:author="alanr" w:date="2021-05-01T09:24:02Z">
        <w:r>
          <w:rPr>
            <w:rFonts w:hint="default" w:ascii="Times New Roman" w:hAnsi="Times New Roman" w:cs="Times New Roman"/>
            <w:sz w:val="24"/>
            <w:szCs w:val="24"/>
            <w:lang w:val="en-US"/>
          </w:rPr>
          <w:t xml:space="preserve">ficantly </w:t>
        </w:r>
      </w:ins>
      <w:ins w:id="1571" w:author="alanr" w:date="2021-05-01T09:24:03Z">
        <w:r>
          <w:rPr>
            <w:rFonts w:hint="default" w:ascii="Times New Roman" w:hAnsi="Times New Roman" w:cs="Times New Roman"/>
            <w:sz w:val="24"/>
            <w:szCs w:val="24"/>
            <w:lang w:val="en-US"/>
          </w:rPr>
          <w:t xml:space="preserve">different </w:t>
        </w:r>
      </w:ins>
      <w:ins w:id="1572" w:author="alanr" w:date="2021-05-01T09:24:04Z">
        <w:r>
          <w:rPr>
            <w:rFonts w:hint="default" w:ascii="Times New Roman" w:hAnsi="Times New Roman" w:cs="Times New Roman"/>
            <w:sz w:val="24"/>
            <w:szCs w:val="24"/>
            <w:lang w:val="en-US"/>
          </w:rPr>
          <w:t xml:space="preserve">in </w:t>
        </w:r>
      </w:ins>
      <w:ins w:id="1573" w:author="alanr" w:date="2021-05-01T09:24:05Z">
        <w:r>
          <w:rPr>
            <w:rFonts w:hint="default" w:ascii="Times New Roman" w:hAnsi="Times New Roman" w:cs="Times New Roman"/>
            <w:sz w:val="24"/>
            <w:szCs w:val="24"/>
            <w:lang w:val="en-US"/>
          </w:rPr>
          <w:t>matc</w:t>
        </w:r>
      </w:ins>
      <w:ins w:id="1574" w:author="alanr" w:date="2021-05-01T09:24:06Z">
        <w:r>
          <w:rPr>
            <w:rFonts w:hint="default" w:ascii="Times New Roman" w:hAnsi="Times New Roman" w:cs="Times New Roman"/>
            <w:sz w:val="24"/>
            <w:szCs w:val="24"/>
            <w:lang w:val="en-US"/>
          </w:rPr>
          <w:t xml:space="preserve">hes with </w:t>
        </w:r>
      </w:ins>
      <w:ins w:id="1575" w:author="alanr" w:date="2021-05-01T09:24:07Z">
        <w:r>
          <w:rPr>
            <w:rFonts w:hint="default" w:ascii="Times New Roman" w:hAnsi="Times New Roman" w:cs="Times New Roman"/>
            <w:sz w:val="24"/>
            <w:szCs w:val="24"/>
            <w:lang w:val="en-US"/>
          </w:rPr>
          <w:t>crowd</w:t>
        </w:r>
      </w:ins>
      <w:ins w:id="1576" w:author="alanr" w:date="2021-05-01T09:24:08Z">
        <w:r>
          <w:rPr>
            <w:rFonts w:hint="default" w:ascii="Times New Roman" w:hAnsi="Times New Roman" w:cs="Times New Roman"/>
            <w:sz w:val="24"/>
            <w:szCs w:val="24"/>
            <w:lang w:val="en-US"/>
          </w:rPr>
          <w:t xml:space="preserve"> support co</w:t>
        </w:r>
      </w:ins>
      <w:ins w:id="1577" w:author="alanr" w:date="2021-05-01T09:24:09Z">
        <w:r>
          <w:rPr>
            <w:rFonts w:hint="default" w:ascii="Times New Roman" w:hAnsi="Times New Roman" w:cs="Times New Roman"/>
            <w:sz w:val="24"/>
            <w:szCs w:val="24"/>
            <w:lang w:val="en-US"/>
          </w:rPr>
          <w:t>mpared to ma</w:t>
        </w:r>
      </w:ins>
      <w:ins w:id="1578" w:author="alanr" w:date="2021-05-01T09:24:10Z">
        <w:r>
          <w:rPr>
            <w:rFonts w:hint="default" w:ascii="Times New Roman" w:hAnsi="Times New Roman" w:cs="Times New Roman"/>
            <w:sz w:val="24"/>
            <w:szCs w:val="24"/>
            <w:lang w:val="en-US"/>
          </w:rPr>
          <w:t>tches with</w:t>
        </w:r>
      </w:ins>
      <w:ins w:id="1579" w:author="alanr" w:date="2021-05-01T09:24:11Z">
        <w:r>
          <w:rPr>
            <w:rFonts w:hint="default" w:ascii="Times New Roman" w:hAnsi="Times New Roman" w:cs="Times New Roman"/>
            <w:sz w:val="24"/>
            <w:szCs w:val="24"/>
            <w:lang w:val="en-US"/>
          </w:rPr>
          <w:t>out crow</w:t>
        </w:r>
      </w:ins>
      <w:ins w:id="1580" w:author="alanr" w:date="2021-05-01T09:24:12Z">
        <w:r>
          <w:rPr>
            <w:rFonts w:hint="default" w:ascii="Times New Roman" w:hAnsi="Times New Roman" w:cs="Times New Roman"/>
            <w:sz w:val="24"/>
            <w:szCs w:val="24"/>
            <w:lang w:val="en-US"/>
          </w:rPr>
          <w:t>d support.</w:t>
        </w:r>
      </w:ins>
      <w:ins w:id="1581" w:author="alanr" w:date="2021-05-01T09:24:13Z">
        <w:r>
          <w:rPr>
            <w:rFonts w:hint="default" w:ascii="Times New Roman" w:hAnsi="Times New Roman" w:cs="Times New Roman"/>
            <w:sz w:val="24"/>
            <w:szCs w:val="24"/>
            <w:lang w:val="en-US"/>
          </w:rPr>
          <w:t xml:space="preserve"> </w:t>
        </w:r>
      </w:ins>
      <w:ins w:id="1582" w:author="alanr" w:date="2021-05-01T09:25:15Z">
        <w:r>
          <w:rPr>
            <w:rFonts w:hint="default" w:ascii="Times New Roman" w:hAnsi="Times New Roman" w:cs="Times New Roman"/>
            <w:sz w:val="24"/>
            <w:szCs w:val="24"/>
            <w:lang w:val="en-US"/>
          </w:rPr>
          <w:t>W</w:t>
        </w:r>
      </w:ins>
      <w:ins w:id="1583" w:author="alanr" w:date="2021-05-01T09:25:16Z">
        <w:r>
          <w:rPr>
            <w:rFonts w:hint="default" w:ascii="Times New Roman" w:hAnsi="Times New Roman" w:cs="Times New Roman"/>
            <w:sz w:val="24"/>
            <w:szCs w:val="24"/>
            <w:lang w:val="en-US"/>
          </w:rPr>
          <w:t>e found tha</w:t>
        </w:r>
      </w:ins>
      <w:ins w:id="1584" w:author="alanr" w:date="2021-05-01T09:25:17Z">
        <w:r>
          <w:rPr>
            <w:rFonts w:hint="default" w:ascii="Times New Roman" w:hAnsi="Times New Roman" w:cs="Times New Roman"/>
            <w:sz w:val="24"/>
            <w:szCs w:val="24"/>
            <w:lang w:val="en-US"/>
          </w:rPr>
          <w:t xml:space="preserve">t </w:t>
        </w:r>
      </w:ins>
      <w:ins w:id="1585" w:author="alanr" w:date="2021-05-01T09:25:40Z">
        <w:r>
          <w:rPr>
            <w:rFonts w:hint="default" w:ascii="Times New Roman" w:hAnsi="Times New Roman" w:cs="Times New Roman"/>
            <w:sz w:val="24"/>
            <w:szCs w:val="24"/>
            <w:lang w:val="en-US"/>
          </w:rPr>
          <w:t>ho</w:t>
        </w:r>
      </w:ins>
      <w:ins w:id="1586" w:author="alanr" w:date="2021-05-01T09:25:41Z">
        <w:r>
          <w:rPr>
            <w:rFonts w:hint="default" w:ascii="Times New Roman" w:hAnsi="Times New Roman" w:cs="Times New Roman"/>
            <w:sz w:val="24"/>
            <w:szCs w:val="24"/>
            <w:lang w:val="en-US"/>
          </w:rPr>
          <w:t>me advantage</w:t>
        </w:r>
      </w:ins>
      <w:ins w:id="1587" w:author="alanr" w:date="2021-05-01T09:25:42Z">
        <w:r>
          <w:rPr>
            <w:rFonts w:hint="default" w:ascii="Times New Roman" w:hAnsi="Times New Roman" w:cs="Times New Roman"/>
            <w:sz w:val="24"/>
            <w:szCs w:val="24"/>
            <w:lang w:val="en-US"/>
          </w:rPr>
          <w:t xml:space="preserve"> has decr</w:t>
        </w:r>
      </w:ins>
      <w:ins w:id="1588" w:author="alanr" w:date="2021-05-01T09:25:43Z">
        <w:r>
          <w:rPr>
            <w:rFonts w:hint="default" w:ascii="Times New Roman" w:hAnsi="Times New Roman" w:cs="Times New Roman"/>
            <w:sz w:val="24"/>
            <w:szCs w:val="24"/>
            <w:lang w:val="en-US"/>
          </w:rPr>
          <w:t xml:space="preserve">eased </w:t>
        </w:r>
      </w:ins>
      <w:ins w:id="1589" w:author="alanr" w:date="2021-05-01T09:26:04Z">
        <w:r>
          <w:rPr>
            <w:rFonts w:hint="default" w:ascii="Times New Roman" w:hAnsi="Times New Roman" w:cs="Times New Roman"/>
            <w:sz w:val="24"/>
            <w:szCs w:val="24"/>
            <w:lang w:val="en-US"/>
          </w:rPr>
          <w:t>sig</w:t>
        </w:r>
      </w:ins>
      <w:ins w:id="1590" w:author="alanr" w:date="2021-05-01T09:26:05Z">
        <w:r>
          <w:rPr>
            <w:rFonts w:hint="default" w:ascii="Times New Roman" w:hAnsi="Times New Roman" w:cs="Times New Roman"/>
            <w:sz w:val="24"/>
            <w:szCs w:val="24"/>
            <w:lang w:val="en-US"/>
          </w:rPr>
          <w:t>nifi</w:t>
        </w:r>
      </w:ins>
      <w:ins w:id="1591" w:author="alanr" w:date="2021-05-01T09:26:06Z">
        <w:r>
          <w:rPr>
            <w:rFonts w:hint="default" w:ascii="Times New Roman" w:hAnsi="Times New Roman" w:cs="Times New Roman"/>
            <w:sz w:val="24"/>
            <w:szCs w:val="24"/>
            <w:lang w:val="en-US"/>
          </w:rPr>
          <w:t>cant</w:t>
        </w:r>
      </w:ins>
      <w:ins w:id="1592" w:author="alanr" w:date="2021-05-01T09:26:19Z">
        <w:r>
          <w:rPr>
            <w:rFonts w:hint="default" w:ascii="Times New Roman" w:hAnsi="Times New Roman" w:cs="Times New Roman"/>
            <w:sz w:val="24"/>
            <w:szCs w:val="24"/>
            <w:lang w:val="en-US"/>
          </w:rPr>
          <w:t xml:space="preserve">ly </w:t>
        </w:r>
      </w:ins>
      <w:ins w:id="1593" w:author="alanr" w:date="2021-05-01T09:25:43Z">
        <w:r>
          <w:rPr>
            <w:rFonts w:hint="default" w:ascii="Times New Roman" w:hAnsi="Times New Roman" w:cs="Times New Roman"/>
            <w:sz w:val="24"/>
            <w:szCs w:val="24"/>
            <w:lang w:val="en-US"/>
          </w:rPr>
          <w:t xml:space="preserve">but </w:t>
        </w:r>
      </w:ins>
      <w:ins w:id="1594" w:author="alanr" w:date="2021-05-01T09:25:44Z">
        <w:r>
          <w:rPr>
            <w:rFonts w:hint="default" w:ascii="Times New Roman" w:hAnsi="Times New Roman" w:cs="Times New Roman"/>
            <w:sz w:val="24"/>
            <w:szCs w:val="24"/>
            <w:lang w:val="en-US"/>
          </w:rPr>
          <w:t xml:space="preserve">still </w:t>
        </w:r>
      </w:ins>
      <w:ins w:id="1595" w:author="alanr" w:date="2021-05-01T09:25:45Z">
        <w:r>
          <w:rPr>
            <w:rFonts w:hint="default" w:ascii="Times New Roman" w:hAnsi="Times New Roman" w:cs="Times New Roman"/>
            <w:sz w:val="24"/>
            <w:szCs w:val="24"/>
            <w:lang w:val="en-US"/>
          </w:rPr>
          <w:t>exi</w:t>
        </w:r>
      </w:ins>
      <w:ins w:id="1596" w:author="alanr" w:date="2021-05-01T09:25:46Z">
        <w:r>
          <w:rPr>
            <w:rFonts w:hint="default" w:ascii="Times New Roman" w:hAnsi="Times New Roman" w:cs="Times New Roman"/>
            <w:sz w:val="24"/>
            <w:szCs w:val="24"/>
            <w:lang w:val="en-US"/>
          </w:rPr>
          <w:t xml:space="preserve">sts </w:t>
        </w:r>
      </w:ins>
      <w:ins w:id="1597" w:author="alanr" w:date="2021-05-01T09:25:57Z">
        <w:r>
          <w:rPr>
            <w:rFonts w:hint="default" w:ascii="Times New Roman" w:hAnsi="Times New Roman" w:cs="Times New Roman"/>
            <w:sz w:val="24"/>
            <w:szCs w:val="24"/>
            <w:lang w:val="en-US"/>
          </w:rPr>
          <w:t xml:space="preserve">without </w:t>
        </w:r>
      </w:ins>
      <w:ins w:id="1598" w:author="alanr" w:date="2021-05-01T09:25:58Z">
        <w:r>
          <w:rPr>
            <w:rFonts w:hint="default" w:ascii="Times New Roman" w:hAnsi="Times New Roman" w:cs="Times New Roman"/>
            <w:sz w:val="24"/>
            <w:szCs w:val="24"/>
            <w:lang w:val="en-US"/>
          </w:rPr>
          <w:t>crowd sup</w:t>
        </w:r>
      </w:ins>
      <w:ins w:id="1599" w:author="alanr" w:date="2021-05-01T09:25:59Z">
        <w:r>
          <w:rPr>
            <w:rFonts w:hint="default" w:ascii="Times New Roman" w:hAnsi="Times New Roman" w:cs="Times New Roman"/>
            <w:sz w:val="24"/>
            <w:szCs w:val="24"/>
            <w:lang w:val="en-US"/>
          </w:rPr>
          <w:t>port</w:t>
        </w:r>
      </w:ins>
      <w:ins w:id="1600" w:author="alanr" w:date="2021-05-01T09:26:24Z">
        <w:r>
          <w:rPr>
            <w:rFonts w:hint="default" w:ascii="Times New Roman" w:hAnsi="Times New Roman" w:cs="Times New Roman"/>
            <w:sz w:val="24"/>
            <w:szCs w:val="24"/>
            <w:lang w:val="en-US"/>
          </w:rPr>
          <w:t xml:space="preserve">. </w:t>
        </w:r>
      </w:ins>
      <w:ins w:id="1601" w:author="alanr" w:date="2021-05-01T09:32:07Z">
        <w:r>
          <w:rPr>
            <w:rFonts w:hint="default" w:ascii="Times New Roman" w:hAnsi="Times New Roman" w:cs="Times New Roman"/>
            <w:sz w:val="24"/>
            <w:szCs w:val="24"/>
            <w:lang w:val="en-US"/>
          </w:rPr>
          <w:t xml:space="preserve">Both </w:t>
        </w:r>
      </w:ins>
      <w:ins w:id="1602" w:author="alanr" w:date="2021-05-01T09:32:09Z">
        <w:r>
          <w:rPr>
            <w:rFonts w:hint="default" w:ascii="Times New Roman" w:hAnsi="Times New Roman" w:cs="Times New Roman"/>
            <w:sz w:val="24"/>
            <w:szCs w:val="24"/>
            <w:lang w:val="en-US"/>
          </w:rPr>
          <w:t>home and aw</w:t>
        </w:r>
      </w:ins>
      <w:ins w:id="1603" w:author="alanr" w:date="2021-05-01T09:32:10Z">
        <w:r>
          <w:rPr>
            <w:rFonts w:hint="default" w:ascii="Times New Roman" w:hAnsi="Times New Roman" w:cs="Times New Roman"/>
            <w:sz w:val="24"/>
            <w:szCs w:val="24"/>
            <w:lang w:val="en-US"/>
          </w:rPr>
          <w:t>ay team per</w:t>
        </w:r>
      </w:ins>
      <w:ins w:id="1604" w:author="alanr" w:date="2021-05-01T09:32:11Z">
        <w:r>
          <w:rPr>
            <w:rFonts w:hint="default" w:ascii="Times New Roman" w:hAnsi="Times New Roman" w:cs="Times New Roman"/>
            <w:sz w:val="24"/>
            <w:szCs w:val="24"/>
            <w:lang w:val="en-US"/>
          </w:rPr>
          <w:t>form</w:t>
        </w:r>
      </w:ins>
      <w:ins w:id="1605" w:author="alanr" w:date="2021-05-01T09:32:12Z">
        <w:r>
          <w:rPr>
            <w:rFonts w:hint="default" w:ascii="Times New Roman" w:hAnsi="Times New Roman" w:cs="Times New Roman"/>
            <w:sz w:val="24"/>
            <w:szCs w:val="24"/>
            <w:lang w:val="en-US"/>
          </w:rPr>
          <w:t>ance h</w:t>
        </w:r>
      </w:ins>
      <w:ins w:id="1606" w:author="alanr" w:date="2021-05-01T09:32:13Z">
        <w:r>
          <w:rPr>
            <w:rFonts w:hint="default" w:ascii="Times New Roman" w:hAnsi="Times New Roman" w:cs="Times New Roman"/>
            <w:sz w:val="24"/>
            <w:szCs w:val="24"/>
            <w:lang w:val="en-US"/>
          </w:rPr>
          <w:t xml:space="preserve">as been </w:t>
        </w:r>
      </w:ins>
      <w:ins w:id="1607" w:author="alanr" w:date="2021-05-01T09:32:14Z">
        <w:r>
          <w:rPr>
            <w:rFonts w:hint="default" w:ascii="Times New Roman" w:hAnsi="Times New Roman" w:cs="Times New Roman"/>
            <w:sz w:val="24"/>
            <w:szCs w:val="24"/>
            <w:lang w:val="en-US"/>
          </w:rPr>
          <w:t>affect</w:t>
        </w:r>
      </w:ins>
      <w:ins w:id="1608" w:author="alanr" w:date="2021-05-01T09:32:15Z">
        <w:r>
          <w:rPr>
            <w:rFonts w:hint="default" w:ascii="Times New Roman" w:hAnsi="Times New Roman" w:cs="Times New Roman"/>
            <w:sz w:val="24"/>
            <w:szCs w:val="24"/>
            <w:lang w:val="en-US"/>
          </w:rPr>
          <w:t>ed follo</w:t>
        </w:r>
      </w:ins>
      <w:ins w:id="1609" w:author="alanr" w:date="2021-05-01T09:32:16Z">
        <w:r>
          <w:rPr>
            <w:rFonts w:hint="default" w:ascii="Times New Roman" w:hAnsi="Times New Roman" w:cs="Times New Roman"/>
            <w:sz w:val="24"/>
            <w:szCs w:val="24"/>
            <w:lang w:val="en-US"/>
          </w:rPr>
          <w:t xml:space="preserve">wing the </w:t>
        </w:r>
      </w:ins>
      <w:ins w:id="1610" w:author="alanr" w:date="2021-05-01T09:32:18Z">
        <w:r>
          <w:rPr>
            <w:rFonts w:hint="default" w:ascii="Times New Roman" w:hAnsi="Times New Roman" w:cs="Times New Roman"/>
            <w:sz w:val="24"/>
            <w:szCs w:val="24"/>
            <w:lang w:val="en-US"/>
          </w:rPr>
          <w:t>absen</w:t>
        </w:r>
      </w:ins>
      <w:ins w:id="1611" w:author="alanr" w:date="2021-05-01T09:32:19Z">
        <w:r>
          <w:rPr>
            <w:rFonts w:hint="default" w:ascii="Times New Roman" w:hAnsi="Times New Roman" w:cs="Times New Roman"/>
            <w:sz w:val="24"/>
            <w:szCs w:val="24"/>
            <w:lang w:val="en-US"/>
          </w:rPr>
          <w:t>ce of c</w:t>
        </w:r>
      </w:ins>
      <w:ins w:id="1612" w:author="alanr" w:date="2021-05-01T09:32:20Z">
        <w:r>
          <w:rPr>
            <w:rFonts w:hint="default" w:ascii="Times New Roman" w:hAnsi="Times New Roman" w:cs="Times New Roman"/>
            <w:sz w:val="24"/>
            <w:szCs w:val="24"/>
            <w:lang w:val="en-US"/>
          </w:rPr>
          <w:t>rowd suppo</w:t>
        </w:r>
      </w:ins>
      <w:ins w:id="1613" w:author="alanr" w:date="2021-05-01T09:32:21Z">
        <w:r>
          <w:rPr>
            <w:rFonts w:hint="default" w:ascii="Times New Roman" w:hAnsi="Times New Roman" w:cs="Times New Roman"/>
            <w:sz w:val="24"/>
            <w:szCs w:val="24"/>
            <w:lang w:val="en-US"/>
          </w:rPr>
          <w:t xml:space="preserve">rt. </w:t>
        </w:r>
      </w:ins>
      <w:ins w:id="1614" w:author="alanr" w:date="2021-05-01T09:32:22Z">
        <w:r>
          <w:rPr>
            <w:rFonts w:hint="default" w:ascii="Times New Roman" w:hAnsi="Times New Roman" w:cs="Times New Roman"/>
            <w:sz w:val="24"/>
            <w:szCs w:val="24"/>
            <w:lang w:val="en-US"/>
          </w:rPr>
          <w:t>H</w:t>
        </w:r>
      </w:ins>
      <w:ins w:id="1615" w:author="alanr" w:date="2021-05-01T09:32:23Z">
        <w:r>
          <w:rPr>
            <w:rFonts w:hint="default" w:ascii="Times New Roman" w:hAnsi="Times New Roman" w:cs="Times New Roman"/>
            <w:sz w:val="24"/>
            <w:szCs w:val="24"/>
            <w:lang w:val="en-US"/>
          </w:rPr>
          <w:t>ome teams s</w:t>
        </w:r>
      </w:ins>
      <w:ins w:id="1616" w:author="alanr" w:date="2021-05-01T09:32:24Z">
        <w:r>
          <w:rPr>
            <w:rFonts w:hint="default" w:ascii="Times New Roman" w:hAnsi="Times New Roman" w:cs="Times New Roman"/>
            <w:sz w:val="24"/>
            <w:szCs w:val="24"/>
            <w:lang w:val="en-US"/>
          </w:rPr>
          <w:t>core less</w:t>
        </w:r>
      </w:ins>
      <w:ins w:id="1617" w:author="alanr" w:date="2021-05-01T09:32:29Z">
        <w:r>
          <w:rPr>
            <w:rFonts w:hint="default" w:ascii="Times New Roman" w:hAnsi="Times New Roman" w:cs="Times New Roman"/>
            <w:sz w:val="24"/>
            <w:szCs w:val="24"/>
            <w:lang w:val="en-US"/>
          </w:rPr>
          <w:t>, c</w:t>
        </w:r>
      </w:ins>
      <w:ins w:id="1618" w:author="alanr" w:date="2021-05-01T09:32:30Z">
        <w:r>
          <w:rPr>
            <w:rFonts w:hint="default" w:ascii="Times New Roman" w:hAnsi="Times New Roman" w:cs="Times New Roman"/>
            <w:sz w:val="24"/>
            <w:szCs w:val="24"/>
            <w:lang w:val="en-US"/>
          </w:rPr>
          <w:t>reate less</w:t>
        </w:r>
      </w:ins>
      <w:ins w:id="1619" w:author="alanr" w:date="2021-05-01T09:32:31Z">
        <w:r>
          <w:rPr>
            <w:rFonts w:hint="default" w:ascii="Times New Roman" w:hAnsi="Times New Roman" w:cs="Times New Roman"/>
            <w:sz w:val="24"/>
            <w:szCs w:val="24"/>
            <w:lang w:val="en-US"/>
          </w:rPr>
          <w:t xml:space="preserve"> chances a</w:t>
        </w:r>
      </w:ins>
      <w:ins w:id="1620" w:author="alanr" w:date="2021-05-01T09:32:32Z">
        <w:r>
          <w:rPr>
            <w:rFonts w:hint="default" w:ascii="Times New Roman" w:hAnsi="Times New Roman" w:cs="Times New Roman"/>
            <w:sz w:val="24"/>
            <w:szCs w:val="24"/>
            <w:lang w:val="en-US"/>
          </w:rPr>
          <w:t xml:space="preserve">nd </w:t>
        </w:r>
      </w:ins>
      <w:ins w:id="1621" w:author="alanr" w:date="2021-05-01T09:32:34Z">
        <w:r>
          <w:rPr>
            <w:rFonts w:hint="default" w:ascii="Times New Roman" w:hAnsi="Times New Roman" w:cs="Times New Roman"/>
            <w:sz w:val="24"/>
            <w:szCs w:val="24"/>
            <w:lang w:val="en-US"/>
          </w:rPr>
          <w:t>t</w:t>
        </w:r>
      </w:ins>
      <w:ins w:id="1622" w:author="alanr" w:date="2021-05-01T09:32:35Z">
        <w:r>
          <w:rPr>
            <w:rFonts w:hint="default" w:ascii="Times New Roman" w:hAnsi="Times New Roman" w:cs="Times New Roman"/>
            <w:sz w:val="24"/>
            <w:szCs w:val="24"/>
            <w:lang w:val="en-US"/>
          </w:rPr>
          <w:t>ake less</w:t>
        </w:r>
      </w:ins>
      <w:ins w:id="1623" w:author="alanr" w:date="2021-05-01T09:32:36Z">
        <w:r>
          <w:rPr>
            <w:rFonts w:hint="default" w:ascii="Times New Roman" w:hAnsi="Times New Roman" w:cs="Times New Roman"/>
            <w:sz w:val="24"/>
            <w:szCs w:val="24"/>
            <w:lang w:val="en-US"/>
          </w:rPr>
          <w:t xml:space="preserve"> points</w:t>
        </w:r>
      </w:ins>
      <w:ins w:id="1624" w:author="alanr" w:date="2021-05-01T09:32:45Z">
        <w:r>
          <w:rPr>
            <w:rFonts w:hint="default" w:ascii="Times New Roman" w:hAnsi="Times New Roman" w:cs="Times New Roman"/>
            <w:sz w:val="24"/>
            <w:szCs w:val="24"/>
            <w:lang w:val="en-US"/>
          </w:rPr>
          <w:t xml:space="preserve"> per </w:t>
        </w:r>
      </w:ins>
      <w:ins w:id="1625" w:author="alanr" w:date="2021-05-01T09:32:46Z">
        <w:r>
          <w:rPr>
            <w:rFonts w:hint="default" w:ascii="Times New Roman" w:hAnsi="Times New Roman" w:cs="Times New Roman"/>
            <w:sz w:val="24"/>
            <w:szCs w:val="24"/>
            <w:lang w:val="en-US"/>
          </w:rPr>
          <w:t>game</w:t>
        </w:r>
      </w:ins>
      <w:ins w:id="1626" w:author="alanr" w:date="2021-05-01T09:34:29Z">
        <w:r>
          <w:rPr>
            <w:rFonts w:hint="default" w:ascii="Times New Roman" w:hAnsi="Times New Roman" w:cs="Times New Roman"/>
            <w:sz w:val="24"/>
            <w:szCs w:val="24"/>
            <w:lang w:val="en-US"/>
          </w:rPr>
          <w:t xml:space="preserve">. </w:t>
        </w:r>
      </w:ins>
      <w:ins w:id="1627" w:author="alanr" w:date="2021-05-01T09:34:30Z">
        <w:r>
          <w:rPr>
            <w:rFonts w:hint="default" w:ascii="Times New Roman" w:hAnsi="Times New Roman" w:cs="Times New Roman"/>
            <w:sz w:val="24"/>
            <w:szCs w:val="24"/>
            <w:lang w:val="en-US"/>
          </w:rPr>
          <w:t>A</w:t>
        </w:r>
      </w:ins>
      <w:ins w:id="1628" w:author="alanr" w:date="2021-05-01T09:34:31Z">
        <w:r>
          <w:rPr>
            <w:rFonts w:hint="default" w:ascii="Times New Roman" w:hAnsi="Times New Roman" w:cs="Times New Roman"/>
            <w:sz w:val="24"/>
            <w:szCs w:val="24"/>
            <w:lang w:val="en-US"/>
          </w:rPr>
          <w:t>way teams</w:t>
        </w:r>
      </w:ins>
      <w:ins w:id="1629" w:author="alanr" w:date="2021-05-01T09:34:33Z">
        <w:r>
          <w:rPr>
            <w:rFonts w:hint="default" w:ascii="Times New Roman" w:hAnsi="Times New Roman" w:cs="Times New Roman"/>
            <w:sz w:val="24"/>
            <w:szCs w:val="24"/>
            <w:lang w:val="en-US"/>
          </w:rPr>
          <w:t>, seem</w:t>
        </w:r>
      </w:ins>
      <w:ins w:id="1630" w:author="alanr" w:date="2021-05-01T09:34:35Z">
        <w:r>
          <w:rPr>
            <w:rFonts w:hint="default" w:ascii="Times New Roman" w:hAnsi="Times New Roman" w:cs="Times New Roman"/>
            <w:sz w:val="24"/>
            <w:szCs w:val="24"/>
            <w:lang w:val="en-US"/>
          </w:rPr>
          <w:t xml:space="preserve"> </w:t>
        </w:r>
      </w:ins>
      <w:ins w:id="1631" w:author="alanr" w:date="2021-05-01T09:34:36Z">
        <w:r>
          <w:rPr>
            <w:rFonts w:hint="default" w:ascii="Times New Roman" w:hAnsi="Times New Roman" w:cs="Times New Roman"/>
            <w:sz w:val="24"/>
            <w:szCs w:val="24"/>
            <w:lang w:val="en-US"/>
          </w:rPr>
          <w:t>to have</w:t>
        </w:r>
      </w:ins>
      <w:ins w:id="1632" w:author="alanr" w:date="2021-05-01T09:34:37Z">
        <w:r>
          <w:rPr>
            <w:rFonts w:hint="default" w:ascii="Times New Roman" w:hAnsi="Times New Roman" w:cs="Times New Roman"/>
            <w:sz w:val="24"/>
            <w:szCs w:val="24"/>
            <w:lang w:val="en-US"/>
          </w:rPr>
          <w:t xml:space="preserve"> </w:t>
        </w:r>
      </w:ins>
      <w:ins w:id="1633" w:author="alanr" w:date="2021-05-01T09:34:38Z">
        <w:r>
          <w:rPr>
            <w:rFonts w:hint="default" w:ascii="Times New Roman" w:hAnsi="Times New Roman" w:cs="Times New Roman"/>
            <w:sz w:val="24"/>
            <w:szCs w:val="24"/>
            <w:lang w:val="en-US"/>
          </w:rPr>
          <w:t>inc</w:t>
        </w:r>
      </w:ins>
      <w:ins w:id="1634" w:author="alanr" w:date="2021-05-01T09:34:39Z">
        <w:r>
          <w:rPr>
            <w:rFonts w:hint="default" w:ascii="Times New Roman" w:hAnsi="Times New Roman" w:cs="Times New Roman"/>
            <w:sz w:val="24"/>
            <w:szCs w:val="24"/>
            <w:lang w:val="en-US"/>
          </w:rPr>
          <w:t>reased t</w:t>
        </w:r>
      </w:ins>
      <w:ins w:id="1635" w:author="alanr" w:date="2021-05-01T09:34:40Z">
        <w:r>
          <w:rPr>
            <w:rFonts w:hint="default" w:ascii="Times New Roman" w:hAnsi="Times New Roman" w:cs="Times New Roman"/>
            <w:sz w:val="24"/>
            <w:szCs w:val="24"/>
            <w:lang w:val="en-US"/>
          </w:rPr>
          <w:t xml:space="preserve">heir </w:t>
        </w:r>
      </w:ins>
      <w:ins w:id="1636" w:author="alanr" w:date="2021-05-01T09:34:41Z">
        <w:r>
          <w:rPr>
            <w:rFonts w:hint="default" w:ascii="Times New Roman" w:hAnsi="Times New Roman" w:cs="Times New Roman"/>
            <w:sz w:val="24"/>
            <w:szCs w:val="24"/>
            <w:lang w:val="en-US"/>
          </w:rPr>
          <w:t>effectiv</w:t>
        </w:r>
      </w:ins>
      <w:ins w:id="1637" w:author="alanr" w:date="2021-05-01T09:34:42Z">
        <w:r>
          <w:rPr>
            <w:rFonts w:hint="default" w:ascii="Times New Roman" w:hAnsi="Times New Roman" w:cs="Times New Roman"/>
            <w:sz w:val="24"/>
            <w:szCs w:val="24"/>
            <w:lang w:val="en-US"/>
          </w:rPr>
          <w:t>ity, scor</w:t>
        </w:r>
      </w:ins>
      <w:ins w:id="1638" w:author="alanr" w:date="2021-05-01T09:34:43Z">
        <w:r>
          <w:rPr>
            <w:rFonts w:hint="default" w:ascii="Times New Roman" w:hAnsi="Times New Roman" w:cs="Times New Roman"/>
            <w:sz w:val="24"/>
            <w:szCs w:val="24"/>
            <w:lang w:val="en-US"/>
          </w:rPr>
          <w:t>ing sig</w:t>
        </w:r>
      </w:ins>
      <w:ins w:id="1639" w:author="alanr" w:date="2021-05-01T09:34:44Z">
        <w:r>
          <w:rPr>
            <w:rFonts w:hint="default" w:ascii="Times New Roman" w:hAnsi="Times New Roman" w:cs="Times New Roman"/>
            <w:sz w:val="24"/>
            <w:szCs w:val="24"/>
            <w:lang w:val="en-US"/>
          </w:rPr>
          <w:t>nificantly</w:t>
        </w:r>
      </w:ins>
      <w:ins w:id="1640" w:author="alanr" w:date="2021-05-01T09:34:45Z">
        <w:r>
          <w:rPr>
            <w:rFonts w:hint="default" w:ascii="Times New Roman" w:hAnsi="Times New Roman" w:cs="Times New Roman"/>
            <w:sz w:val="24"/>
            <w:szCs w:val="24"/>
            <w:lang w:val="en-US"/>
          </w:rPr>
          <w:t xml:space="preserve"> more goals </w:t>
        </w:r>
      </w:ins>
      <w:ins w:id="1641" w:author="alanr" w:date="2021-05-01T09:37:58Z">
        <w:r>
          <w:rPr>
            <w:rFonts w:hint="default" w:ascii="Times New Roman" w:hAnsi="Times New Roman" w:cs="Times New Roman"/>
            <w:sz w:val="24"/>
            <w:szCs w:val="24"/>
            <w:lang w:val="en-US"/>
          </w:rPr>
          <w:t>an</w:t>
        </w:r>
      </w:ins>
      <w:ins w:id="1642" w:author="alanr" w:date="2021-05-01T09:37:59Z">
        <w:r>
          <w:rPr>
            <w:rFonts w:hint="default" w:ascii="Times New Roman" w:hAnsi="Times New Roman" w:cs="Times New Roman"/>
            <w:sz w:val="24"/>
            <w:szCs w:val="24"/>
            <w:lang w:val="en-US"/>
          </w:rPr>
          <w:t>d hav</w:t>
        </w:r>
      </w:ins>
      <w:ins w:id="1643" w:author="alanr" w:date="2021-05-01T09:38:00Z">
        <w:r>
          <w:rPr>
            <w:rFonts w:hint="default" w:ascii="Times New Roman" w:hAnsi="Times New Roman" w:cs="Times New Roman"/>
            <w:sz w:val="24"/>
            <w:szCs w:val="24"/>
            <w:lang w:val="en-US"/>
          </w:rPr>
          <w:t>ing a si</w:t>
        </w:r>
      </w:ins>
      <w:ins w:id="1644" w:author="alanr" w:date="2021-05-01T09:38:01Z">
        <w:r>
          <w:rPr>
            <w:rFonts w:hint="default" w:ascii="Times New Roman" w:hAnsi="Times New Roman" w:cs="Times New Roman"/>
            <w:sz w:val="24"/>
            <w:szCs w:val="24"/>
            <w:lang w:val="en-US"/>
          </w:rPr>
          <w:t>gnific</w:t>
        </w:r>
      </w:ins>
      <w:ins w:id="1645" w:author="alanr" w:date="2021-05-01T09:38:02Z">
        <w:r>
          <w:rPr>
            <w:rFonts w:hint="default" w:ascii="Times New Roman" w:hAnsi="Times New Roman" w:cs="Times New Roman"/>
            <w:sz w:val="24"/>
            <w:szCs w:val="24"/>
            <w:lang w:val="en-US"/>
          </w:rPr>
          <w:t>antly high</w:t>
        </w:r>
      </w:ins>
      <w:ins w:id="1646" w:author="alanr" w:date="2021-05-01T09:38:03Z">
        <w:r>
          <w:rPr>
            <w:rFonts w:hint="default" w:ascii="Times New Roman" w:hAnsi="Times New Roman" w:cs="Times New Roman"/>
            <w:sz w:val="24"/>
            <w:szCs w:val="24"/>
            <w:lang w:val="en-US"/>
          </w:rPr>
          <w:t>er epxecte</w:t>
        </w:r>
      </w:ins>
      <w:ins w:id="1647" w:author="alanr" w:date="2021-05-01T09:38:04Z">
        <w:r>
          <w:rPr>
            <w:rFonts w:hint="default" w:ascii="Times New Roman" w:hAnsi="Times New Roman" w:cs="Times New Roman"/>
            <w:sz w:val="24"/>
            <w:szCs w:val="24"/>
            <w:lang w:val="en-US"/>
          </w:rPr>
          <w:t>d goals tal</w:t>
        </w:r>
      </w:ins>
      <w:ins w:id="1648" w:author="alanr" w:date="2021-05-01T09:38:05Z">
        <w:r>
          <w:rPr>
            <w:rFonts w:hint="default" w:ascii="Times New Roman" w:hAnsi="Times New Roman" w:cs="Times New Roman"/>
            <w:sz w:val="24"/>
            <w:szCs w:val="24"/>
            <w:lang w:val="en-US"/>
          </w:rPr>
          <w:t>ly withou</w:t>
        </w:r>
      </w:ins>
      <w:ins w:id="1649" w:author="alanr" w:date="2021-05-01T09:38:06Z">
        <w:r>
          <w:rPr>
            <w:rFonts w:hint="default" w:ascii="Times New Roman" w:hAnsi="Times New Roman" w:cs="Times New Roman"/>
            <w:sz w:val="24"/>
            <w:szCs w:val="24"/>
            <w:lang w:val="en-US"/>
          </w:rPr>
          <w:t xml:space="preserve">t </w:t>
        </w:r>
      </w:ins>
      <w:ins w:id="1650" w:author="alanr" w:date="2021-05-01T09:38:08Z">
        <w:r>
          <w:rPr>
            <w:rFonts w:hint="default" w:ascii="Times New Roman" w:hAnsi="Times New Roman" w:cs="Times New Roman"/>
            <w:sz w:val="24"/>
            <w:szCs w:val="24"/>
            <w:lang w:val="en-US"/>
          </w:rPr>
          <w:t>hav</w:t>
        </w:r>
      </w:ins>
      <w:ins w:id="1651" w:author="alanr" w:date="2021-05-01T09:38:09Z">
        <w:r>
          <w:rPr>
            <w:rFonts w:hint="default" w:ascii="Times New Roman" w:hAnsi="Times New Roman" w:cs="Times New Roman"/>
            <w:sz w:val="24"/>
            <w:szCs w:val="24"/>
            <w:lang w:val="en-US"/>
          </w:rPr>
          <w:t>ing</w:t>
        </w:r>
      </w:ins>
      <w:ins w:id="1652" w:author="alanr" w:date="2021-05-01T09:38:10Z">
        <w:r>
          <w:rPr>
            <w:rFonts w:hint="default" w:ascii="Times New Roman" w:hAnsi="Times New Roman" w:cs="Times New Roman"/>
            <w:sz w:val="24"/>
            <w:szCs w:val="24"/>
            <w:lang w:val="en-US"/>
          </w:rPr>
          <w:t xml:space="preserve"> more shots </w:t>
        </w:r>
      </w:ins>
      <w:ins w:id="1653" w:author="alanr" w:date="2021-05-01T09:38:11Z">
        <w:r>
          <w:rPr>
            <w:rFonts w:hint="default" w:ascii="Times New Roman" w:hAnsi="Times New Roman" w:cs="Times New Roman"/>
            <w:sz w:val="24"/>
            <w:szCs w:val="24"/>
            <w:lang w:val="en-US"/>
          </w:rPr>
          <w:t>or more s</w:t>
        </w:r>
      </w:ins>
      <w:ins w:id="1654" w:author="alanr" w:date="2021-05-01T09:38:12Z">
        <w:r>
          <w:rPr>
            <w:rFonts w:hint="default" w:ascii="Times New Roman" w:hAnsi="Times New Roman" w:cs="Times New Roman"/>
            <w:sz w:val="24"/>
            <w:szCs w:val="24"/>
            <w:lang w:val="en-US"/>
          </w:rPr>
          <w:t>hots on tar</w:t>
        </w:r>
      </w:ins>
      <w:ins w:id="1655" w:author="alanr" w:date="2021-05-01T09:38:14Z">
        <w:r>
          <w:rPr>
            <w:rFonts w:hint="default" w:ascii="Times New Roman" w:hAnsi="Times New Roman" w:cs="Times New Roman"/>
            <w:sz w:val="24"/>
            <w:szCs w:val="24"/>
            <w:lang w:val="en-US"/>
          </w:rPr>
          <w:t xml:space="preserve">get. </w:t>
        </w:r>
      </w:ins>
    </w:p>
    <w:p>
      <w:pPr>
        <w:spacing w:line="360" w:lineRule="auto"/>
        <w:rPr>
          <w:ins w:id="1656" w:author="alanr" w:date="2021-05-01T09:38:18Z"/>
          <w:rFonts w:hint="default" w:ascii="Times New Roman" w:hAnsi="Times New Roman" w:cs="Times New Roman"/>
          <w:sz w:val="24"/>
          <w:szCs w:val="24"/>
          <w:lang w:val="en-US"/>
        </w:rPr>
      </w:pPr>
    </w:p>
    <w:p>
      <w:pPr>
        <w:spacing w:line="360" w:lineRule="auto"/>
        <w:rPr>
          <w:ins w:id="1657" w:author="alanr" w:date="2021-05-01T09:33:09Z"/>
          <w:rFonts w:hint="default" w:ascii="Times New Roman" w:hAnsi="Times New Roman" w:cs="Times New Roman"/>
          <w:sz w:val="24"/>
          <w:szCs w:val="24"/>
          <w:lang w:val="en-US"/>
        </w:rPr>
      </w:pPr>
      <w:ins w:id="1658" w:author="alanr" w:date="2021-05-01T09:38:18Z">
        <w:r>
          <w:rPr>
            <w:rFonts w:hint="default" w:ascii="Times New Roman" w:hAnsi="Times New Roman" w:cs="Times New Roman"/>
            <w:sz w:val="24"/>
            <w:szCs w:val="24"/>
            <w:lang w:val="en-US"/>
          </w:rPr>
          <w:t>Refere</w:t>
        </w:r>
      </w:ins>
      <w:ins w:id="1659" w:author="alanr" w:date="2021-05-01T09:38:19Z">
        <w:r>
          <w:rPr>
            <w:rFonts w:hint="default" w:ascii="Times New Roman" w:hAnsi="Times New Roman" w:cs="Times New Roman"/>
            <w:sz w:val="24"/>
            <w:szCs w:val="24"/>
            <w:lang w:val="en-US"/>
          </w:rPr>
          <w:t xml:space="preserve">es </w:t>
        </w:r>
      </w:ins>
      <w:ins w:id="1660" w:author="alanr" w:date="2021-05-01T09:38:32Z">
        <w:r>
          <w:rPr>
            <w:rFonts w:hint="default" w:ascii="Times New Roman" w:hAnsi="Times New Roman" w:cs="Times New Roman"/>
            <w:sz w:val="24"/>
            <w:szCs w:val="24"/>
            <w:lang w:val="en-US"/>
          </w:rPr>
          <w:t xml:space="preserve">give </w:t>
        </w:r>
      </w:ins>
      <w:ins w:id="1661" w:author="alanr" w:date="2021-05-01T09:38:33Z">
        <w:r>
          <w:rPr>
            <w:rFonts w:hint="default" w:ascii="Times New Roman" w:hAnsi="Times New Roman" w:cs="Times New Roman"/>
            <w:sz w:val="24"/>
            <w:szCs w:val="24"/>
            <w:lang w:val="en-US"/>
          </w:rPr>
          <w:t>less ca</w:t>
        </w:r>
      </w:ins>
      <w:ins w:id="1662" w:author="alanr" w:date="2021-05-01T09:38:34Z">
        <w:r>
          <w:rPr>
            <w:rFonts w:hint="default" w:ascii="Times New Roman" w:hAnsi="Times New Roman" w:cs="Times New Roman"/>
            <w:sz w:val="24"/>
            <w:szCs w:val="24"/>
            <w:lang w:val="en-US"/>
          </w:rPr>
          <w:t xml:space="preserve">rds to </w:t>
        </w:r>
      </w:ins>
      <w:ins w:id="1663" w:author="alanr" w:date="2021-05-01T09:38:35Z">
        <w:r>
          <w:rPr>
            <w:rFonts w:hint="default" w:ascii="Times New Roman" w:hAnsi="Times New Roman" w:cs="Times New Roman"/>
            <w:sz w:val="24"/>
            <w:szCs w:val="24"/>
            <w:lang w:val="en-US"/>
          </w:rPr>
          <w:t>away teams</w:t>
        </w:r>
      </w:ins>
      <w:ins w:id="1664" w:author="alanr" w:date="2021-05-01T09:38:36Z">
        <w:r>
          <w:rPr>
            <w:rFonts w:hint="default" w:ascii="Times New Roman" w:hAnsi="Times New Roman" w:cs="Times New Roman"/>
            <w:sz w:val="24"/>
            <w:szCs w:val="24"/>
            <w:lang w:val="en-US"/>
          </w:rPr>
          <w:t xml:space="preserve"> </w:t>
        </w:r>
      </w:ins>
      <w:ins w:id="1665" w:author="alanr" w:date="2021-05-01T09:38:37Z">
        <w:r>
          <w:rPr>
            <w:rFonts w:hint="default" w:ascii="Times New Roman" w:hAnsi="Times New Roman" w:cs="Times New Roman"/>
            <w:sz w:val="24"/>
            <w:szCs w:val="24"/>
            <w:lang w:val="en-US"/>
          </w:rPr>
          <w:t xml:space="preserve">in </w:t>
        </w:r>
      </w:ins>
      <w:ins w:id="1666" w:author="alanr" w:date="2021-05-01T09:38:38Z">
        <w:r>
          <w:rPr>
            <w:rFonts w:hint="default" w:ascii="Times New Roman" w:hAnsi="Times New Roman" w:cs="Times New Roman"/>
            <w:sz w:val="24"/>
            <w:szCs w:val="24"/>
            <w:lang w:val="en-US"/>
          </w:rPr>
          <w:t>m</w:t>
        </w:r>
      </w:ins>
      <w:ins w:id="1667" w:author="alanr" w:date="2021-05-01T09:38:39Z">
        <w:r>
          <w:rPr>
            <w:rFonts w:hint="default" w:ascii="Times New Roman" w:hAnsi="Times New Roman" w:cs="Times New Roman"/>
            <w:sz w:val="24"/>
            <w:szCs w:val="24"/>
            <w:lang w:val="en-US"/>
          </w:rPr>
          <w:t>atches wi</w:t>
        </w:r>
      </w:ins>
      <w:ins w:id="1668" w:author="alanr" w:date="2021-05-01T09:38:40Z">
        <w:r>
          <w:rPr>
            <w:rFonts w:hint="default" w:ascii="Times New Roman" w:hAnsi="Times New Roman" w:cs="Times New Roman"/>
            <w:sz w:val="24"/>
            <w:szCs w:val="24"/>
            <w:lang w:val="en-US"/>
          </w:rPr>
          <w:t>thout suppo</w:t>
        </w:r>
      </w:ins>
      <w:ins w:id="1669" w:author="alanr" w:date="2021-05-01T09:38:41Z">
        <w:r>
          <w:rPr>
            <w:rFonts w:hint="default" w:ascii="Times New Roman" w:hAnsi="Times New Roman" w:cs="Times New Roman"/>
            <w:sz w:val="24"/>
            <w:szCs w:val="24"/>
            <w:lang w:val="en-US"/>
          </w:rPr>
          <w:t>rters</w:t>
        </w:r>
      </w:ins>
      <w:ins w:id="1670" w:author="alanr" w:date="2021-05-01T09:38:42Z">
        <w:r>
          <w:rPr>
            <w:rFonts w:hint="default" w:ascii="Times New Roman" w:hAnsi="Times New Roman" w:cs="Times New Roman"/>
            <w:sz w:val="24"/>
            <w:szCs w:val="24"/>
            <w:lang w:val="en-US"/>
          </w:rPr>
          <w:t xml:space="preserve"> </w:t>
        </w:r>
      </w:ins>
      <w:ins w:id="1671" w:author="alanr" w:date="2021-05-01T09:38:43Z">
        <w:r>
          <w:rPr>
            <w:rFonts w:hint="default" w:ascii="Times New Roman" w:hAnsi="Times New Roman" w:cs="Times New Roman"/>
            <w:sz w:val="24"/>
            <w:szCs w:val="24"/>
            <w:lang w:val="en-US"/>
          </w:rPr>
          <w:t>while caut</w:t>
        </w:r>
      </w:ins>
      <w:ins w:id="1672" w:author="alanr" w:date="2021-05-01T09:38:44Z">
        <w:r>
          <w:rPr>
            <w:rFonts w:hint="default" w:ascii="Times New Roman" w:hAnsi="Times New Roman" w:cs="Times New Roman"/>
            <w:sz w:val="24"/>
            <w:szCs w:val="24"/>
            <w:lang w:val="en-US"/>
          </w:rPr>
          <w:t xml:space="preserve">ioning </w:t>
        </w:r>
      </w:ins>
      <w:ins w:id="1673" w:author="alanr" w:date="2021-05-01T09:38:46Z">
        <w:r>
          <w:rPr>
            <w:rFonts w:hint="default" w:ascii="Times New Roman" w:hAnsi="Times New Roman" w:cs="Times New Roman"/>
            <w:sz w:val="24"/>
            <w:szCs w:val="24"/>
            <w:lang w:val="en-US"/>
          </w:rPr>
          <w:t>home teams</w:t>
        </w:r>
      </w:ins>
      <w:ins w:id="1674" w:author="alanr" w:date="2021-05-01T09:38:47Z">
        <w:r>
          <w:rPr>
            <w:rFonts w:hint="default" w:ascii="Times New Roman" w:hAnsi="Times New Roman" w:cs="Times New Roman"/>
            <w:sz w:val="24"/>
            <w:szCs w:val="24"/>
            <w:lang w:val="en-US"/>
          </w:rPr>
          <w:t xml:space="preserve"> </w:t>
        </w:r>
      </w:ins>
      <w:ins w:id="1675" w:author="alanr" w:date="2021-05-01T09:38:50Z">
        <w:r>
          <w:rPr>
            <w:rFonts w:hint="default" w:ascii="Times New Roman" w:hAnsi="Times New Roman" w:cs="Times New Roman"/>
            <w:sz w:val="24"/>
            <w:szCs w:val="24"/>
            <w:lang w:val="en-US"/>
          </w:rPr>
          <w:t>s</w:t>
        </w:r>
      </w:ins>
      <w:ins w:id="1676" w:author="alanr" w:date="2021-05-01T09:38:51Z">
        <w:r>
          <w:rPr>
            <w:rFonts w:hint="default" w:ascii="Times New Roman" w:hAnsi="Times New Roman" w:cs="Times New Roman"/>
            <w:sz w:val="24"/>
            <w:szCs w:val="24"/>
            <w:lang w:val="en-US"/>
          </w:rPr>
          <w:t>imil</w:t>
        </w:r>
      </w:ins>
      <w:ins w:id="1677" w:author="alanr" w:date="2021-05-01T09:38:52Z">
        <w:r>
          <w:rPr>
            <w:rFonts w:hint="default" w:ascii="Times New Roman" w:hAnsi="Times New Roman" w:cs="Times New Roman"/>
            <w:sz w:val="24"/>
            <w:szCs w:val="24"/>
            <w:lang w:val="en-US"/>
          </w:rPr>
          <w:t>arly i</w:t>
        </w:r>
      </w:ins>
      <w:ins w:id="1678" w:author="alanr" w:date="2021-05-01T09:38:56Z">
        <w:r>
          <w:rPr>
            <w:rFonts w:hint="default" w:ascii="Times New Roman" w:hAnsi="Times New Roman" w:cs="Times New Roman"/>
            <w:sz w:val="24"/>
            <w:szCs w:val="24"/>
            <w:lang w:val="en-US"/>
          </w:rPr>
          <w:t>n</w:t>
        </w:r>
      </w:ins>
      <w:ins w:id="1679" w:author="alanr" w:date="2021-05-01T09:38:57Z">
        <w:r>
          <w:rPr>
            <w:rFonts w:hint="default" w:ascii="Times New Roman" w:hAnsi="Times New Roman" w:cs="Times New Roman"/>
            <w:sz w:val="24"/>
            <w:szCs w:val="24"/>
            <w:lang w:val="en-US"/>
          </w:rPr>
          <w:t xml:space="preserve"> matche</w:t>
        </w:r>
      </w:ins>
      <w:ins w:id="1680" w:author="alanr" w:date="2021-05-01T09:38:58Z">
        <w:r>
          <w:rPr>
            <w:rFonts w:hint="default" w:ascii="Times New Roman" w:hAnsi="Times New Roman" w:cs="Times New Roman"/>
            <w:sz w:val="24"/>
            <w:szCs w:val="24"/>
            <w:lang w:val="en-US"/>
          </w:rPr>
          <w:t>s with a</w:t>
        </w:r>
      </w:ins>
      <w:ins w:id="1681" w:author="alanr" w:date="2021-05-01T09:38:59Z">
        <w:r>
          <w:rPr>
            <w:rFonts w:hint="default" w:ascii="Times New Roman" w:hAnsi="Times New Roman" w:cs="Times New Roman"/>
            <w:sz w:val="24"/>
            <w:szCs w:val="24"/>
            <w:lang w:val="en-US"/>
          </w:rPr>
          <w:t>nd with</w:t>
        </w:r>
      </w:ins>
      <w:ins w:id="1682" w:author="alanr" w:date="2021-05-01T09:39:00Z">
        <w:r>
          <w:rPr>
            <w:rFonts w:hint="default" w:ascii="Times New Roman" w:hAnsi="Times New Roman" w:cs="Times New Roman"/>
            <w:sz w:val="24"/>
            <w:szCs w:val="24"/>
            <w:lang w:val="en-US"/>
          </w:rPr>
          <w:t>out crow</w:t>
        </w:r>
      </w:ins>
      <w:ins w:id="1683" w:author="alanr" w:date="2021-05-01T09:39:01Z">
        <w:r>
          <w:rPr>
            <w:rFonts w:hint="default" w:ascii="Times New Roman" w:hAnsi="Times New Roman" w:cs="Times New Roman"/>
            <w:sz w:val="24"/>
            <w:szCs w:val="24"/>
            <w:lang w:val="en-US"/>
          </w:rPr>
          <w:t xml:space="preserve">d support. </w:t>
        </w:r>
      </w:ins>
      <w:ins w:id="1684" w:author="alanr" w:date="2021-05-01T09:39:03Z">
        <w:r>
          <w:rPr>
            <w:rFonts w:hint="default" w:ascii="Times New Roman" w:hAnsi="Times New Roman" w:cs="Times New Roman"/>
            <w:sz w:val="24"/>
            <w:szCs w:val="24"/>
            <w:lang w:val="en-US"/>
          </w:rPr>
          <w:t>The n</w:t>
        </w:r>
      </w:ins>
      <w:ins w:id="1685" w:author="alanr" w:date="2021-05-01T09:39:04Z">
        <w:r>
          <w:rPr>
            <w:rFonts w:hint="default" w:ascii="Times New Roman" w:hAnsi="Times New Roman" w:cs="Times New Roman"/>
            <w:sz w:val="24"/>
            <w:szCs w:val="24"/>
            <w:lang w:val="en-US"/>
          </w:rPr>
          <w:t>umber of fo</w:t>
        </w:r>
      </w:ins>
      <w:ins w:id="1686" w:author="alanr" w:date="2021-05-01T09:39:05Z">
        <w:r>
          <w:rPr>
            <w:rFonts w:hint="default" w:ascii="Times New Roman" w:hAnsi="Times New Roman" w:cs="Times New Roman"/>
            <w:sz w:val="24"/>
            <w:szCs w:val="24"/>
            <w:lang w:val="en-US"/>
          </w:rPr>
          <w:t>uls for a</w:t>
        </w:r>
      </w:ins>
      <w:ins w:id="1687" w:author="alanr" w:date="2021-05-01T09:39:06Z">
        <w:r>
          <w:rPr>
            <w:rFonts w:hint="default" w:ascii="Times New Roman" w:hAnsi="Times New Roman" w:cs="Times New Roman"/>
            <w:sz w:val="24"/>
            <w:szCs w:val="24"/>
            <w:lang w:val="en-US"/>
          </w:rPr>
          <w:t xml:space="preserve">way </w:t>
        </w:r>
      </w:ins>
      <w:ins w:id="1688" w:author="alanr" w:date="2021-05-01T09:39:09Z">
        <w:r>
          <w:rPr>
            <w:rFonts w:hint="default" w:ascii="Times New Roman" w:hAnsi="Times New Roman" w:cs="Times New Roman"/>
            <w:sz w:val="24"/>
            <w:szCs w:val="24"/>
            <w:lang w:val="en-US"/>
          </w:rPr>
          <w:t>te</w:t>
        </w:r>
      </w:ins>
      <w:ins w:id="1689" w:author="alanr" w:date="2021-05-01T09:39:10Z">
        <w:r>
          <w:rPr>
            <w:rFonts w:hint="default" w:ascii="Times New Roman" w:hAnsi="Times New Roman" w:cs="Times New Roman"/>
            <w:sz w:val="24"/>
            <w:szCs w:val="24"/>
            <w:lang w:val="en-US"/>
          </w:rPr>
          <w:t xml:space="preserve">ams </w:t>
        </w:r>
      </w:ins>
      <w:ins w:id="1690" w:author="alanr" w:date="2021-05-01T09:40:07Z">
        <w:r>
          <w:rPr>
            <w:rFonts w:hint="default" w:ascii="Times New Roman" w:hAnsi="Times New Roman" w:cs="Times New Roman"/>
            <w:sz w:val="24"/>
            <w:szCs w:val="24"/>
            <w:lang w:val="en-US"/>
          </w:rPr>
          <w:t>rem</w:t>
        </w:r>
      </w:ins>
      <w:ins w:id="1691" w:author="alanr" w:date="2021-05-01T09:40:08Z">
        <w:r>
          <w:rPr>
            <w:rFonts w:hint="default" w:ascii="Times New Roman" w:hAnsi="Times New Roman" w:cs="Times New Roman"/>
            <w:sz w:val="24"/>
            <w:szCs w:val="24"/>
            <w:lang w:val="en-US"/>
          </w:rPr>
          <w:t xml:space="preserve">ained </w:t>
        </w:r>
      </w:ins>
      <w:ins w:id="1692" w:author="alanr" w:date="2021-05-01T09:40:09Z">
        <w:r>
          <w:rPr>
            <w:rFonts w:hint="default" w:ascii="Times New Roman" w:hAnsi="Times New Roman" w:cs="Times New Roman"/>
            <w:sz w:val="24"/>
            <w:szCs w:val="24"/>
            <w:lang w:val="en-US"/>
          </w:rPr>
          <w:t>s</w:t>
        </w:r>
      </w:ins>
      <w:ins w:id="1693" w:author="alanr" w:date="2021-05-01T09:40:10Z">
        <w:r>
          <w:rPr>
            <w:rFonts w:hint="default" w:ascii="Times New Roman" w:hAnsi="Times New Roman" w:cs="Times New Roman"/>
            <w:sz w:val="24"/>
            <w:szCs w:val="24"/>
            <w:lang w:val="en-US"/>
          </w:rPr>
          <w:t xml:space="preserve">table </w:t>
        </w:r>
      </w:ins>
      <w:ins w:id="1694" w:author="alanr" w:date="2021-05-01T09:40:16Z">
        <w:r>
          <w:rPr>
            <w:rFonts w:hint="default" w:ascii="Times New Roman" w:hAnsi="Times New Roman" w:cs="Times New Roman"/>
            <w:sz w:val="24"/>
            <w:szCs w:val="24"/>
            <w:lang w:val="en-US"/>
          </w:rPr>
          <w:t>in matc</w:t>
        </w:r>
      </w:ins>
      <w:ins w:id="1695" w:author="alanr" w:date="2021-05-01T09:40:17Z">
        <w:r>
          <w:rPr>
            <w:rFonts w:hint="default" w:ascii="Times New Roman" w:hAnsi="Times New Roman" w:cs="Times New Roman"/>
            <w:sz w:val="24"/>
            <w:szCs w:val="24"/>
            <w:lang w:val="en-US"/>
          </w:rPr>
          <w:t>hes with an</w:t>
        </w:r>
      </w:ins>
      <w:ins w:id="1696" w:author="alanr" w:date="2021-05-01T09:40:18Z">
        <w:r>
          <w:rPr>
            <w:rFonts w:hint="default" w:ascii="Times New Roman" w:hAnsi="Times New Roman" w:cs="Times New Roman"/>
            <w:sz w:val="24"/>
            <w:szCs w:val="24"/>
            <w:lang w:val="en-US"/>
          </w:rPr>
          <w:t>d withou</w:t>
        </w:r>
      </w:ins>
      <w:ins w:id="1697" w:author="alanr" w:date="2021-05-01T09:40:19Z">
        <w:r>
          <w:rPr>
            <w:rFonts w:hint="default" w:ascii="Times New Roman" w:hAnsi="Times New Roman" w:cs="Times New Roman"/>
            <w:sz w:val="24"/>
            <w:szCs w:val="24"/>
            <w:lang w:val="en-US"/>
          </w:rPr>
          <w:t>t cr</w:t>
        </w:r>
      </w:ins>
      <w:ins w:id="1698" w:author="alanr" w:date="2021-05-01T09:40:20Z">
        <w:r>
          <w:rPr>
            <w:rFonts w:hint="default" w:ascii="Times New Roman" w:hAnsi="Times New Roman" w:cs="Times New Roman"/>
            <w:sz w:val="24"/>
            <w:szCs w:val="24"/>
            <w:lang w:val="en-US"/>
          </w:rPr>
          <w:t>owd suppor</w:t>
        </w:r>
      </w:ins>
      <w:ins w:id="1699" w:author="alanr" w:date="2021-05-01T09:40:21Z">
        <w:r>
          <w:rPr>
            <w:rFonts w:hint="default" w:ascii="Times New Roman" w:hAnsi="Times New Roman" w:cs="Times New Roman"/>
            <w:sz w:val="24"/>
            <w:szCs w:val="24"/>
            <w:lang w:val="en-US"/>
          </w:rPr>
          <w:t>t</w:t>
        </w:r>
      </w:ins>
      <w:ins w:id="1700" w:author="alanr" w:date="2021-05-01T09:39:22Z">
        <w:r>
          <w:rPr>
            <w:rFonts w:hint="default" w:ascii="Times New Roman" w:hAnsi="Times New Roman" w:cs="Times New Roman"/>
            <w:sz w:val="24"/>
            <w:szCs w:val="24"/>
            <w:lang w:val="en-US"/>
          </w:rPr>
          <w:t xml:space="preserve"> wh</w:t>
        </w:r>
      </w:ins>
      <w:ins w:id="1701" w:author="alanr" w:date="2021-05-01T09:39:23Z">
        <w:r>
          <w:rPr>
            <w:rFonts w:hint="default" w:ascii="Times New Roman" w:hAnsi="Times New Roman" w:cs="Times New Roman"/>
            <w:sz w:val="24"/>
            <w:szCs w:val="24"/>
            <w:lang w:val="en-US"/>
          </w:rPr>
          <w:t>ile the num</w:t>
        </w:r>
      </w:ins>
      <w:ins w:id="1702" w:author="alanr" w:date="2021-05-01T09:39:24Z">
        <w:r>
          <w:rPr>
            <w:rFonts w:hint="default" w:ascii="Times New Roman" w:hAnsi="Times New Roman" w:cs="Times New Roman"/>
            <w:sz w:val="24"/>
            <w:szCs w:val="24"/>
            <w:lang w:val="en-US"/>
          </w:rPr>
          <w:t>ber of f</w:t>
        </w:r>
      </w:ins>
      <w:ins w:id="1703" w:author="alanr" w:date="2021-05-01T09:39:25Z">
        <w:r>
          <w:rPr>
            <w:rFonts w:hint="default" w:ascii="Times New Roman" w:hAnsi="Times New Roman" w:cs="Times New Roman"/>
            <w:sz w:val="24"/>
            <w:szCs w:val="24"/>
            <w:lang w:val="en-US"/>
          </w:rPr>
          <w:t>ouls for h</w:t>
        </w:r>
      </w:ins>
      <w:ins w:id="1704" w:author="alanr" w:date="2021-05-01T09:39:26Z">
        <w:r>
          <w:rPr>
            <w:rFonts w:hint="default" w:ascii="Times New Roman" w:hAnsi="Times New Roman" w:cs="Times New Roman"/>
            <w:sz w:val="24"/>
            <w:szCs w:val="24"/>
            <w:lang w:val="en-US"/>
          </w:rPr>
          <w:t xml:space="preserve">ome teams </w:t>
        </w:r>
      </w:ins>
      <w:ins w:id="1705" w:author="alanr" w:date="2021-05-01T09:41:54Z">
        <w:r>
          <w:rPr>
            <w:rFonts w:hint="default" w:ascii="Times New Roman" w:hAnsi="Times New Roman" w:cs="Times New Roman"/>
            <w:sz w:val="24"/>
            <w:szCs w:val="24"/>
            <w:lang w:val="en-US"/>
          </w:rPr>
          <w:t>incr</w:t>
        </w:r>
      </w:ins>
      <w:ins w:id="1706" w:author="alanr" w:date="2021-05-01T09:41:55Z">
        <w:r>
          <w:rPr>
            <w:rFonts w:hint="default" w:ascii="Times New Roman" w:hAnsi="Times New Roman" w:cs="Times New Roman"/>
            <w:sz w:val="24"/>
            <w:szCs w:val="24"/>
            <w:lang w:val="en-US"/>
          </w:rPr>
          <w:t xml:space="preserve">eased </w:t>
        </w:r>
      </w:ins>
      <w:ins w:id="1707" w:author="alanr" w:date="2021-05-01T09:41:58Z">
        <w:r>
          <w:rPr>
            <w:rFonts w:hint="default" w:ascii="Times New Roman" w:hAnsi="Times New Roman" w:cs="Times New Roman"/>
            <w:sz w:val="24"/>
            <w:szCs w:val="24"/>
            <w:lang w:val="en-US"/>
          </w:rPr>
          <w:t>follo</w:t>
        </w:r>
      </w:ins>
      <w:ins w:id="1708" w:author="alanr" w:date="2021-05-01T09:41:59Z">
        <w:r>
          <w:rPr>
            <w:rFonts w:hint="default" w:ascii="Times New Roman" w:hAnsi="Times New Roman" w:cs="Times New Roman"/>
            <w:sz w:val="24"/>
            <w:szCs w:val="24"/>
            <w:lang w:val="en-US"/>
          </w:rPr>
          <w:t>wing the e</w:t>
        </w:r>
      </w:ins>
      <w:ins w:id="1709" w:author="alanr" w:date="2021-05-01T09:42:00Z">
        <w:r>
          <w:rPr>
            <w:rFonts w:hint="default" w:ascii="Times New Roman" w:hAnsi="Times New Roman" w:cs="Times New Roman"/>
            <w:sz w:val="24"/>
            <w:szCs w:val="24"/>
            <w:lang w:val="en-US"/>
          </w:rPr>
          <w:t xml:space="preserve">xclusion </w:t>
        </w:r>
      </w:ins>
      <w:ins w:id="1710" w:author="alanr" w:date="2021-05-01T09:42:01Z">
        <w:r>
          <w:rPr>
            <w:rFonts w:hint="default" w:ascii="Times New Roman" w:hAnsi="Times New Roman" w:cs="Times New Roman"/>
            <w:sz w:val="24"/>
            <w:szCs w:val="24"/>
            <w:lang w:val="en-US"/>
          </w:rPr>
          <w:t>of aw</w:t>
        </w:r>
      </w:ins>
      <w:ins w:id="1711" w:author="alanr" w:date="2021-05-01T09:42:02Z">
        <w:r>
          <w:rPr>
            <w:rFonts w:hint="default" w:ascii="Times New Roman" w:hAnsi="Times New Roman" w:cs="Times New Roman"/>
            <w:sz w:val="24"/>
            <w:szCs w:val="24"/>
            <w:lang w:val="en-US"/>
          </w:rPr>
          <w:t>ay support</w:t>
        </w:r>
      </w:ins>
      <w:ins w:id="1712" w:author="alanr" w:date="2021-05-01T09:42:03Z">
        <w:r>
          <w:rPr>
            <w:rFonts w:hint="default" w:ascii="Times New Roman" w:hAnsi="Times New Roman" w:cs="Times New Roman"/>
            <w:sz w:val="24"/>
            <w:szCs w:val="24"/>
            <w:lang w:val="en-US"/>
          </w:rPr>
          <w:t xml:space="preserve">ers. </w:t>
        </w:r>
      </w:ins>
    </w:p>
    <w:p>
      <w:pPr>
        <w:spacing w:line="360" w:lineRule="auto"/>
        <w:rPr>
          <w:ins w:id="1713" w:author="alanr" w:date="2021-05-01T09:26:53Z"/>
          <w:rFonts w:hint="default" w:ascii="Times New Roman" w:hAnsi="Times New Roman" w:cs="Times New Roman"/>
          <w:sz w:val="24"/>
          <w:szCs w:val="24"/>
          <w:lang w:val="en-US"/>
        </w:rPr>
      </w:pPr>
      <w:ins w:id="1714" w:author="alanr" w:date="2021-05-01T09:26:35Z">
        <w:r>
          <w:rPr>
            <w:rFonts w:hint="default" w:ascii="Times New Roman" w:hAnsi="Times New Roman" w:cs="Times New Roman"/>
            <w:sz w:val="24"/>
            <w:szCs w:val="24"/>
            <w:lang w:val="en-US"/>
          </w:rPr>
          <w:t xml:space="preserve"> </w:t>
        </w:r>
      </w:ins>
    </w:p>
    <w:p>
      <w:pPr>
        <w:spacing w:line="360" w:lineRule="auto"/>
        <w:rPr>
          <w:ins w:id="1715" w:author="alanr" w:date="2021-05-01T07:48:26Z"/>
          <w:rFonts w:hint="default" w:ascii="Times New Roman" w:hAnsi="Times New Roman" w:cs="Times New Roman"/>
          <w:sz w:val="24"/>
          <w:szCs w:val="24"/>
          <w:lang w:val="en-US"/>
        </w:rPr>
      </w:pPr>
      <w:ins w:id="1716" w:author="alanr" w:date="2021-05-01T09:42:07Z">
        <w:r>
          <w:rPr>
            <w:rFonts w:hint="default" w:ascii="Times New Roman" w:hAnsi="Times New Roman" w:cs="Times New Roman"/>
            <w:sz w:val="24"/>
            <w:szCs w:val="24"/>
            <w:lang w:val="en-US"/>
          </w:rPr>
          <w:t>S</w:t>
        </w:r>
      </w:ins>
      <w:ins w:id="1717" w:author="alanr" w:date="2021-05-01T09:42:08Z">
        <w:r>
          <w:rPr>
            <w:rFonts w:hint="default" w:ascii="Times New Roman" w:hAnsi="Times New Roman" w:cs="Times New Roman"/>
            <w:sz w:val="24"/>
            <w:szCs w:val="24"/>
            <w:lang w:val="en-US"/>
          </w:rPr>
          <w:t>ubse</w:t>
        </w:r>
      </w:ins>
      <w:ins w:id="1718" w:author="alanr" w:date="2021-05-01T09:42:09Z">
        <w:r>
          <w:rPr>
            <w:rFonts w:hint="default" w:ascii="Times New Roman" w:hAnsi="Times New Roman" w:cs="Times New Roman"/>
            <w:sz w:val="24"/>
            <w:szCs w:val="24"/>
            <w:lang w:val="en-US"/>
          </w:rPr>
          <w:t>quently</w:t>
        </w:r>
      </w:ins>
      <w:ins w:id="1719" w:author="alanr" w:date="2021-05-01T09:42:10Z">
        <w:r>
          <w:rPr>
            <w:rFonts w:hint="default" w:ascii="Times New Roman" w:hAnsi="Times New Roman" w:cs="Times New Roman"/>
            <w:sz w:val="24"/>
            <w:szCs w:val="24"/>
            <w:lang w:val="en-US"/>
          </w:rPr>
          <w:t xml:space="preserve"> we</w:t>
        </w:r>
      </w:ins>
      <w:ins w:id="1720" w:author="alanr" w:date="2021-05-01T09:26:57Z">
        <w:r>
          <w:rPr>
            <w:rFonts w:hint="default" w:ascii="Times New Roman" w:hAnsi="Times New Roman" w:cs="Times New Roman"/>
            <w:sz w:val="24"/>
            <w:szCs w:val="24"/>
            <w:lang w:val="en-US"/>
          </w:rPr>
          <w:t xml:space="preserve"> </w:t>
        </w:r>
      </w:ins>
      <w:ins w:id="1721" w:author="alanr" w:date="2021-05-01T09:26:59Z">
        <w:r>
          <w:rPr>
            <w:rFonts w:hint="default" w:ascii="Times New Roman" w:hAnsi="Times New Roman" w:cs="Times New Roman"/>
            <w:sz w:val="24"/>
            <w:szCs w:val="24"/>
            <w:lang w:val="en-US"/>
          </w:rPr>
          <w:t>procee</w:t>
        </w:r>
      </w:ins>
      <w:ins w:id="1722" w:author="alanr" w:date="2021-05-01T09:27:00Z">
        <w:r>
          <w:rPr>
            <w:rFonts w:hint="default" w:ascii="Times New Roman" w:hAnsi="Times New Roman" w:cs="Times New Roman"/>
            <w:sz w:val="24"/>
            <w:szCs w:val="24"/>
            <w:lang w:val="en-US"/>
          </w:rPr>
          <w:t>d</w:t>
        </w:r>
      </w:ins>
      <w:ins w:id="1723" w:author="alanr" w:date="2021-05-01T09:27:06Z">
        <w:r>
          <w:rPr>
            <w:rFonts w:hint="default" w:ascii="Times New Roman" w:hAnsi="Times New Roman" w:cs="Times New Roman"/>
            <w:sz w:val="24"/>
            <w:szCs w:val="24"/>
            <w:lang w:val="en-US"/>
          </w:rPr>
          <w:t>ed t</w:t>
        </w:r>
      </w:ins>
      <w:ins w:id="1724" w:author="alanr" w:date="2021-05-01T09:27:07Z">
        <w:r>
          <w:rPr>
            <w:rFonts w:hint="default" w:ascii="Times New Roman" w:hAnsi="Times New Roman" w:cs="Times New Roman"/>
            <w:sz w:val="24"/>
            <w:szCs w:val="24"/>
            <w:lang w:val="en-US"/>
          </w:rPr>
          <w:t>o asse</w:t>
        </w:r>
      </w:ins>
      <w:ins w:id="1725" w:author="alanr" w:date="2021-05-01T09:27:08Z">
        <w:r>
          <w:rPr>
            <w:rFonts w:hint="default" w:ascii="Times New Roman" w:hAnsi="Times New Roman" w:cs="Times New Roman"/>
            <w:sz w:val="24"/>
            <w:szCs w:val="24"/>
            <w:lang w:val="en-US"/>
          </w:rPr>
          <w:t xml:space="preserve">ss </w:t>
        </w:r>
      </w:ins>
      <w:ins w:id="1726" w:author="alanr" w:date="2021-05-01T09:27:12Z">
        <w:r>
          <w:rPr>
            <w:rFonts w:hint="default" w:ascii="Times New Roman" w:hAnsi="Times New Roman" w:cs="Times New Roman"/>
            <w:sz w:val="24"/>
            <w:szCs w:val="24"/>
            <w:lang w:val="en-US"/>
          </w:rPr>
          <w:t>ca</w:t>
        </w:r>
      </w:ins>
      <w:ins w:id="1727" w:author="alanr" w:date="2021-05-01T09:27:13Z">
        <w:r>
          <w:rPr>
            <w:rFonts w:hint="default" w:ascii="Times New Roman" w:hAnsi="Times New Roman" w:cs="Times New Roman"/>
            <w:sz w:val="24"/>
            <w:szCs w:val="24"/>
            <w:lang w:val="en-US"/>
          </w:rPr>
          <w:t xml:space="preserve">usality </w:t>
        </w:r>
      </w:ins>
      <w:ins w:id="1728" w:author="alanr" w:date="2021-05-01T09:27:14Z">
        <w:r>
          <w:rPr>
            <w:rFonts w:hint="default" w:ascii="Times New Roman" w:hAnsi="Times New Roman" w:cs="Times New Roman"/>
            <w:sz w:val="24"/>
            <w:szCs w:val="24"/>
            <w:lang w:val="en-US"/>
          </w:rPr>
          <w:t>links bet</w:t>
        </w:r>
      </w:ins>
      <w:ins w:id="1729" w:author="alanr" w:date="2021-05-01T09:27:15Z">
        <w:r>
          <w:rPr>
            <w:rFonts w:hint="default" w:ascii="Times New Roman" w:hAnsi="Times New Roman" w:cs="Times New Roman"/>
            <w:sz w:val="24"/>
            <w:szCs w:val="24"/>
            <w:lang w:val="en-US"/>
          </w:rPr>
          <w:t>ween crow</w:t>
        </w:r>
      </w:ins>
      <w:ins w:id="1730" w:author="alanr" w:date="2021-05-01T09:27:16Z">
        <w:r>
          <w:rPr>
            <w:rFonts w:hint="default" w:ascii="Times New Roman" w:hAnsi="Times New Roman" w:cs="Times New Roman"/>
            <w:sz w:val="24"/>
            <w:szCs w:val="24"/>
            <w:lang w:val="en-US"/>
          </w:rPr>
          <w:t>d support</w:t>
        </w:r>
      </w:ins>
      <w:ins w:id="1731" w:author="alanr" w:date="2021-05-01T09:27:17Z">
        <w:r>
          <w:rPr>
            <w:rFonts w:hint="default" w:ascii="Times New Roman" w:hAnsi="Times New Roman" w:cs="Times New Roman"/>
            <w:sz w:val="24"/>
            <w:szCs w:val="24"/>
            <w:lang w:val="en-US"/>
          </w:rPr>
          <w:t xml:space="preserve">, </w:t>
        </w:r>
      </w:ins>
      <w:ins w:id="1732" w:author="alanr" w:date="2021-05-01T09:27:18Z">
        <w:r>
          <w:rPr>
            <w:rFonts w:hint="default" w:ascii="Times New Roman" w:hAnsi="Times New Roman" w:cs="Times New Roman"/>
            <w:sz w:val="24"/>
            <w:szCs w:val="24"/>
            <w:lang w:val="en-US"/>
          </w:rPr>
          <w:t>refere</w:t>
        </w:r>
      </w:ins>
      <w:ins w:id="1733" w:author="alanr" w:date="2021-05-01T09:27:20Z">
        <w:r>
          <w:rPr>
            <w:rFonts w:hint="default" w:ascii="Times New Roman" w:hAnsi="Times New Roman" w:cs="Times New Roman"/>
            <w:sz w:val="24"/>
            <w:szCs w:val="24"/>
            <w:lang w:val="en-US"/>
          </w:rPr>
          <w:t>e deci</w:t>
        </w:r>
      </w:ins>
      <w:ins w:id="1734" w:author="alanr" w:date="2021-05-01T09:27:21Z">
        <w:r>
          <w:rPr>
            <w:rFonts w:hint="default" w:ascii="Times New Roman" w:hAnsi="Times New Roman" w:cs="Times New Roman"/>
            <w:sz w:val="24"/>
            <w:szCs w:val="24"/>
            <w:lang w:val="en-US"/>
          </w:rPr>
          <w:t xml:space="preserve">sions and </w:t>
        </w:r>
      </w:ins>
      <w:ins w:id="1735" w:author="alanr" w:date="2021-05-01T09:27:22Z">
        <w:r>
          <w:rPr>
            <w:rFonts w:hint="default" w:ascii="Times New Roman" w:hAnsi="Times New Roman" w:cs="Times New Roman"/>
            <w:sz w:val="24"/>
            <w:szCs w:val="24"/>
            <w:lang w:val="en-US"/>
          </w:rPr>
          <w:t>team perfo</w:t>
        </w:r>
      </w:ins>
      <w:ins w:id="1736" w:author="alanr" w:date="2021-05-01T09:27:23Z">
        <w:r>
          <w:rPr>
            <w:rFonts w:hint="default" w:ascii="Times New Roman" w:hAnsi="Times New Roman" w:cs="Times New Roman"/>
            <w:sz w:val="24"/>
            <w:szCs w:val="24"/>
            <w:lang w:val="en-US"/>
          </w:rPr>
          <w:t>rmance</w:t>
        </w:r>
      </w:ins>
      <w:ins w:id="1737" w:author="alanr" w:date="2021-05-01T09:27:25Z">
        <w:r>
          <w:rPr>
            <w:rFonts w:hint="default" w:ascii="Times New Roman" w:hAnsi="Times New Roman" w:cs="Times New Roman"/>
            <w:sz w:val="24"/>
            <w:szCs w:val="24"/>
            <w:lang w:val="en-US"/>
          </w:rPr>
          <w:t xml:space="preserve"> while</w:t>
        </w:r>
      </w:ins>
      <w:ins w:id="1738" w:author="alanr" w:date="2021-05-01T09:27:26Z">
        <w:r>
          <w:rPr>
            <w:rFonts w:hint="default" w:ascii="Times New Roman" w:hAnsi="Times New Roman" w:cs="Times New Roman"/>
            <w:sz w:val="24"/>
            <w:szCs w:val="24"/>
            <w:lang w:val="en-US"/>
          </w:rPr>
          <w:t xml:space="preserve"> including</w:t>
        </w:r>
      </w:ins>
      <w:ins w:id="1739" w:author="alanr" w:date="2021-05-01T09:27:27Z">
        <w:r>
          <w:rPr>
            <w:rFonts w:hint="default" w:ascii="Times New Roman" w:hAnsi="Times New Roman" w:cs="Times New Roman"/>
            <w:sz w:val="24"/>
            <w:szCs w:val="24"/>
            <w:lang w:val="en-US"/>
          </w:rPr>
          <w:t xml:space="preserve"> </w:t>
        </w:r>
      </w:ins>
      <w:ins w:id="1740" w:author="alanr" w:date="2021-05-01T09:27:32Z">
        <w:r>
          <w:rPr>
            <w:rFonts w:hint="default" w:ascii="Times New Roman" w:hAnsi="Times New Roman" w:cs="Times New Roman"/>
            <w:sz w:val="24"/>
            <w:szCs w:val="24"/>
            <w:lang w:val="en-US"/>
          </w:rPr>
          <w:t xml:space="preserve">several </w:t>
        </w:r>
      </w:ins>
      <w:ins w:id="1741" w:author="alanr" w:date="2021-05-01T09:27:48Z">
        <w:r>
          <w:rPr>
            <w:rFonts w:hint="default" w:ascii="Times New Roman" w:hAnsi="Times New Roman" w:cs="Times New Roman"/>
            <w:sz w:val="24"/>
            <w:szCs w:val="24"/>
            <w:lang w:val="en-US"/>
          </w:rPr>
          <w:t>mark</w:t>
        </w:r>
      </w:ins>
      <w:ins w:id="1742" w:author="alanr" w:date="2021-05-01T09:27:49Z">
        <w:r>
          <w:rPr>
            <w:rFonts w:hint="default" w:ascii="Times New Roman" w:hAnsi="Times New Roman" w:cs="Times New Roman"/>
            <w:sz w:val="24"/>
            <w:szCs w:val="24"/>
            <w:lang w:val="en-US"/>
          </w:rPr>
          <w:t>eting relate</w:t>
        </w:r>
      </w:ins>
      <w:ins w:id="1743" w:author="alanr" w:date="2021-05-01T09:27:50Z">
        <w:r>
          <w:rPr>
            <w:rFonts w:hint="default" w:ascii="Times New Roman" w:hAnsi="Times New Roman" w:cs="Times New Roman"/>
            <w:sz w:val="24"/>
            <w:szCs w:val="24"/>
            <w:lang w:val="en-US"/>
          </w:rPr>
          <w:t xml:space="preserve">d </w:t>
        </w:r>
      </w:ins>
      <w:ins w:id="1744" w:author="alanr" w:date="2021-05-01T09:27:33Z">
        <w:r>
          <w:rPr>
            <w:rFonts w:hint="default" w:ascii="Times New Roman" w:hAnsi="Times New Roman" w:cs="Times New Roman"/>
            <w:sz w:val="24"/>
            <w:szCs w:val="24"/>
            <w:lang w:val="en-US"/>
          </w:rPr>
          <w:t>moderating v</w:t>
        </w:r>
      </w:ins>
      <w:ins w:id="1745" w:author="alanr" w:date="2021-05-01T09:27:34Z">
        <w:r>
          <w:rPr>
            <w:rFonts w:hint="default" w:ascii="Times New Roman" w:hAnsi="Times New Roman" w:cs="Times New Roman"/>
            <w:sz w:val="24"/>
            <w:szCs w:val="24"/>
            <w:lang w:val="en-US"/>
          </w:rPr>
          <w:t>ariables</w:t>
        </w:r>
      </w:ins>
      <w:ins w:id="1746" w:author="alanr" w:date="2021-05-01T09:27:55Z">
        <w:r>
          <w:rPr>
            <w:rFonts w:hint="default" w:ascii="Times New Roman" w:hAnsi="Times New Roman" w:cs="Times New Roman"/>
            <w:sz w:val="24"/>
            <w:szCs w:val="24"/>
            <w:lang w:val="en-US"/>
          </w:rPr>
          <w:t xml:space="preserve">. </w:t>
        </w:r>
      </w:ins>
      <w:ins w:id="1747" w:author="alanr" w:date="2021-05-01T09:27:56Z">
        <w:r>
          <w:rPr>
            <w:rFonts w:hint="default" w:ascii="Times New Roman" w:hAnsi="Times New Roman" w:cs="Times New Roman"/>
            <w:sz w:val="24"/>
            <w:szCs w:val="24"/>
            <w:lang w:val="en-US"/>
          </w:rPr>
          <w:t>Given the</w:t>
        </w:r>
      </w:ins>
      <w:ins w:id="1748" w:author="alanr" w:date="2021-05-01T09:27:57Z">
        <w:r>
          <w:rPr>
            <w:rFonts w:hint="default" w:ascii="Times New Roman" w:hAnsi="Times New Roman" w:cs="Times New Roman"/>
            <w:sz w:val="24"/>
            <w:szCs w:val="24"/>
            <w:lang w:val="en-US"/>
          </w:rPr>
          <w:t xml:space="preserve"> complexit</w:t>
        </w:r>
      </w:ins>
      <w:ins w:id="1749" w:author="alanr" w:date="2021-05-01T09:27:58Z">
        <w:r>
          <w:rPr>
            <w:rFonts w:hint="default" w:ascii="Times New Roman" w:hAnsi="Times New Roman" w:cs="Times New Roman"/>
            <w:sz w:val="24"/>
            <w:szCs w:val="24"/>
            <w:lang w:val="en-US"/>
          </w:rPr>
          <w:t xml:space="preserve">y of </w:t>
        </w:r>
      </w:ins>
      <w:ins w:id="1750" w:author="alanr" w:date="2021-05-01T09:27:59Z">
        <w:r>
          <w:rPr>
            <w:rFonts w:hint="default" w:ascii="Times New Roman" w:hAnsi="Times New Roman" w:cs="Times New Roman"/>
            <w:sz w:val="24"/>
            <w:szCs w:val="24"/>
            <w:lang w:val="en-US"/>
          </w:rPr>
          <w:t xml:space="preserve">our </w:t>
        </w:r>
      </w:ins>
      <w:ins w:id="1751" w:author="alanr" w:date="2021-05-01T09:28:00Z">
        <w:r>
          <w:rPr>
            <w:rFonts w:hint="default" w:ascii="Times New Roman" w:hAnsi="Times New Roman" w:cs="Times New Roman"/>
            <w:sz w:val="24"/>
            <w:szCs w:val="24"/>
            <w:lang w:val="en-US"/>
          </w:rPr>
          <w:t xml:space="preserve">model </w:t>
        </w:r>
      </w:ins>
      <w:ins w:id="1752" w:author="alanr" w:date="2021-05-01T09:28:04Z">
        <w:r>
          <w:rPr>
            <w:rFonts w:hint="default" w:ascii="Times New Roman" w:hAnsi="Times New Roman" w:cs="Times New Roman"/>
            <w:sz w:val="24"/>
            <w:szCs w:val="24"/>
            <w:lang w:val="en-US"/>
          </w:rPr>
          <w:t>we</w:t>
        </w:r>
      </w:ins>
      <w:ins w:id="1753" w:author="alanr" w:date="2021-05-01T09:28:05Z">
        <w:r>
          <w:rPr>
            <w:rFonts w:hint="default" w:ascii="Times New Roman" w:hAnsi="Times New Roman" w:cs="Times New Roman"/>
            <w:sz w:val="24"/>
            <w:szCs w:val="24"/>
            <w:lang w:val="en-US"/>
          </w:rPr>
          <w:t xml:space="preserve"> used</w:t>
        </w:r>
      </w:ins>
      <w:ins w:id="1754" w:author="alanr" w:date="2021-05-01T07:47:29Z">
        <w:r>
          <w:rPr>
            <w:rFonts w:hint="default" w:ascii="Times New Roman" w:hAnsi="Times New Roman" w:cs="Times New Roman"/>
            <w:sz w:val="24"/>
            <w:szCs w:val="24"/>
            <w:lang w:val="en-US"/>
          </w:rPr>
          <w:t xml:space="preserve"> </w:t>
        </w:r>
      </w:ins>
      <w:ins w:id="1755" w:author="alanr" w:date="2021-05-01T07:47:30Z">
        <w:r>
          <w:rPr>
            <w:rFonts w:hint="default" w:ascii="Times New Roman" w:hAnsi="Times New Roman" w:cs="Times New Roman"/>
            <w:sz w:val="24"/>
            <w:szCs w:val="24"/>
            <w:lang w:val="en-US"/>
          </w:rPr>
          <w:t>a s</w:t>
        </w:r>
      </w:ins>
      <w:ins w:id="1756" w:author="alanr" w:date="2021-05-01T07:47:31Z">
        <w:r>
          <w:rPr>
            <w:rFonts w:hint="default" w:ascii="Times New Roman" w:hAnsi="Times New Roman" w:cs="Times New Roman"/>
            <w:sz w:val="24"/>
            <w:szCs w:val="24"/>
            <w:lang w:val="en-US"/>
          </w:rPr>
          <w:t>truc</w:t>
        </w:r>
      </w:ins>
      <w:ins w:id="1757" w:author="alanr" w:date="2021-05-01T07:47:32Z">
        <w:r>
          <w:rPr>
            <w:rFonts w:hint="default" w:ascii="Times New Roman" w:hAnsi="Times New Roman" w:cs="Times New Roman"/>
            <w:sz w:val="24"/>
            <w:szCs w:val="24"/>
            <w:lang w:val="en-US"/>
          </w:rPr>
          <w:t>tural equa</w:t>
        </w:r>
      </w:ins>
      <w:ins w:id="1758" w:author="alanr" w:date="2021-05-01T07:47:33Z">
        <w:r>
          <w:rPr>
            <w:rFonts w:hint="default" w:ascii="Times New Roman" w:hAnsi="Times New Roman" w:cs="Times New Roman"/>
            <w:sz w:val="24"/>
            <w:szCs w:val="24"/>
            <w:lang w:val="en-US"/>
          </w:rPr>
          <w:t>tion modellin</w:t>
        </w:r>
      </w:ins>
      <w:ins w:id="1759" w:author="alanr" w:date="2021-05-01T07:47:34Z">
        <w:r>
          <w:rPr>
            <w:rFonts w:hint="default" w:ascii="Times New Roman" w:hAnsi="Times New Roman" w:cs="Times New Roman"/>
            <w:sz w:val="24"/>
            <w:szCs w:val="24"/>
            <w:lang w:val="en-US"/>
          </w:rPr>
          <w:t xml:space="preserve">g approach </w:t>
        </w:r>
      </w:ins>
      <w:ins w:id="1760" w:author="alanr" w:date="2021-05-01T07:47:35Z">
        <w:r>
          <w:rPr>
            <w:rFonts w:hint="default" w:ascii="Times New Roman" w:hAnsi="Times New Roman" w:cs="Times New Roman"/>
            <w:sz w:val="24"/>
            <w:szCs w:val="24"/>
            <w:lang w:val="en-US"/>
          </w:rPr>
          <w:t>to ef</w:t>
        </w:r>
      </w:ins>
      <w:ins w:id="1761" w:author="alanr" w:date="2021-05-01T07:47:36Z">
        <w:r>
          <w:rPr>
            <w:rFonts w:hint="default" w:ascii="Times New Roman" w:hAnsi="Times New Roman" w:cs="Times New Roman"/>
            <w:sz w:val="24"/>
            <w:szCs w:val="24"/>
            <w:lang w:val="en-US"/>
          </w:rPr>
          <w:t xml:space="preserve">fectively </w:t>
        </w:r>
      </w:ins>
      <w:ins w:id="1762" w:author="alanr" w:date="2021-05-01T07:47:37Z">
        <w:r>
          <w:rPr>
            <w:rFonts w:hint="default" w:ascii="Times New Roman" w:hAnsi="Times New Roman" w:cs="Times New Roman"/>
            <w:sz w:val="24"/>
            <w:szCs w:val="24"/>
            <w:lang w:val="en-US"/>
          </w:rPr>
          <w:t>model th</w:t>
        </w:r>
      </w:ins>
      <w:ins w:id="1763" w:author="alanr" w:date="2021-05-01T07:47:38Z">
        <w:r>
          <w:rPr>
            <w:rFonts w:hint="default" w:ascii="Times New Roman" w:hAnsi="Times New Roman" w:cs="Times New Roman"/>
            <w:sz w:val="24"/>
            <w:szCs w:val="24"/>
            <w:lang w:val="en-US"/>
          </w:rPr>
          <w:t>e relation</w:t>
        </w:r>
      </w:ins>
      <w:ins w:id="1764" w:author="alanr" w:date="2021-05-01T07:47:39Z">
        <w:r>
          <w:rPr>
            <w:rFonts w:hint="default" w:ascii="Times New Roman" w:hAnsi="Times New Roman" w:cs="Times New Roman"/>
            <w:sz w:val="24"/>
            <w:szCs w:val="24"/>
            <w:lang w:val="en-US"/>
          </w:rPr>
          <w:t>sh</w:t>
        </w:r>
      </w:ins>
      <w:ins w:id="1765" w:author="alanr" w:date="2021-05-01T07:47:40Z">
        <w:r>
          <w:rPr>
            <w:rFonts w:hint="default" w:ascii="Times New Roman" w:hAnsi="Times New Roman" w:cs="Times New Roman"/>
            <w:sz w:val="24"/>
            <w:szCs w:val="24"/>
            <w:lang w:val="en-US"/>
          </w:rPr>
          <w:t>ips b</w:t>
        </w:r>
      </w:ins>
      <w:ins w:id="1766" w:author="alanr" w:date="2021-05-01T07:47:41Z">
        <w:r>
          <w:rPr>
            <w:rFonts w:hint="default" w:ascii="Times New Roman" w:hAnsi="Times New Roman" w:cs="Times New Roman"/>
            <w:sz w:val="24"/>
            <w:szCs w:val="24"/>
            <w:lang w:val="en-US"/>
          </w:rPr>
          <w:t>etween ou</w:t>
        </w:r>
      </w:ins>
      <w:ins w:id="1767" w:author="alanr" w:date="2021-05-01T07:47:42Z">
        <w:r>
          <w:rPr>
            <w:rFonts w:hint="default" w:ascii="Times New Roman" w:hAnsi="Times New Roman" w:cs="Times New Roman"/>
            <w:sz w:val="24"/>
            <w:szCs w:val="24"/>
            <w:lang w:val="en-US"/>
          </w:rPr>
          <w:t xml:space="preserve">r </w:t>
        </w:r>
      </w:ins>
      <w:ins w:id="1768" w:author="alanr" w:date="2021-05-01T07:47:43Z">
        <w:r>
          <w:rPr>
            <w:rFonts w:hint="default" w:ascii="Times New Roman" w:hAnsi="Times New Roman" w:cs="Times New Roman"/>
            <w:sz w:val="24"/>
            <w:szCs w:val="24"/>
            <w:lang w:val="en-US"/>
          </w:rPr>
          <w:t>nu</w:t>
        </w:r>
      </w:ins>
      <w:ins w:id="1769" w:author="alanr" w:date="2021-05-01T07:47:44Z">
        <w:r>
          <w:rPr>
            <w:rFonts w:hint="default" w:ascii="Times New Roman" w:hAnsi="Times New Roman" w:cs="Times New Roman"/>
            <w:sz w:val="24"/>
            <w:szCs w:val="24"/>
            <w:lang w:val="en-US"/>
          </w:rPr>
          <w:t xml:space="preserve">merous </w:t>
        </w:r>
      </w:ins>
      <w:ins w:id="1770" w:author="alanr" w:date="2021-05-01T07:48:05Z">
        <w:r>
          <w:rPr>
            <w:rFonts w:hint="default" w:ascii="Times New Roman" w:hAnsi="Times New Roman" w:cs="Times New Roman"/>
            <w:sz w:val="24"/>
            <w:szCs w:val="24"/>
            <w:lang w:val="en-US"/>
          </w:rPr>
          <w:t>obs</w:t>
        </w:r>
      </w:ins>
      <w:ins w:id="1771" w:author="alanr" w:date="2021-05-01T07:48:06Z">
        <w:r>
          <w:rPr>
            <w:rFonts w:hint="default" w:ascii="Times New Roman" w:hAnsi="Times New Roman" w:cs="Times New Roman"/>
            <w:sz w:val="24"/>
            <w:szCs w:val="24"/>
            <w:lang w:val="en-US"/>
          </w:rPr>
          <w:t>erva</w:t>
        </w:r>
      </w:ins>
      <w:ins w:id="1772" w:author="alanr" w:date="2021-05-01T07:48:07Z">
        <w:r>
          <w:rPr>
            <w:rFonts w:hint="default" w:ascii="Times New Roman" w:hAnsi="Times New Roman" w:cs="Times New Roman"/>
            <w:sz w:val="24"/>
            <w:szCs w:val="24"/>
            <w:lang w:val="en-US"/>
          </w:rPr>
          <w:t xml:space="preserve">ble </w:t>
        </w:r>
      </w:ins>
      <w:ins w:id="1773" w:author="alanr" w:date="2021-05-01T07:47:44Z">
        <w:r>
          <w:rPr>
            <w:rFonts w:hint="default" w:ascii="Times New Roman" w:hAnsi="Times New Roman" w:cs="Times New Roman"/>
            <w:sz w:val="24"/>
            <w:szCs w:val="24"/>
            <w:lang w:val="en-US"/>
          </w:rPr>
          <w:t>vari</w:t>
        </w:r>
      </w:ins>
      <w:ins w:id="1774" w:author="alanr" w:date="2021-05-01T07:47:45Z">
        <w:r>
          <w:rPr>
            <w:rFonts w:hint="default" w:ascii="Times New Roman" w:hAnsi="Times New Roman" w:cs="Times New Roman"/>
            <w:sz w:val="24"/>
            <w:szCs w:val="24"/>
            <w:lang w:val="en-US"/>
          </w:rPr>
          <w:t>ables</w:t>
        </w:r>
      </w:ins>
      <w:ins w:id="1775" w:author="alanr" w:date="2021-05-01T07:48:09Z">
        <w:r>
          <w:rPr>
            <w:rFonts w:hint="default" w:ascii="Times New Roman" w:hAnsi="Times New Roman" w:cs="Times New Roman"/>
            <w:sz w:val="24"/>
            <w:szCs w:val="24"/>
            <w:lang w:val="en-US"/>
          </w:rPr>
          <w:t xml:space="preserve"> and </w:t>
        </w:r>
      </w:ins>
      <w:ins w:id="1776" w:author="alanr" w:date="2021-05-01T07:48:10Z">
        <w:r>
          <w:rPr>
            <w:rFonts w:hint="default" w:ascii="Times New Roman" w:hAnsi="Times New Roman" w:cs="Times New Roman"/>
            <w:sz w:val="24"/>
            <w:szCs w:val="24"/>
            <w:lang w:val="en-US"/>
          </w:rPr>
          <w:t xml:space="preserve">the latent </w:t>
        </w:r>
      </w:ins>
      <w:ins w:id="1777" w:author="alanr" w:date="2021-05-01T07:48:11Z">
        <w:r>
          <w:rPr>
            <w:rFonts w:hint="default" w:ascii="Times New Roman" w:hAnsi="Times New Roman" w:cs="Times New Roman"/>
            <w:sz w:val="24"/>
            <w:szCs w:val="24"/>
            <w:lang w:val="en-US"/>
          </w:rPr>
          <w:t xml:space="preserve">construct </w:t>
        </w:r>
      </w:ins>
      <w:ins w:id="1778" w:author="alanr" w:date="2021-05-01T07:48:12Z">
        <w:r>
          <w:rPr>
            <w:rFonts w:hint="default" w:ascii="Times New Roman" w:hAnsi="Times New Roman" w:cs="Times New Roman"/>
            <w:sz w:val="24"/>
            <w:szCs w:val="24"/>
            <w:lang w:val="en-US"/>
          </w:rPr>
          <w:t>referee</w:t>
        </w:r>
      </w:ins>
      <w:ins w:id="1779" w:author="alanr" w:date="2021-05-01T07:48:13Z">
        <w:r>
          <w:rPr>
            <w:rFonts w:hint="default" w:ascii="Times New Roman" w:hAnsi="Times New Roman" w:cs="Times New Roman"/>
            <w:sz w:val="24"/>
            <w:szCs w:val="24"/>
            <w:lang w:val="en-US"/>
          </w:rPr>
          <w:t xml:space="preserve"> bias</w:t>
        </w:r>
      </w:ins>
      <w:ins w:id="1780" w:author="alanr" w:date="2021-05-01T07:47:45Z">
        <w:r>
          <w:rPr>
            <w:rFonts w:hint="default" w:ascii="Times New Roman" w:hAnsi="Times New Roman" w:cs="Times New Roman"/>
            <w:sz w:val="24"/>
            <w:szCs w:val="24"/>
            <w:lang w:val="en-US"/>
          </w:rPr>
          <w:t>.</w:t>
        </w:r>
      </w:ins>
      <w:ins w:id="1781" w:author="alanr" w:date="2021-05-01T07:48:15Z">
        <w:r>
          <w:rPr>
            <w:rFonts w:hint="default" w:ascii="Times New Roman" w:hAnsi="Times New Roman" w:cs="Times New Roman"/>
            <w:sz w:val="24"/>
            <w:szCs w:val="24"/>
            <w:lang w:val="en-US"/>
          </w:rPr>
          <w:t xml:space="preserve"> </w:t>
        </w:r>
      </w:ins>
    </w:p>
    <w:p>
      <w:pPr>
        <w:spacing w:line="360" w:lineRule="auto"/>
        <w:rPr>
          <w:ins w:id="1782" w:author="alanr" w:date="2021-05-01T07:48:27Z"/>
          <w:rFonts w:hint="default" w:ascii="Times New Roman" w:hAnsi="Times New Roman" w:cs="Times New Roman"/>
          <w:sz w:val="24"/>
          <w:szCs w:val="24"/>
          <w:lang w:val="en-US"/>
        </w:rPr>
      </w:pPr>
    </w:p>
    <w:p>
      <w:pPr>
        <w:spacing w:line="360" w:lineRule="auto"/>
        <w:rPr>
          <w:ins w:id="1783" w:author="alanr" w:date="2021-05-01T15:15:59Z"/>
          <w:rFonts w:ascii="Times New Roman" w:hAnsi="Times New Roman" w:cs="Times New Roman"/>
          <w:sz w:val="24"/>
          <w:szCs w:val="24"/>
        </w:rPr>
      </w:pPr>
      <w:r>
        <w:rPr>
          <w:rFonts w:ascii="Times New Roman" w:hAnsi="Times New Roman" w:cs="Times New Roman"/>
          <w:sz w:val="24"/>
          <w:szCs w:val="24"/>
        </w:rPr>
        <w:t>Table.. provides a</w:t>
      </w:r>
      <w:del w:id="1784" w:author="alanr" w:date="2021-05-01T09:28:29Z">
        <w:r>
          <w:rPr>
            <w:rFonts w:hint="default" w:ascii="Times New Roman" w:hAnsi="Times New Roman" w:cs="Times New Roman"/>
            <w:sz w:val="24"/>
            <w:szCs w:val="24"/>
            <w:lang w:val="en-US"/>
          </w:rPr>
          <w:delText>n overview</w:delText>
        </w:r>
      </w:del>
      <w:ins w:id="1785" w:author="alanr" w:date="2021-05-01T09:28:29Z">
        <w:r>
          <w:rPr>
            <w:rFonts w:hint="default" w:ascii="Times New Roman" w:hAnsi="Times New Roman" w:cs="Times New Roman"/>
            <w:sz w:val="24"/>
            <w:szCs w:val="24"/>
            <w:lang w:val="en-US"/>
          </w:rPr>
          <w:t xml:space="preserve"> su</w:t>
        </w:r>
      </w:ins>
      <w:ins w:id="1786" w:author="alanr" w:date="2021-05-01T09:28:30Z">
        <w:r>
          <w:rPr>
            <w:rFonts w:hint="default" w:ascii="Times New Roman" w:hAnsi="Times New Roman" w:cs="Times New Roman"/>
            <w:sz w:val="24"/>
            <w:szCs w:val="24"/>
            <w:lang w:val="en-US"/>
          </w:rPr>
          <w:t>mmary</w:t>
        </w:r>
      </w:ins>
      <w:r>
        <w:rPr>
          <w:rFonts w:ascii="Times New Roman" w:hAnsi="Times New Roman" w:cs="Times New Roman"/>
          <w:sz w:val="24"/>
          <w:szCs w:val="24"/>
        </w:rPr>
        <w:t xml:space="preserve"> of our hypotheses generated in chapter 2 and the evidence we find for the hypotheses in our analysis. </w:t>
      </w:r>
    </w:p>
    <w:p>
      <w:pPr>
        <w:spacing w:line="360" w:lineRule="auto"/>
        <w:rPr>
          <w:ins w:id="1787" w:author="alanr" w:date="2021-05-01T07:48:34Z"/>
          <w:rFonts w:hint="default" w:ascii="Times New Roman" w:hAnsi="Times New Roman" w:cs="Times New Roman"/>
          <w:sz w:val="24"/>
          <w:szCs w:val="24"/>
          <w:lang w:val="en-US"/>
        </w:rPr>
      </w:pPr>
      <w:ins w:id="1788" w:author="alanr" w:date="2021-05-01T15:16:13Z"/>
      <w:ins w:id="1789" w:author="alanr" w:date="2021-05-01T15:16:13Z"/>
      <w:ins w:id="1790" w:author="alanr" w:date="2021-05-01T15:16:13Z"/>
      <w:ins w:id="1791" w:author="alanr" w:date="2021-05-01T15:16:13Z">
        <w:r>
          <w:rPr>
            <w:rFonts w:hint="default" w:ascii="Times New Roman" w:hAnsi="Times New Roman" w:cs="Times New Roman"/>
            <w:sz w:val="24"/>
            <w:szCs w:val="24"/>
            <w:lang w:val="en-US"/>
          </w:rPr>
          <w:object>
            <v:shape id="_x0000_i1034" o:spt="75" type="#_x0000_t75" style="height:417pt;width:595pt;" o:ole="t" filled="f" o:preferrelative="t" stroked="f" coordsize="21600,21600">
              <v:path/>
              <v:fill on="f" focussize="0,0"/>
              <v:stroke on="f"/>
              <v:imagedata r:id="rId31" o:title=""/>
              <o:lock v:ext="edit" aspectratio="t"/>
              <w10:wrap type="none"/>
              <w10:anchorlock/>
            </v:shape>
            <o:OLEObject Type="Embed" ProgID="Word.Document.8" ShapeID="_x0000_i1034" DrawAspect="Content" ObjectID="_1468075733" r:id="rId30">
              <o:LockedField>false</o:LockedField>
            </o:OLEObject>
          </w:object>
        </w:r>
      </w:ins>
      <w:ins w:id="1793" w:author="alanr" w:date="2021-05-01T15:16:13Z"/>
    </w:p>
    <w:p>
      <w:pPr>
        <w:spacing w:line="360" w:lineRule="auto"/>
        <w:rPr>
          <w:rFonts w:hint="default" w:ascii="Times New Roman" w:hAnsi="Times New Roman" w:cs="Times New Roman"/>
          <w:sz w:val="24"/>
          <w:szCs w:val="24"/>
          <w:lang w:val="en-US"/>
        </w:rPr>
      </w:pPr>
      <w:ins w:id="1794" w:author="alanr" w:date="2021-05-01T07:53:44Z">
        <w:r>
          <w:rPr>
            <w:rFonts w:hint="default" w:ascii="Times New Roman" w:hAnsi="Times New Roman" w:cs="Times New Roman"/>
            <w:sz w:val="24"/>
            <w:szCs w:val="24"/>
            <w:lang w:val="en-US"/>
          </w:rPr>
          <w:t>To summa</w:t>
        </w:r>
      </w:ins>
      <w:ins w:id="1795" w:author="alanr" w:date="2021-05-01T07:53:45Z">
        <w:r>
          <w:rPr>
            <w:rFonts w:hint="default" w:ascii="Times New Roman" w:hAnsi="Times New Roman" w:cs="Times New Roman"/>
            <w:sz w:val="24"/>
            <w:szCs w:val="24"/>
            <w:lang w:val="en-US"/>
          </w:rPr>
          <w:t>rize o</w:t>
        </w:r>
      </w:ins>
      <w:ins w:id="1796" w:author="alanr" w:date="2021-05-01T07:53:46Z">
        <w:r>
          <w:rPr>
            <w:rFonts w:hint="default" w:ascii="Times New Roman" w:hAnsi="Times New Roman" w:cs="Times New Roman"/>
            <w:sz w:val="24"/>
            <w:szCs w:val="24"/>
            <w:lang w:val="en-US"/>
          </w:rPr>
          <w:t>ur findings, w</w:t>
        </w:r>
      </w:ins>
      <w:ins w:id="1797" w:author="alanr" w:date="2021-05-01T07:53:47Z">
        <w:r>
          <w:rPr>
            <w:rFonts w:hint="default" w:ascii="Times New Roman" w:hAnsi="Times New Roman" w:cs="Times New Roman"/>
            <w:sz w:val="24"/>
            <w:szCs w:val="24"/>
            <w:lang w:val="en-US"/>
          </w:rPr>
          <w:t xml:space="preserve">e </w:t>
        </w:r>
      </w:ins>
      <w:ins w:id="1798" w:author="alanr" w:date="2021-05-01T07:53:53Z">
        <w:r>
          <w:rPr>
            <w:rFonts w:hint="default" w:ascii="Times New Roman" w:hAnsi="Times New Roman" w:cs="Times New Roman"/>
            <w:sz w:val="24"/>
            <w:szCs w:val="24"/>
            <w:lang w:val="en-US"/>
          </w:rPr>
          <w:t>find t</w:t>
        </w:r>
      </w:ins>
      <w:ins w:id="1799" w:author="alanr" w:date="2021-05-01T07:53:54Z">
        <w:r>
          <w:rPr>
            <w:rFonts w:hint="default" w:ascii="Times New Roman" w:hAnsi="Times New Roman" w:cs="Times New Roman"/>
            <w:sz w:val="24"/>
            <w:szCs w:val="24"/>
            <w:lang w:val="en-US"/>
          </w:rPr>
          <w:t>hat cr</w:t>
        </w:r>
      </w:ins>
      <w:ins w:id="1800" w:author="alanr" w:date="2021-05-01T07:53:55Z">
        <w:r>
          <w:rPr>
            <w:rFonts w:hint="default" w:ascii="Times New Roman" w:hAnsi="Times New Roman" w:cs="Times New Roman"/>
            <w:sz w:val="24"/>
            <w:szCs w:val="24"/>
            <w:lang w:val="en-US"/>
          </w:rPr>
          <w:t>owd supp</w:t>
        </w:r>
      </w:ins>
      <w:ins w:id="1801" w:author="alanr" w:date="2021-05-01T07:53:57Z">
        <w:r>
          <w:rPr>
            <w:rFonts w:hint="default" w:ascii="Times New Roman" w:hAnsi="Times New Roman" w:cs="Times New Roman"/>
            <w:sz w:val="24"/>
            <w:szCs w:val="24"/>
            <w:lang w:val="en-US"/>
          </w:rPr>
          <w:t>ort si</w:t>
        </w:r>
      </w:ins>
      <w:ins w:id="1802" w:author="alanr" w:date="2021-05-01T07:53:58Z">
        <w:r>
          <w:rPr>
            <w:rFonts w:hint="default" w:ascii="Times New Roman" w:hAnsi="Times New Roman" w:cs="Times New Roman"/>
            <w:sz w:val="24"/>
            <w:szCs w:val="24"/>
            <w:lang w:val="en-US"/>
          </w:rPr>
          <w:t>gnifican</w:t>
        </w:r>
      </w:ins>
      <w:ins w:id="1803" w:author="alanr" w:date="2021-05-01T07:53:59Z">
        <w:r>
          <w:rPr>
            <w:rFonts w:hint="default" w:ascii="Times New Roman" w:hAnsi="Times New Roman" w:cs="Times New Roman"/>
            <w:sz w:val="24"/>
            <w:szCs w:val="24"/>
            <w:lang w:val="en-US"/>
          </w:rPr>
          <w:t>tly af</w:t>
        </w:r>
      </w:ins>
      <w:ins w:id="1804" w:author="alanr" w:date="2021-05-01T07:54:00Z">
        <w:r>
          <w:rPr>
            <w:rFonts w:hint="default" w:ascii="Times New Roman" w:hAnsi="Times New Roman" w:cs="Times New Roman"/>
            <w:sz w:val="24"/>
            <w:szCs w:val="24"/>
            <w:lang w:val="en-US"/>
          </w:rPr>
          <w:t xml:space="preserve">fects </w:t>
        </w:r>
      </w:ins>
      <w:ins w:id="1805" w:author="alanr" w:date="2021-05-01T07:54:01Z">
        <w:r>
          <w:rPr>
            <w:rFonts w:hint="default" w:ascii="Times New Roman" w:hAnsi="Times New Roman" w:cs="Times New Roman"/>
            <w:sz w:val="24"/>
            <w:szCs w:val="24"/>
            <w:lang w:val="en-US"/>
          </w:rPr>
          <w:t>team perfo</w:t>
        </w:r>
      </w:ins>
      <w:ins w:id="1806" w:author="alanr" w:date="2021-05-01T07:54:02Z">
        <w:r>
          <w:rPr>
            <w:rFonts w:hint="default" w:ascii="Times New Roman" w:hAnsi="Times New Roman" w:cs="Times New Roman"/>
            <w:sz w:val="24"/>
            <w:szCs w:val="24"/>
            <w:lang w:val="en-US"/>
          </w:rPr>
          <w:t>rmance</w:t>
        </w:r>
      </w:ins>
      <w:ins w:id="1807" w:author="alanr" w:date="2021-05-01T07:54:04Z">
        <w:r>
          <w:rPr>
            <w:rFonts w:hint="default" w:ascii="Times New Roman" w:hAnsi="Times New Roman" w:cs="Times New Roman"/>
            <w:sz w:val="24"/>
            <w:szCs w:val="24"/>
            <w:lang w:val="en-US"/>
          </w:rPr>
          <w:t xml:space="preserve">, with </w:t>
        </w:r>
      </w:ins>
      <w:ins w:id="1808" w:author="alanr" w:date="2021-05-01T07:54:05Z">
        <w:r>
          <w:rPr>
            <w:rFonts w:hint="default" w:ascii="Times New Roman" w:hAnsi="Times New Roman" w:cs="Times New Roman"/>
            <w:sz w:val="24"/>
            <w:szCs w:val="24"/>
            <w:lang w:val="en-US"/>
          </w:rPr>
          <w:t>th</w:t>
        </w:r>
      </w:ins>
      <w:ins w:id="1809" w:author="alanr" w:date="2021-05-01T07:54:06Z">
        <w:r>
          <w:rPr>
            <w:rFonts w:hint="default" w:ascii="Times New Roman" w:hAnsi="Times New Roman" w:cs="Times New Roman"/>
            <w:sz w:val="24"/>
            <w:szCs w:val="24"/>
            <w:lang w:val="en-US"/>
          </w:rPr>
          <w:t xml:space="preserve">e points </w:t>
        </w:r>
      </w:ins>
      <w:ins w:id="1810" w:author="alanr" w:date="2021-05-01T07:54:07Z">
        <w:r>
          <w:rPr>
            <w:rFonts w:hint="default" w:ascii="Times New Roman" w:hAnsi="Times New Roman" w:cs="Times New Roman"/>
            <w:sz w:val="24"/>
            <w:szCs w:val="24"/>
            <w:lang w:val="en-US"/>
          </w:rPr>
          <w:t xml:space="preserve">gap </w:t>
        </w:r>
      </w:ins>
      <w:ins w:id="1811" w:author="alanr" w:date="2021-05-01T07:54:39Z">
        <w:r>
          <w:rPr>
            <w:rFonts w:hint="default" w:ascii="Times New Roman" w:hAnsi="Times New Roman" w:cs="Times New Roman"/>
            <w:sz w:val="24"/>
            <w:szCs w:val="24"/>
            <w:lang w:val="en-US"/>
          </w:rPr>
          <w:t>re</w:t>
        </w:r>
      </w:ins>
      <w:ins w:id="1812" w:author="alanr" w:date="2021-05-01T07:54:40Z">
        <w:r>
          <w:rPr>
            <w:rFonts w:hint="default" w:ascii="Times New Roman" w:hAnsi="Times New Roman" w:cs="Times New Roman"/>
            <w:sz w:val="24"/>
            <w:szCs w:val="24"/>
            <w:lang w:val="en-US"/>
          </w:rPr>
          <w:t xml:space="preserve">duced </w:t>
        </w:r>
      </w:ins>
      <w:ins w:id="1813" w:author="alanr" w:date="2021-05-01T07:54:41Z">
        <w:r>
          <w:rPr>
            <w:rFonts w:hint="default" w:ascii="Times New Roman" w:hAnsi="Times New Roman" w:cs="Times New Roman"/>
            <w:sz w:val="24"/>
            <w:szCs w:val="24"/>
            <w:lang w:val="en-US"/>
          </w:rPr>
          <w:t xml:space="preserve">by </w:t>
        </w:r>
      </w:ins>
      <w:ins w:id="1814" w:author="alanr" w:date="2021-05-01T07:54:42Z">
        <w:r>
          <w:rPr>
            <w:rFonts w:hint="default" w:ascii="Times New Roman" w:hAnsi="Times New Roman" w:cs="Times New Roman"/>
            <w:sz w:val="24"/>
            <w:szCs w:val="24"/>
            <w:lang w:val="en-US"/>
          </w:rPr>
          <w:t>.292 b</w:t>
        </w:r>
      </w:ins>
      <w:ins w:id="1815" w:author="alanr" w:date="2021-05-01T07:54:43Z">
        <w:r>
          <w:rPr>
            <w:rFonts w:hint="default" w:ascii="Times New Roman" w:hAnsi="Times New Roman" w:cs="Times New Roman"/>
            <w:sz w:val="24"/>
            <w:szCs w:val="24"/>
            <w:lang w:val="en-US"/>
          </w:rPr>
          <w:t>etween hom</w:t>
        </w:r>
      </w:ins>
      <w:ins w:id="1816" w:author="alanr" w:date="2021-05-01T07:54:44Z">
        <w:r>
          <w:rPr>
            <w:rFonts w:hint="default" w:ascii="Times New Roman" w:hAnsi="Times New Roman" w:cs="Times New Roman"/>
            <w:sz w:val="24"/>
            <w:szCs w:val="24"/>
            <w:lang w:val="en-US"/>
          </w:rPr>
          <w:t>e and away te</w:t>
        </w:r>
      </w:ins>
      <w:ins w:id="1817" w:author="alanr" w:date="2021-05-01T07:54:45Z">
        <w:r>
          <w:rPr>
            <w:rFonts w:hint="default" w:ascii="Times New Roman" w:hAnsi="Times New Roman" w:cs="Times New Roman"/>
            <w:sz w:val="24"/>
            <w:szCs w:val="24"/>
            <w:lang w:val="en-US"/>
          </w:rPr>
          <w:t>ams whe</w:t>
        </w:r>
      </w:ins>
      <w:ins w:id="1818" w:author="alanr" w:date="2021-05-01T07:54:46Z">
        <w:r>
          <w:rPr>
            <w:rFonts w:hint="default" w:ascii="Times New Roman" w:hAnsi="Times New Roman" w:cs="Times New Roman"/>
            <w:sz w:val="24"/>
            <w:szCs w:val="24"/>
            <w:lang w:val="en-US"/>
          </w:rPr>
          <w:t xml:space="preserve">reas </w:t>
        </w:r>
      </w:ins>
      <w:ins w:id="1819" w:author="alanr" w:date="2021-05-01T07:54:47Z">
        <w:r>
          <w:rPr>
            <w:rFonts w:hint="default" w:ascii="Times New Roman" w:hAnsi="Times New Roman" w:cs="Times New Roman"/>
            <w:sz w:val="24"/>
            <w:szCs w:val="24"/>
            <w:lang w:val="en-US"/>
          </w:rPr>
          <w:t>the g</w:t>
        </w:r>
      </w:ins>
      <w:ins w:id="1820" w:author="alanr" w:date="2021-05-01T07:54:50Z">
        <w:r>
          <w:rPr>
            <w:rFonts w:hint="default" w:ascii="Times New Roman" w:hAnsi="Times New Roman" w:cs="Times New Roman"/>
            <w:sz w:val="24"/>
            <w:szCs w:val="24"/>
            <w:lang w:val="en-US"/>
          </w:rPr>
          <w:t>oal</w:t>
        </w:r>
      </w:ins>
      <w:ins w:id="1821" w:author="alanr" w:date="2021-05-01T07:54:51Z">
        <w:r>
          <w:rPr>
            <w:rFonts w:hint="default" w:ascii="Times New Roman" w:hAnsi="Times New Roman" w:cs="Times New Roman"/>
            <w:sz w:val="24"/>
            <w:szCs w:val="24"/>
            <w:lang w:val="en-US"/>
          </w:rPr>
          <w:t xml:space="preserve">s gap </w:t>
        </w:r>
      </w:ins>
      <w:ins w:id="1822" w:author="alanr" w:date="2021-05-01T07:54:52Z">
        <w:r>
          <w:rPr>
            <w:rFonts w:hint="default" w:ascii="Times New Roman" w:hAnsi="Times New Roman" w:cs="Times New Roman"/>
            <w:sz w:val="24"/>
            <w:szCs w:val="24"/>
            <w:lang w:val="en-US"/>
          </w:rPr>
          <w:t>reduce</w:t>
        </w:r>
      </w:ins>
      <w:ins w:id="1823" w:author="alanr" w:date="2021-05-01T07:54:53Z">
        <w:r>
          <w:rPr>
            <w:rFonts w:hint="default" w:ascii="Times New Roman" w:hAnsi="Times New Roman" w:cs="Times New Roman"/>
            <w:sz w:val="24"/>
            <w:szCs w:val="24"/>
            <w:lang w:val="en-US"/>
          </w:rPr>
          <w:t>d b</w:t>
        </w:r>
      </w:ins>
      <w:ins w:id="1824" w:author="alanr" w:date="2021-05-01T07:54:54Z">
        <w:r>
          <w:rPr>
            <w:rFonts w:hint="default" w:ascii="Times New Roman" w:hAnsi="Times New Roman" w:cs="Times New Roman"/>
            <w:sz w:val="24"/>
            <w:szCs w:val="24"/>
            <w:lang w:val="en-US"/>
          </w:rPr>
          <w:t xml:space="preserve">y </w:t>
        </w:r>
      </w:ins>
      <w:ins w:id="1825" w:author="alanr" w:date="2021-05-01T07:54:55Z">
        <w:r>
          <w:rPr>
            <w:rFonts w:hint="default" w:ascii="Times New Roman" w:hAnsi="Times New Roman" w:cs="Times New Roman"/>
            <w:sz w:val="24"/>
            <w:szCs w:val="24"/>
            <w:lang w:val="en-US"/>
          </w:rPr>
          <w:t>.</w:t>
        </w:r>
      </w:ins>
      <w:ins w:id="1826" w:author="alanr" w:date="2021-05-01T07:54:56Z">
        <w:r>
          <w:rPr>
            <w:rFonts w:hint="default" w:ascii="Times New Roman" w:hAnsi="Times New Roman" w:cs="Times New Roman"/>
            <w:sz w:val="24"/>
            <w:szCs w:val="24"/>
            <w:lang w:val="en-US"/>
          </w:rPr>
          <w:t xml:space="preserve">207 </w:t>
        </w:r>
      </w:ins>
      <w:ins w:id="1827" w:author="alanr" w:date="2021-05-01T07:55:00Z">
        <w:r>
          <w:rPr>
            <w:rFonts w:hint="default" w:ascii="Times New Roman" w:hAnsi="Times New Roman" w:cs="Times New Roman"/>
            <w:sz w:val="24"/>
            <w:szCs w:val="24"/>
            <w:lang w:val="en-US"/>
          </w:rPr>
          <w:t>fol</w:t>
        </w:r>
      </w:ins>
      <w:ins w:id="1828" w:author="alanr" w:date="2021-05-01T07:55:01Z">
        <w:r>
          <w:rPr>
            <w:rFonts w:hint="default" w:ascii="Times New Roman" w:hAnsi="Times New Roman" w:cs="Times New Roman"/>
            <w:sz w:val="24"/>
            <w:szCs w:val="24"/>
            <w:lang w:val="en-US"/>
          </w:rPr>
          <w:t>l</w:t>
        </w:r>
      </w:ins>
      <w:ins w:id="1829" w:author="alanr" w:date="2021-05-01T07:55:02Z">
        <w:r>
          <w:rPr>
            <w:rFonts w:hint="default" w:ascii="Times New Roman" w:hAnsi="Times New Roman" w:cs="Times New Roman"/>
            <w:sz w:val="24"/>
            <w:szCs w:val="24"/>
            <w:lang w:val="en-US"/>
          </w:rPr>
          <w:t>owi</w:t>
        </w:r>
      </w:ins>
      <w:ins w:id="1830" w:author="alanr" w:date="2021-05-01T07:55:03Z">
        <w:r>
          <w:rPr>
            <w:rFonts w:hint="default" w:ascii="Times New Roman" w:hAnsi="Times New Roman" w:cs="Times New Roman"/>
            <w:sz w:val="24"/>
            <w:szCs w:val="24"/>
            <w:lang w:val="en-US"/>
          </w:rPr>
          <w:t>ng the ex</w:t>
        </w:r>
      </w:ins>
      <w:ins w:id="1831" w:author="alanr" w:date="2021-05-01T07:55:04Z">
        <w:r>
          <w:rPr>
            <w:rFonts w:hint="default" w:ascii="Times New Roman" w:hAnsi="Times New Roman" w:cs="Times New Roman"/>
            <w:sz w:val="24"/>
            <w:szCs w:val="24"/>
            <w:lang w:val="en-US"/>
          </w:rPr>
          <w:t>clusi</w:t>
        </w:r>
      </w:ins>
      <w:ins w:id="1832" w:author="alanr" w:date="2021-05-01T07:55:05Z">
        <w:r>
          <w:rPr>
            <w:rFonts w:hint="default" w:ascii="Times New Roman" w:hAnsi="Times New Roman" w:cs="Times New Roman"/>
            <w:sz w:val="24"/>
            <w:szCs w:val="24"/>
            <w:lang w:val="en-US"/>
          </w:rPr>
          <w:t xml:space="preserve">on of </w:t>
        </w:r>
      </w:ins>
      <w:ins w:id="1833" w:author="alanr" w:date="2021-05-01T07:55:26Z">
        <w:r>
          <w:rPr>
            <w:rFonts w:hint="default" w:ascii="Times New Roman" w:hAnsi="Times New Roman" w:cs="Times New Roman"/>
            <w:sz w:val="24"/>
            <w:szCs w:val="24"/>
            <w:lang w:val="en-US"/>
          </w:rPr>
          <w:t>su</w:t>
        </w:r>
      </w:ins>
      <w:ins w:id="1834" w:author="alanr" w:date="2021-05-01T07:55:27Z">
        <w:r>
          <w:rPr>
            <w:rFonts w:hint="default" w:ascii="Times New Roman" w:hAnsi="Times New Roman" w:cs="Times New Roman"/>
            <w:sz w:val="24"/>
            <w:szCs w:val="24"/>
            <w:lang w:val="en-US"/>
          </w:rPr>
          <w:t xml:space="preserve">pporters. </w:t>
        </w:r>
      </w:ins>
      <w:ins w:id="1835" w:author="alanr" w:date="2021-05-01T07:55:48Z">
        <w:r>
          <w:rPr>
            <w:rFonts w:hint="default" w:ascii="Times New Roman" w:hAnsi="Times New Roman" w:cs="Times New Roman"/>
            <w:sz w:val="24"/>
            <w:szCs w:val="24"/>
            <w:lang w:val="en-US"/>
          </w:rPr>
          <w:t>We furt</w:t>
        </w:r>
      </w:ins>
      <w:ins w:id="1836" w:author="alanr" w:date="2021-05-01T07:55:49Z">
        <w:r>
          <w:rPr>
            <w:rFonts w:hint="default" w:ascii="Times New Roman" w:hAnsi="Times New Roman" w:cs="Times New Roman"/>
            <w:sz w:val="24"/>
            <w:szCs w:val="24"/>
            <w:lang w:val="en-US"/>
          </w:rPr>
          <w:t xml:space="preserve">her </w:t>
        </w:r>
      </w:ins>
      <w:ins w:id="1837" w:author="alanr" w:date="2021-05-01T07:56:01Z">
        <w:r>
          <w:rPr>
            <w:rFonts w:hint="default" w:ascii="Times New Roman" w:hAnsi="Times New Roman" w:cs="Times New Roman"/>
            <w:sz w:val="24"/>
            <w:szCs w:val="24"/>
            <w:lang w:val="en-US"/>
          </w:rPr>
          <w:t>pr</w:t>
        </w:r>
      </w:ins>
      <w:ins w:id="1838" w:author="alanr" w:date="2021-05-01T07:56:02Z">
        <w:r>
          <w:rPr>
            <w:rFonts w:hint="default" w:ascii="Times New Roman" w:hAnsi="Times New Roman" w:cs="Times New Roman"/>
            <w:sz w:val="24"/>
            <w:szCs w:val="24"/>
            <w:lang w:val="en-US"/>
          </w:rPr>
          <w:t xml:space="preserve">opose </w:t>
        </w:r>
      </w:ins>
      <w:ins w:id="1839" w:author="alanr" w:date="2021-05-01T07:56:13Z">
        <w:r>
          <w:rPr>
            <w:rFonts w:hint="default" w:ascii="Times New Roman" w:hAnsi="Times New Roman" w:cs="Times New Roman"/>
            <w:sz w:val="24"/>
            <w:szCs w:val="24"/>
            <w:lang w:val="en-US"/>
          </w:rPr>
          <w:t>that c</w:t>
        </w:r>
      </w:ins>
      <w:ins w:id="1840" w:author="alanr" w:date="2021-05-01T07:56:14Z">
        <w:r>
          <w:rPr>
            <w:rFonts w:hint="default" w:ascii="Times New Roman" w:hAnsi="Times New Roman" w:cs="Times New Roman"/>
            <w:sz w:val="24"/>
            <w:szCs w:val="24"/>
            <w:lang w:val="en-US"/>
          </w:rPr>
          <w:t xml:space="preserve">rowd </w:t>
        </w:r>
      </w:ins>
      <w:ins w:id="1841" w:author="alanr" w:date="2021-05-01T07:56:18Z">
        <w:r>
          <w:rPr>
            <w:rFonts w:hint="default" w:ascii="Times New Roman" w:hAnsi="Times New Roman" w:cs="Times New Roman"/>
            <w:sz w:val="24"/>
            <w:szCs w:val="24"/>
            <w:lang w:val="en-US"/>
          </w:rPr>
          <w:t>occ</w:t>
        </w:r>
      </w:ins>
      <w:ins w:id="1842" w:author="alanr" w:date="2021-05-01T07:56:19Z">
        <w:r>
          <w:rPr>
            <w:rFonts w:hint="default" w:ascii="Times New Roman" w:hAnsi="Times New Roman" w:cs="Times New Roman"/>
            <w:sz w:val="24"/>
            <w:szCs w:val="24"/>
            <w:lang w:val="en-US"/>
          </w:rPr>
          <w:t xml:space="preserve">upancy </w:t>
        </w:r>
      </w:ins>
      <w:ins w:id="1843" w:author="alanr" w:date="2021-05-01T07:56:20Z">
        <w:r>
          <w:rPr>
            <w:rFonts w:hint="default" w:ascii="Times New Roman" w:hAnsi="Times New Roman" w:cs="Times New Roman"/>
            <w:sz w:val="24"/>
            <w:szCs w:val="24"/>
            <w:lang w:val="en-US"/>
          </w:rPr>
          <w:t xml:space="preserve">but not </w:t>
        </w:r>
      </w:ins>
      <w:ins w:id="1844" w:author="alanr" w:date="2021-05-01T07:56:23Z">
        <w:r>
          <w:rPr>
            <w:rFonts w:hint="default" w:ascii="Times New Roman" w:hAnsi="Times New Roman" w:cs="Times New Roman"/>
            <w:sz w:val="24"/>
            <w:szCs w:val="24"/>
            <w:lang w:val="en-US"/>
          </w:rPr>
          <w:t>absolut</w:t>
        </w:r>
      </w:ins>
      <w:ins w:id="1845" w:author="alanr" w:date="2021-05-01T07:56:24Z">
        <w:r>
          <w:rPr>
            <w:rFonts w:hint="default" w:ascii="Times New Roman" w:hAnsi="Times New Roman" w:cs="Times New Roman"/>
            <w:sz w:val="24"/>
            <w:szCs w:val="24"/>
            <w:lang w:val="en-US"/>
          </w:rPr>
          <w:t>e crowd si</w:t>
        </w:r>
      </w:ins>
      <w:ins w:id="1846" w:author="alanr" w:date="2021-05-01T07:56:25Z">
        <w:r>
          <w:rPr>
            <w:rFonts w:hint="default" w:ascii="Times New Roman" w:hAnsi="Times New Roman" w:cs="Times New Roman"/>
            <w:sz w:val="24"/>
            <w:szCs w:val="24"/>
            <w:lang w:val="en-US"/>
          </w:rPr>
          <w:t xml:space="preserve">ze </w:t>
        </w:r>
      </w:ins>
      <w:ins w:id="1847" w:author="alanr" w:date="2021-05-01T07:56:26Z">
        <w:r>
          <w:rPr>
            <w:rFonts w:hint="default" w:ascii="Times New Roman" w:hAnsi="Times New Roman" w:cs="Times New Roman"/>
            <w:sz w:val="24"/>
            <w:szCs w:val="24"/>
            <w:lang w:val="en-US"/>
          </w:rPr>
          <w:t>affects t</w:t>
        </w:r>
      </w:ins>
      <w:ins w:id="1848" w:author="alanr" w:date="2021-05-01T07:56:27Z">
        <w:r>
          <w:rPr>
            <w:rFonts w:hint="default" w:ascii="Times New Roman" w:hAnsi="Times New Roman" w:cs="Times New Roman"/>
            <w:sz w:val="24"/>
            <w:szCs w:val="24"/>
            <w:lang w:val="en-US"/>
          </w:rPr>
          <w:t xml:space="preserve">he </w:t>
        </w:r>
      </w:ins>
      <w:ins w:id="1849" w:author="alanr" w:date="2021-05-01T07:56:29Z">
        <w:r>
          <w:rPr>
            <w:rFonts w:hint="default" w:ascii="Times New Roman" w:hAnsi="Times New Roman" w:cs="Times New Roman"/>
            <w:sz w:val="24"/>
            <w:szCs w:val="24"/>
            <w:lang w:val="en-US"/>
          </w:rPr>
          <w:t>deg</w:t>
        </w:r>
      </w:ins>
      <w:ins w:id="1850" w:author="alanr" w:date="2021-05-01T07:56:30Z">
        <w:r>
          <w:rPr>
            <w:rFonts w:hint="default" w:ascii="Times New Roman" w:hAnsi="Times New Roman" w:cs="Times New Roman"/>
            <w:sz w:val="24"/>
            <w:szCs w:val="24"/>
            <w:lang w:val="en-US"/>
          </w:rPr>
          <w:t>ree</w:t>
        </w:r>
      </w:ins>
      <w:ins w:id="1851" w:author="alanr" w:date="2021-05-01T07:56:31Z">
        <w:r>
          <w:rPr>
            <w:rFonts w:hint="default" w:ascii="Times New Roman" w:hAnsi="Times New Roman" w:cs="Times New Roman"/>
            <w:sz w:val="24"/>
            <w:szCs w:val="24"/>
            <w:lang w:val="en-US"/>
          </w:rPr>
          <w:t xml:space="preserve"> to wh</w:t>
        </w:r>
      </w:ins>
      <w:ins w:id="1852" w:author="alanr" w:date="2021-05-01T07:56:32Z">
        <w:r>
          <w:rPr>
            <w:rFonts w:hint="default" w:ascii="Times New Roman" w:hAnsi="Times New Roman" w:cs="Times New Roman"/>
            <w:sz w:val="24"/>
            <w:szCs w:val="24"/>
            <w:lang w:val="en-US"/>
          </w:rPr>
          <w:t>ich crow</w:t>
        </w:r>
      </w:ins>
      <w:ins w:id="1853" w:author="alanr" w:date="2021-05-01T07:56:33Z">
        <w:r>
          <w:rPr>
            <w:rFonts w:hint="default" w:ascii="Times New Roman" w:hAnsi="Times New Roman" w:cs="Times New Roman"/>
            <w:sz w:val="24"/>
            <w:szCs w:val="24"/>
            <w:lang w:val="en-US"/>
          </w:rPr>
          <w:t xml:space="preserve">d support </w:t>
        </w:r>
      </w:ins>
      <w:ins w:id="1854" w:author="alanr" w:date="2021-05-01T07:56:34Z">
        <w:r>
          <w:rPr>
            <w:rFonts w:hint="default" w:ascii="Times New Roman" w:hAnsi="Times New Roman" w:cs="Times New Roman"/>
            <w:sz w:val="24"/>
            <w:szCs w:val="24"/>
            <w:lang w:val="en-US"/>
          </w:rPr>
          <w:t>infl</w:t>
        </w:r>
      </w:ins>
      <w:ins w:id="1855" w:author="alanr" w:date="2021-05-01T07:56:35Z">
        <w:r>
          <w:rPr>
            <w:rFonts w:hint="default" w:ascii="Times New Roman" w:hAnsi="Times New Roman" w:cs="Times New Roman"/>
            <w:sz w:val="24"/>
            <w:szCs w:val="24"/>
            <w:lang w:val="en-US"/>
          </w:rPr>
          <w:t>uence</w:t>
        </w:r>
      </w:ins>
      <w:ins w:id="1856" w:author="alanr" w:date="2021-05-01T07:56:36Z">
        <w:r>
          <w:rPr>
            <w:rFonts w:hint="default" w:ascii="Times New Roman" w:hAnsi="Times New Roman" w:cs="Times New Roman"/>
            <w:sz w:val="24"/>
            <w:szCs w:val="24"/>
            <w:lang w:val="en-US"/>
          </w:rPr>
          <w:t xml:space="preserve">s team </w:t>
        </w:r>
      </w:ins>
      <w:ins w:id="1857" w:author="alanr" w:date="2021-05-01T07:56:37Z">
        <w:r>
          <w:rPr>
            <w:rFonts w:hint="default" w:ascii="Times New Roman" w:hAnsi="Times New Roman" w:cs="Times New Roman"/>
            <w:sz w:val="24"/>
            <w:szCs w:val="24"/>
            <w:lang w:val="en-US"/>
          </w:rPr>
          <w:t>performance</w:t>
        </w:r>
      </w:ins>
      <w:ins w:id="1858" w:author="alanr" w:date="2021-05-01T07:56:38Z">
        <w:r>
          <w:rPr>
            <w:rFonts w:hint="default" w:ascii="Times New Roman" w:hAnsi="Times New Roman" w:cs="Times New Roman"/>
            <w:sz w:val="24"/>
            <w:szCs w:val="24"/>
            <w:lang w:val="en-US"/>
          </w:rPr>
          <w:t xml:space="preserve">. </w:t>
        </w:r>
      </w:ins>
      <w:ins w:id="1859" w:author="alanr" w:date="2021-05-01T07:56:39Z">
        <w:r>
          <w:rPr>
            <w:rFonts w:hint="default" w:ascii="Times New Roman" w:hAnsi="Times New Roman" w:cs="Times New Roman"/>
            <w:sz w:val="24"/>
            <w:szCs w:val="24"/>
            <w:lang w:val="en-US"/>
          </w:rPr>
          <w:t>With hi</w:t>
        </w:r>
      </w:ins>
      <w:ins w:id="1860" w:author="alanr" w:date="2021-05-01T07:56:40Z">
        <w:r>
          <w:rPr>
            <w:rFonts w:hint="default" w:ascii="Times New Roman" w:hAnsi="Times New Roman" w:cs="Times New Roman"/>
            <w:sz w:val="24"/>
            <w:szCs w:val="24"/>
            <w:lang w:val="en-US"/>
          </w:rPr>
          <w:t>gher oc</w:t>
        </w:r>
      </w:ins>
      <w:ins w:id="1861" w:author="alanr" w:date="2021-05-01T07:56:41Z">
        <w:r>
          <w:rPr>
            <w:rFonts w:hint="default" w:ascii="Times New Roman" w:hAnsi="Times New Roman" w:cs="Times New Roman"/>
            <w:sz w:val="24"/>
            <w:szCs w:val="24"/>
            <w:lang w:val="en-US"/>
          </w:rPr>
          <w:t xml:space="preserve">cupancy </w:t>
        </w:r>
      </w:ins>
      <w:ins w:id="1862" w:author="alanr" w:date="2021-05-01T07:56:42Z">
        <w:r>
          <w:rPr>
            <w:rFonts w:hint="default" w:ascii="Times New Roman" w:hAnsi="Times New Roman" w:cs="Times New Roman"/>
            <w:sz w:val="24"/>
            <w:szCs w:val="24"/>
            <w:lang w:val="en-US"/>
          </w:rPr>
          <w:t>rates inc</w:t>
        </w:r>
      </w:ins>
      <w:ins w:id="1863" w:author="alanr" w:date="2021-05-01T07:56:43Z">
        <w:r>
          <w:rPr>
            <w:rFonts w:hint="default" w:ascii="Times New Roman" w:hAnsi="Times New Roman" w:cs="Times New Roman"/>
            <w:sz w:val="24"/>
            <w:szCs w:val="24"/>
            <w:lang w:val="en-US"/>
          </w:rPr>
          <w:t>reasing th</w:t>
        </w:r>
      </w:ins>
      <w:ins w:id="1864" w:author="alanr" w:date="2021-05-01T07:56:44Z">
        <w:r>
          <w:rPr>
            <w:rFonts w:hint="default" w:ascii="Times New Roman" w:hAnsi="Times New Roman" w:cs="Times New Roman"/>
            <w:sz w:val="24"/>
            <w:szCs w:val="24"/>
            <w:lang w:val="en-US"/>
          </w:rPr>
          <w:t>e point</w:t>
        </w:r>
      </w:ins>
      <w:ins w:id="1865" w:author="alanr" w:date="2021-05-01T07:56:45Z">
        <w:r>
          <w:rPr>
            <w:rFonts w:hint="default" w:ascii="Times New Roman" w:hAnsi="Times New Roman" w:cs="Times New Roman"/>
            <w:sz w:val="24"/>
            <w:szCs w:val="24"/>
            <w:lang w:val="en-US"/>
          </w:rPr>
          <w:t>s gap by</w:t>
        </w:r>
      </w:ins>
      <w:ins w:id="1866" w:author="alanr" w:date="2021-05-01T07:56:46Z">
        <w:r>
          <w:rPr>
            <w:rFonts w:hint="default" w:ascii="Times New Roman" w:hAnsi="Times New Roman" w:cs="Times New Roman"/>
            <w:sz w:val="24"/>
            <w:szCs w:val="24"/>
            <w:lang w:val="en-US"/>
          </w:rPr>
          <w:t xml:space="preserve"> … </w:t>
        </w:r>
      </w:ins>
      <w:ins w:id="1867" w:author="alanr" w:date="2021-05-01T07:56:47Z">
        <w:r>
          <w:rPr>
            <w:rFonts w:hint="default" w:ascii="Times New Roman" w:hAnsi="Times New Roman" w:cs="Times New Roman"/>
            <w:sz w:val="24"/>
            <w:szCs w:val="24"/>
            <w:lang w:val="en-US"/>
          </w:rPr>
          <w:t xml:space="preserve">and </w:t>
        </w:r>
      </w:ins>
      <w:ins w:id="1868" w:author="alanr" w:date="2021-05-01T07:56:49Z">
        <w:r>
          <w:rPr>
            <w:rFonts w:hint="default" w:ascii="Times New Roman" w:hAnsi="Times New Roman" w:cs="Times New Roman"/>
            <w:sz w:val="24"/>
            <w:szCs w:val="24"/>
            <w:lang w:val="en-US"/>
          </w:rPr>
          <w:t>g</w:t>
        </w:r>
      </w:ins>
      <w:ins w:id="1869" w:author="alanr" w:date="2021-05-01T07:56:50Z">
        <w:r>
          <w:rPr>
            <w:rFonts w:hint="default" w:ascii="Times New Roman" w:hAnsi="Times New Roman" w:cs="Times New Roman"/>
            <w:sz w:val="24"/>
            <w:szCs w:val="24"/>
            <w:lang w:val="en-US"/>
          </w:rPr>
          <w:t>oal gap by</w:t>
        </w:r>
      </w:ins>
      <w:ins w:id="1870" w:author="alanr" w:date="2021-05-01T07:56:51Z">
        <w:r>
          <w:rPr>
            <w:rFonts w:hint="default" w:ascii="Times New Roman" w:hAnsi="Times New Roman" w:cs="Times New Roman"/>
            <w:sz w:val="24"/>
            <w:szCs w:val="24"/>
            <w:lang w:val="en-US"/>
          </w:rPr>
          <w:t xml:space="preserve"> …. </w:t>
        </w:r>
      </w:ins>
      <w:ins w:id="1871" w:author="alanr" w:date="2021-05-01T07:56:52Z">
        <w:r>
          <w:rPr>
            <w:rFonts w:hint="default" w:ascii="Times New Roman" w:hAnsi="Times New Roman" w:cs="Times New Roman"/>
            <w:sz w:val="24"/>
            <w:szCs w:val="24"/>
            <w:lang w:val="en-US"/>
          </w:rPr>
          <w:t xml:space="preserve">  </w:t>
        </w:r>
      </w:ins>
      <w:ins w:id="1872" w:author="alanr" w:date="2021-05-01T07:56:53Z">
        <w:r>
          <w:rPr>
            <w:rFonts w:hint="default" w:ascii="Times New Roman" w:hAnsi="Times New Roman" w:cs="Times New Roman"/>
            <w:sz w:val="24"/>
            <w:szCs w:val="24"/>
            <w:lang w:val="en-US"/>
          </w:rPr>
          <w:t>Thi</w:t>
        </w:r>
      </w:ins>
      <w:ins w:id="1873" w:author="alanr" w:date="2021-05-01T07:56:54Z">
        <w:r>
          <w:rPr>
            <w:rFonts w:hint="default" w:ascii="Times New Roman" w:hAnsi="Times New Roman" w:cs="Times New Roman"/>
            <w:sz w:val="24"/>
            <w:szCs w:val="24"/>
            <w:lang w:val="en-US"/>
          </w:rPr>
          <w:t>s in compar</w:t>
        </w:r>
      </w:ins>
      <w:ins w:id="1874" w:author="alanr" w:date="2021-05-01T07:56:55Z">
        <w:r>
          <w:rPr>
            <w:rFonts w:hint="default" w:ascii="Times New Roman" w:hAnsi="Times New Roman" w:cs="Times New Roman"/>
            <w:sz w:val="24"/>
            <w:szCs w:val="24"/>
            <w:lang w:val="en-US"/>
          </w:rPr>
          <w:t>ison to lo</w:t>
        </w:r>
      </w:ins>
      <w:ins w:id="1875" w:author="alanr" w:date="2021-05-01T07:56:56Z">
        <w:r>
          <w:rPr>
            <w:rFonts w:hint="default" w:ascii="Times New Roman" w:hAnsi="Times New Roman" w:cs="Times New Roman"/>
            <w:sz w:val="24"/>
            <w:szCs w:val="24"/>
            <w:lang w:val="en-US"/>
          </w:rPr>
          <w:t>wer occupanc</w:t>
        </w:r>
      </w:ins>
      <w:ins w:id="1876" w:author="alanr" w:date="2021-05-01T07:56:57Z">
        <w:r>
          <w:rPr>
            <w:rFonts w:hint="default" w:ascii="Times New Roman" w:hAnsi="Times New Roman" w:cs="Times New Roman"/>
            <w:sz w:val="24"/>
            <w:szCs w:val="24"/>
            <w:lang w:val="en-US"/>
          </w:rPr>
          <w:t>y ra</w:t>
        </w:r>
      </w:ins>
      <w:ins w:id="1877" w:author="alanr" w:date="2021-05-01T07:56:58Z">
        <w:r>
          <w:rPr>
            <w:rFonts w:hint="default" w:ascii="Times New Roman" w:hAnsi="Times New Roman" w:cs="Times New Roman"/>
            <w:sz w:val="24"/>
            <w:szCs w:val="24"/>
            <w:lang w:val="en-US"/>
          </w:rPr>
          <w:t xml:space="preserve">tes </w:t>
        </w:r>
      </w:ins>
      <w:ins w:id="1878" w:author="alanr" w:date="2021-05-01T07:57:25Z">
        <w:r>
          <w:rPr>
            <w:rFonts w:hint="default" w:ascii="Times New Roman" w:hAnsi="Times New Roman" w:cs="Times New Roman"/>
            <w:sz w:val="24"/>
            <w:szCs w:val="24"/>
            <w:lang w:val="en-US"/>
          </w:rPr>
          <w:t>w</w:t>
        </w:r>
      </w:ins>
      <w:ins w:id="1879" w:author="alanr" w:date="2021-05-01T07:57:26Z">
        <w:r>
          <w:rPr>
            <w:rFonts w:hint="default" w:ascii="Times New Roman" w:hAnsi="Times New Roman" w:cs="Times New Roman"/>
            <w:sz w:val="24"/>
            <w:szCs w:val="24"/>
            <w:lang w:val="en-US"/>
          </w:rPr>
          <w:t>hich lowe</w:t>
        </w:r>
      </w:ins>
      <w:ins w:id="1880" w:author="alanr" w:date="2021-05-01T07:57:27Z">
        <w:r>
          <w:rPr>
            <w:rFonts w:hint="default" w:ascii="Times New Roman" w:hAnsi="Times New Roman" w:cs="Times New Roman"/>
            <w:sz w:val="24"/>
            <w:szCs w:val="24"/>
            <w:lang w:val="en-US"/>
          </w:rPr>
          <w:t xml:space="preserve">rs the </w:t>
        </w:r>
      </w:ins>
      <w:ins w:id="1881" w:author="alanr" w:date="2021-05-01T07:57:37Z">
        <w:r>
          <w:rPr>
            <w:rFonts w:hint="default" w:ascii="Times New Roman" w:hAnsi="Times New Roman" w:cs="Times New Roman"/>
            <w:sz w:val="24"/>
            <w:szCs w:val="24"/>
            <w:lang w:val="en-US"/>
          </w:rPr>
          <w:t xml:space="preserve">points gap </w:t>
        </w:r>
      </w:ins>
      <w:ins w:id="1882" w:author="alanr" w:date="2021-05-01T07:57:38Z">
        <w:r>
          <w:rPr>
            <w:rFonts w:hint="default" w:ascii="Times New Roman" w:hAnsi="Times New Roman" w:cs="Times New Roman"/>
            <w:sz w:val="24"/>
            <w:szCs w:val="24"/>
            <w:lang w:val="en-US"/>
          </w:rPr>
          <w:t xml:space="preserve">and goal </w:t>
        </w:r>
      </w:ins>
      <w:ins w:id="1883" w:author="alanr" w:date="2021-05-01T07:57:39Z">
        <w:r>
          <w:rPr>
            <w:rFonts w:hint="default" w:ascii="Times New Roman" w:hAnsi="Times New Roman" w:cs="Times New Roman"/>
            <w:sz w:val="24"/>
            <w:szCs w:val="24"/>
            <w:lang w:val="en-US"/>
          </w:rPr>
          <w:t xml:space="preserve">gap </w:t>
        </w:r>
      </w:ins>
      <w:ins w:id="1884" w:author="alanr" w:date="2021-05-01T07:57:40Z">
        <w:r>
          <w:rPr>
            <w:rFonts w:hint="default" w:ascii="Times New Roman" w:hAnsi="Times New Roman" w:cs="Times New Roman"/>
            <w:sz w:val="24"/>
            <w:szCs w:val="24"/>
            <w:lang w:val="en-US"/>
          </w:rPr>
          <w:t>by … a</w:t>
        </w:r>
      </w:ins>
      <w:ins w:id="1885" w:author="alanr" w:date="2021-05-01T07:57:41Z">
        <w:r>
          <w:rPr>
            <w:rFonts w:hint="default" w:ascii="Times New Roman" w:hAnsi="Times New Roman" w:cs="Times New Roman"/>
            <w:sz w:val="24"/>
            <w:szCs w:val="24"/>
            <w:lang w:val="en-US"/>
          </w:rPr>
          <w:t>nd … res</w:t>
        </w:r>
      </w:ins>
      <w:ins w:id="1886" w:author="alanr" w:date="2021-05-01T07:57:42Z">
        <w:r>
          <w:rPr>
            <w:rFonts w:hint="default" w:ascii="Times New Roman" w:hAnsi="Times New Roman" w:cs="Times New Roman"/>
            <w:sz w:val="24"/>
            <w:szCs w:val="24"/>
            <w:lang w:val="en-US"/>
          </w:rPr>
          <w:t>pec</w:t>
        </w:r>
      </w:ins>
      <w:ins w:id="1887" w:author="alanr" w:date="2021-05-01T07:57:43Z">
        <w:r>
          <w:rPr>
            <w:rFonts w:hint="default" w:ascii="Times New Roman" w:hAnsi="Times New Roman" w:cs="Times New Roman"/>
            <w:sz w:val="24"/>
            <w:szCs w:val="24"/>
            <w:lang w:val="en-US"/>
          </w:rPr>
          <w:t>tive</w:t>
        </w:r>
      </w:ins>
      <w:ins w:id="1888" w:author="alanr" w:date="2021-05-01T07:57:44Z">
        <w:r>
          <w:rPr>
            <w:rFonts w:hint="default" w:ascii="Times New Roman" w:hAnsi="Times New Roman" w:cs="Times New Roman"/>
            <w:sz w:val="24"/>
            <w:szCs w:val="24"/>
            <w:lang w:val="en-US"/>
          </w:rPr>
          <w:t xml:space="preserve">ly. </w:t>
        </w:r>
      </w:ins>
      <w:ins w:id="1889" w:author="alanr" w:date="2021-05-01T08:38:05Z">
        <w:r>
          <w:rPr>
            <w:rFonts w:hint="default" w:ascii="Times New Roman" w:hAnsi="Times New Roman" w:cs="Times New Roman"/>
            <w:sz w:val="24"/>
            <w:szCs w:val="24"/>
            <w:lang w:val="en-US"/>
          </w:rPr>
          <w:t>We d</w:t>
        </w:r>
      </w:ins>
      <w:ins w:id="1890" w:author="alanr" w:date="2021-05-01T08:38:06Z">
        <w:r>
          <w:rPr>
            <w:rFonts w:hint="default" w:ascii="Times New Roman" w:hAnsi="Times New Roman" w:cs="Times New Roman"/>
            <w:sz w:val="24"/>
            <w:szCs w:val="24"/>
            <w:lang w:val="en-US"/>
          </w:rPr>
          <w:t xml:space="preserve">o not find </w:t>
        </w:r>
      </w:ins>
      <w:ins w:id="1891" w:author="alanr" w:date="2021-05-01T08:38:08Z">
        <w:r>
          <w:rPr>
            <w:rFonts w:hint="default" w:ascii="Times New Roman" w:hAnsi="Times New Roman" w:cs="Times New Roman"/>
            <w:sz w:val="24"/>
            <w:szCs w:val="24"/>
            <w:lang w:val="en-US"/>
          </w:rPr>
          <w:t>evidenc</w:t>
        </w:r>
      </w:ins>
      <w:ins w:id="1892" w:author="alanr" w:date="2021-05-01T08:38:09Z">
        <w:r>
          <w:rPr>
            <w:rFonts w:hint="default" w:ascii="Times New Roman" w:hAnsi="Times New Roman" w:cs="Times New Roman"/>
            <w:sz w:val="24"/>
            <w:szCs w:val="24"/>
            <w:lang w:val="en-US"/>
          </w:rPr>
          <w:t xml:space="preserve">e that </w:t>
        </w:r>
      </w:ins>
      <w:ins w:id="1893" w:author="alanr" w:date="2021-05-01T08:38:10Z">
        <w:r>
          <w:rPr>
            <w:rFonts w:hint="default" w:ascii="Times New Roman" w:hAnsi="Times New Roman" w:cs="Times New Roman"/>
            <w:sz w:val="24"/>
            <w:szCs w:val="24"/>
            <w:lang w:val="en-US"/>
          </w:rPr>
          <w:t>c</w:t>
        </w:r>
      </w:ins>
      <w:ins w:id="1894" w:author="alanr" w:date="2021-05-01T08:38:11Z">
        <w:r>
          <w:rPr>
            <w:rFonts w:hint="default" w:ascii="Times New Roman" w:hAnsi="Times New Roman" w:cs="Times New Roman"/>
            <w:sz w:val="24"/>
            <w:szCs w:val="24"/>
            <w:lang w:val="en-US"/>
          </w:rPr>
          <w:t xml:space="preserve">rowd </w:t>
        </w:r>
      </w:ins>
      <w:ins w:id="1895" w:author="alanr" w:date="2021-05-01T08:38:12Z">
        <w:r>
          <w:rPr>
            <w:rFonts w:hint="default" w:ascii="Times New Roman" w:hAnsi="Times New Roman" w:cs="Times New Roman"/>
            <w:sz w:val="24"/>
            <w:szCs w:val="24"/>
            <w:lang w:val="en-US"/>
          </w:rPr>
          <w:t>size and c</w:t>
        </w:r>
      </w:ins>
      <w:ins w:id="1896" w:author="alanr" w:date="2021-05-01T08:38:13Z">
        <w:r>
          <w:rPr>
            <w:rFonts w:hint="default" w:ascii="Times New Roman" w:hAnsi="Times New Roman" w:cs="Times New Roman"/>
            <w:sz w:val="24"/>
            <w:szCs w:val="24"/>
            <w:lang w:val="en-US"/>
          </w:rPr>
          <w:t xml:space="preserve">rowd </w:t>
        </w:r>
      </w:ins>
      <w:ins w:id="1897" w:author="alanr" w:date="2021-05-01T08:38:15Z">
        <w:r>
          <w:rPr>
            <w:rFonts w:hint="default" w:ascii="Times New Roman" w:hAnsi="Times New Roman" w:cs="Times New Roman"/>
            <w:sz w:val="24"/>
            <w:szCs w:val="24"/>
            <w:lang w:val="en-US"/>
          </w:rPr>
          <w:t>occu</w:t>
        </w:r>
      </w:ins>
      <w:ins w:id="1898" w:author="alanr" w:date="2021-05-01T08:38:16Z">
        <w:r>
          <w:rPr>
            <w:rFonts w:hint="default" w:ascii="Times New Roman" w:hAnsi="Times New Roman" w:cs="Times New Roman"/>
            <w:sz w:val="24"/>
            <w:szCs w:val="24"/>
            <w:lang w:val="en-US"/>
          </w:rPr>
          <w:t>pancy i</w:t>
        </w:r>
      </w:ins>
      <w:ins w:id="1899" w:author="alanr" w:date="2021-05-01T08:38:17Z">
        <w:r>
          <w:rPr>
            <w:rFonts w:hint="default" w:ascii="Times New Roman" w:hAnsi="Times New Roman" w:cs="Times New Roman"/>
            <w:sz w:val="24"/>
            <w:szCs w:val="24"/>
            <w:lang w:val="en-US"/>
          </w:rPr>
          <w:t>nfluence</w:t>
        </w:r>
      </w:ins>
      <w:ins w:id="1900" w:author="alanr" w:date="2021-05-01T08:38:24Z">
        <w:r>
          <w:rPr>
            <w:rFonts w:hint="default" w:ascii="Times New Roman" w:hAnsi="Times New Roman" w:cs="Times New Roman"/>
            <w:sz w:val="24"/>
            <w:szCs w:val="24"/>
            <w:lang w:val="en-US"/>
          </w:rPr>
          <w:t xml:space="preserve"> </w:t>
        </w:r>
      </w:ins>
      <w:ins w:id="1901" w:author="alanr" w:date="2021-05-01T08:38:25Z">
        <w:r>
          <w:rPr>
            <w:rFonts w:hint="default" w:ascii="Times New Roman" w:hAnsi="Times New Roman" w:cs="Times New Roman"/>
            <w:sz w:val="24"/>
            <w:szCs w:val="24"/>
            <w:lang w:val="en-US"/>
          </w:rPr>
          <w:t>the rela</w:t>
        </w:r>
      </w:ins>
      <w:ins w:id="1902" w:author="alanr" w:date="2021-05-01T08:38:26Z">
        <w:r>
          <w:rPr>
            <w:rFonts w:hint="default" w:ascii="Times New Roman" w:hAnsi="Times New Roman" w:cs="Times New Roman"/>
            <w:sz w:val="24"/>
            <w:szCs w:val="24"/>
            <w:lang w:val="en-US"/>
          </w:rPr>
          <w:t>tionship b</w:t>
        </w:r>
      </w:ins>
      <w:ins w:id="1903" w:author="alanr" w:date="2021-05-01T08:38:27Z">
        <w:r>
          <w:rPr>
            <w:rFonts w:hint="default" w:ascii="Times New Roman" w:hAnsi="Times New Roman" w:cs="Times New Roman"/>
            <w:sz w:val="24"/>
            <w:szCs w:val="24"/>
            <w:lang w:val="en-US"/>
          </w:rPr>
          <w:t>etween cr</w:t>
        </w:r>
      </w:ins>
      <w:ins w:id="1904" w:author="alanr" w:date="2021-05-01T08:38:28Z">
        <w:r>
          <w:rPr>
            <w:rFonts w:hint="default" w:ascii="Times New Roman" w:hAnsi="Times New Roman" w:cs="Times New Roman"/>
            <w:sz w:val="24"/>
            <w:szCs w:val="24"/>
            <w:lang w:val="en-US"/>
          </w:rPr>
          <w:t>owd suppor</w:t>
        </w:r>
      </w:ins>
      <w:ins w:id="1905" w:author="alanr" w:date="2021-05-01T08:38:29Z">
        <w:r>
          <w:rPr>
            <w:rFonts w:hint="default" w:ascii="Times New Roman" w:hAnsi="Times New Roman" w:cs="Times New Roman"/>
            <w:sz w:val="24"/>
            <w:szCs w:val="24"/>
            <w:lang w:val="en-US"/>
          </w:rPr>
          <w:t>t and refe</w:t>
        </w:r>
      </w:ins>
      <w:ins w:id="1906" w:author="alanr" w:date="2021-05-01T08:38:30Z">
        <w:r>
          <w:rPr>
            <w:rFonts w:hint="default" w:ascii="Times New Roman" w:hAnsi="Times New Roman" w:cs="Times New Roman"/>
            <w:sz w:val="24"/>
            <w:szCs w:val="24"/>
            <w:lang w:val="en-US"/>
          </w:rPr>
          <w:t>ree deci</w:t>
        </w:r>
      </w:ins>
      <w:ins w:id="1907" w:author="alanr" w:date="2021-05-01T08:38:31Z">
        <w:r>
          <w:rPr>
            <w:rFonts w:hint="default" w:ascii="Times New Roman" w:hAnsi="Times New Roman" w:cs="Times New Roman"/>
            <w:sz w:val="24"/>
            <w:szCs w:val="24"/>
            <w:lang w:val="en-US"/>
          </w:rPr>
          <w:t xml:space="preserve">sions. </w:t>
        </w:r>
      </w:ins>
      <w:ins w:id="1908" w:author="alanr" w:date="2021-05-01T08:38:50Z">
        <w:r>
          <w:rPr>
            <w:rFonts w:hint="default" w:ascii="Times New Roman" w:hAnsi="Times New Roman" w:cs="Times New Roman"/>
            <w:sz w:val="24"/>
            <w:szCs w:val="24"/>
            <w:lang w:val="en-US"/>
          </w:rPr>
          <w:t>F</w:t>
        </w:r>
      </w:ins>
      <w:ins w:id="1909" w:author="alanr" w:date="2021-05-01T08:38:51Z">
        <w:r>
          <w:rPr>
            <w:rFonts w:hint="default" w:ascii="Times New Roman" w:hAnsi="Times New Roman" w:cs="Times New Roman"/>
            <w:sz w:val="24"/>
            <w:szCs w:val="24"/>
            <w:lang w:val="en-US"/>
          </w:rPr>
          <w:t>urthermore,</w:t>
        </w:r>
      </w:ins>
      <w:ins w:id="1910" w:author="alanr" w:date="2021-05-01T08:38:52Z">
        <w:r>
          <w:rPr>
            <w:rFonts w:hint="default" w:ascii="Times New Roman" w:hAnsi="Times New Roman" w:cs="Times New Roman"/>
            <w:sz w:val="24"/>
            <w:szCs w:val="24"/>
            <w:lang w:val="en-US"/>
          </w:rPr>
          <w:t xml:space="preserve"> we do</w:t>
        </w:r>
      </w:ins>
      <w:ins w:id="1911" w:author="alanr" w:date="2021-05-01T08:39:07Z">
        <w:r>
          <w:rPr>
            <w:rFonts w:hint="default" w:ascii="Times New Roman" w:hAnsi="Times New Roman" w:cs="Times New Roman"/>
            <w:sz w:val="24"/>
            <w:szCs w:val="24"/>
            <w:lang w:val="en-US"/>
          </w:rPr>
          <w:t xml:space="preserve"> </w:t>
        </w:r>
      </w:ins>
      <w:ins w:id="1912" w:author="alanr" w:date="2021-05-01T08:39:08Z">
        <w:r>
          <w:rPr>
            <w:rFonts w:hint="default" w:ascii="Times New Roman" w:hAnsi="Times New Roman" w:cs="Times New Roman"/>
            <w:sz w:val="24"/>
            <w:szCs w:val="24"/>
            <w:lang w:val="en-US"/>
          </w:rPr>
          <w:t xml:space="preserve">not find </w:t>
        </w:r>
      </w:ins>
      <w:ins w:id="1913" w:author="alanr" w:date="2021-05-01T08:39:10Z">
        <w:r>
          <w:rPr>
            <w:rFonts w:hint="default" w:ascii="Times New Roman" w:hAnsi="Times New Roman" w:cs="Times New Roman"/>
            <w:sz w:val="24"/>
            <w:szCs w:val="24"/>
            <w:lang w:val="en-US"/>
          </w:rPr>
          <w:t>e</w:t>
        </w:r>
      </w:ins>
      <w:ins w:id="1914" w:author="alanr" w:date="2021-05-01T08:39:11Z">
        <w:r>
          <w:rPr>
            <w:rFonts w:hint="default" w:ascii="Times New Roman" w:hAnsi="Times New Roman" w:cs="Times New Roman"/>
            <w:sz w:val="24"/>
            <w:szCs w:val="24"/>
            <w:lang w:val="en-US"/>
          </w:rPr>
          <w:t xml:space="preserve">vidence </w:t>
        </w:r>
      </w:ins>
      <w:ins w:id="1915" w:author="alanr" w:date="2021-05-01T08:39:12Z">
        <w:r>
          <w:rPr>
            <w:rFonts w:hint="default" w:ascii="Times New Roman" w:hAnsi="Times New Roman" w:cs="Times New Roman"/>
            <w:sz w:val="24"/>
            <w:szCs w:val="24"/>
            <w:lang w:val="en-US"/>
          </w:rPr>
          <w:t xml:space="preserve">to support </w:t>
        </w:r>
      </w:ins>
      <w:ins w:id="1916" w:author="alanr" w:date="2021-05-01T08:39:13Z">
        <w:r>
          <w:rPr>
            <w:rFonts w:hint="default" w:ascii="Times New Roman" w:hAnsi="Times New Roman" w:cs="Times New Roman"/>
            <w:sz w:val="24"/>
            <w:szCs w:val="24"/>
            <w:lang w:val="en-US"/>
          </w:rPr>
          <w:t>the claims t</w:t>
        </w:r>
      </w:ins>
      <w:ins w:id="1917" w:author="alanr" w:date="2021-05-01T08:39:14Z">
        <w:r>
          <w:rPr>
            <w:rFonts w:hint="default" w:ascii="Times New Roman" w:hAnsi="Times New Roman" w:cs="Times New Roman"/>
            <w:sz w:val="24"/>
            <w:szCs w:val="24"/>
            <w:lang w:val="en-US"/>
          </w:rPr>
          <w:t xml:space="preserve">hat </w:t>
        </w:r>
      </w:ins>
      <w:ins w:id="1918" w:author="alanr" w:date="2021-05-01T08:39:17Z">
        <w:r>
          <w:rPr>
            <w:rFonts w:hint="default" w:ascii="Times New Roman" w:hAnsi="Times New Roman" w:cs="Times New Roman"/>
            <w:sz w:val="24"/>
            <w:szCs w:val="24"/>
            <w:lang w:val="en-US"/>
          </w:rPr>
          <w:t>the sh</w:t>
        </w:r>
      </w:ins>
      <w:ins w:id="1919" w:author="alanr" w:date="2021-05-01T08:39:18Z">
        <w:r>
          <w:rPr>
            <w:rFonts w:hint="default" w:ascii="Times New Roman" w:hAnsi="Times New Roman" w:cs="Times New Roman"/>
            <w:sz w:val="24"/>
            <w:szCs w:val="24"/>
            <w:lang w:val="en-US"/>
          </w:rPr>
          <w:t xml:space="preserve">are of </w:t>
        </w:r>
      </w:ins>
      <w:ins w:id="1920" w:author="alanr" w:date="2021-05-01T08:39:19Z">
        <w:r>
          <w:rPr>
            <w:rFonts w:hint="default" w:ascii="Times New Roman" w:hAnsi="Times New Roman" w:cs="Times New Roman"/>
            <w:sz w:val="24"/>
            <w:szCs w:val="24"/>
            <w:lang w:val="en-US"/>
          </w:rPr>
          <w:t>foreig</w:t>
        </w:r>
      </w:ins>
      <w:ins w:id="1921" w:author="alanr" w:date="2021-05-01T08:39:20Z">
        <w:r>
          <w:rPr>
            <w:rFonts w:hint="default" w:ascii="Times New Roman" w:hAnsi="Times New Roman" w:cs="Times New Roman"/>
            <w:sz w:val="24"/>
            <w:szCs w:val="24"/>
            <w:lang w:val="en-US"/>
          </w:rPr>
          <w:t>ners and the</w:t>
        </w:r>
      </w:ins>
      <w:ins w:id="1922" w:author="alanr" w:date="2021-05-01T08:39:21Z">
        <w:r>
          <w:rPr>
            <w:rFonts w:hint="default" w:ascii="Times New Roman" w:hAnsi="Times New Roman" w:cs="Times New Roman"/>
            <w:sz w:val="24"/>
            <w:szCs w:val="24"/>
            <w:lang w:val="en-US"/>
          </w:rPr>
          <w:t xml:space="preserve"> average </w:t>
        </w:r>
      </w:ins>
      <w:ins w:id="1923" w:author="alanr" w:date="2021-05-01T08:39:22Z">
        <w:r>
          <w:rPr>
            <w:rFonts w:hint="default" w:ascii="Times New Roman" w:hAnsi="Times New Roman" w:cs="Times New Roman"/>
            <w:sz w:val="24"/>
            <w:szCs w:val="24"/>
            <w:lang w:val="en-US"/>
          </w:rPr>
          <w:t>a</w:t>
        </w:r>
      </w:ins>
      <w:ins w:id="1924" w:author="alanr" w:date="2021-05-01T08:39:23Z">
        <w:r>
          <w:rPr>
            <w:rFonts w:hint="default" w:ascii="Times New Roman" w:hAnsi="Times New Roman" w:cs="Times New Roman"/>
            <w:sz w:val="24"/>
            <w:szCs w:val="24"/>
            <w:lang w:val="en-US"/>
          </w:rPr>
          <w:t xml:space="preserve">ge of </w:t>
        </w:r>
      </w:ins>
      <w:ins w:id="1925" w:author="alanr" w:date="2021-05-01T08:39:24Z">
        <w:r>
          <w:rPr>
            <w:rFonts w:hint="default" w:ascii="Times New Roman" w:hAnsi="Times New Roman" w:cs="Times New Roman"/>
            <w:sz w:val="24"/>
            <w:szCs w:val="24"/>
            <w:lang w:val="en-US"/>
          </w:rPr>
          <w:t>t</w:t>
        </w:r>
      </w:ins>
      <w:ins w:id="1926" w:author="alanr" w:date="2021-05-01T08:39:25Z">
        <w:r>
          <w:rPr>
            <w:rFonts w:hint="default" w:ascii="Times New Roman" w:hAnsi="Times New Roman" w:cs="Times New Roman"/>
            <w:sz w:val="24"/>
            <w:szCs w:val="24"/>
            <w:lang w:val="en-US"/>
          </w:rPr>
          <w:t>eam</w:t>
        </w:r>
      </w:ins>
      <w:ins w:id="1927" w:author="alanr" w:date="2021-05-01T08:39:26Z">
        <w:r>
          <w:rPr>
            <w:rFonts w:hint="default" w:ascii="Times New Roman" w:hAnsi="Times New Roman" w:cs="Times New Roman"/>
            <w:sz w:val="24"/>
            <w:szCs w:val="24"/>
            <w:lang w:val="en-US"/>
          </w:rPr>
          <w:t xml:space="preserve">s </w:t>
        </w:r>
      </w:ins>
      <w:ins w:id="1928" w:author="alanr" w:date="2021-05-01T08:39:29Z">
        <w:r>
          <w:rPr>
            <w:rFonts w:hint="default" w:ascii="Times New Roman" w:hAnsi="Times New Roman" w:cs="Times New Roman"/>
            <w:sz w:val="24"/>
            <w:szCs w:val="24"/>
            <w:lang w:val="en-US"/>
          </w:rPr>
          <w:t>influenc</w:t>
        </w:r>
      </w:ins>
      <w:ins w:id="1929" w:author="alanr" w:date="2021-05-01T08:39:30Z">
        <w:r>
          <w:rPr>
            <w:rFonts w:hint="default" w:ascii="Times New Roman" w:hAnsi="Times New Roman" w:cs="Times New Roman"/>
            <w:sz w:val="24"/>
            <w:szCs w:val="24"/>
            <w:lang w:val="en-US"/>
          </w:rPr>
          <w:t xml:space="preserve">es the </w:t>
        </w:r>
      </w:ins>
      <w:ins w:id="1930" w:author="alanr" w:date="2021-05-01T08:39:31Z">
        <w:r>
          <w:rPr>
            <w:rFonts w:hint="default" w:ascii="Times New Roman" w:hAnsi="Times New Roman" w:cs="Times New Roman"/>
            <w:sz w:val="24"/>
            <w:szCs w:val="24"/>
            <w:lang w:val="en-US"/>
          </w:rPr>
          <w:t>eff</w:t>
        </w:r>
      </w:ins>
      <w:ins w:id="1931" w:author="alanr" w:date="2021-05-01T08:39:32Z">
        <w:r>
          <w:rPr>
            <w:rFonts w:hint="default" w:ascii="Times New Roman" w:hAnsi="Times New Roman" w:cs="Times New Roman"/>
            <w:sz w:val="24"/>
            <w:szCs w:val="24"/>
            <w:lang w:val="en-US"/>
          </w:rPr>
          <w:t>ect of cr</w:t>
        </w:r>
      </w:ins>
      <w:ins w:id="1932" w:author="alanr" w:date="2021-05-01T08:39:33Z">
        <w:r>
          <w:rPr>
            <w:rFonts w:hint="default" w:ascii="Times New Roman" w:hAnsi="Times New Roman" w:cs="Times New Roman"/>
            <w:sz w:val="24"/>
            <w:szCs w:val="24"/>
            <w:lang w:val="en-US"/>
          </w:rPr>
          <w:t>owd suppo</w:t>
        </w:r>
      </w:ins>
      <w:ins w:id="1933" w:author="alanr" w:date="2021-05-01T08:39:34Z">
        <w:r>
          <w:rPr>
            <w:rFonts w:hint="default" w:ascii="Times New Roman" w:hAnsi="Times New Roman" w:cs="Times New Roman"/>
            <w:sz w:val="24"/>
            <w:szCs w:val="24"/>
            <w:lang w:val="en-US"/>
          </w:rPr>
          <w:t xml:space="preserve">rt on team </w:t>
        </w:r>
      </w:ins>
      <w:ins w:id="1934" w:author="alanr" w:date="2021-05-01T08:39:36Z">
        <w:r>
          <w:rPr>
            <w:rFonts w:hint="default" w:ascii="Times New Roman" w:hAnsi="Times New Roman" w:cs="Times New Roman"/>
            <w:sz w:val="24"/>
            <w:szCs w:val="24"/>
            <w:lang w:val="en-US"/>
          </w:rPr>
          <w:t>performanc</w:t>
        </w:r>
      </w:ins>
      <w:ins w:id="1935" w:author="alanr" w:date="2021-05-01T08:39:37Z">
        <w:r>
          <w:rPr>
            <w:rFonts w:hint="default" w:ascii="Times New Roman" w:hAnsi="Times New Roman" w:cs="Times New Roman"/>
            <w:sz w:val="24"/>
            <w:szCs w:val="24"/>
            <w:lang w:val="en-US"/>
          </w:rPr>
          <w:t>e</w:t>
        </w:r>
      </w:ins>
      <w:ins w:id="1936" w:author="alanr" w:date="2021-05-01T08:39:39Z">
        <w:r>
          <w:rPr>
            <w:rFonts w:hint="default" w:ascii="Times New Roman" w:hAnsi="Times New Roman" w:cs="Times New Roman"/>
            <w:sz w:val="24"/>
            <w:szCs w:val="24"/>
            <w:lang w:val="en-US"/>
          </w:rPr>
          <w:t>, no</w:t>
        </w:r>
      </w:ins>
      <w:ins w:id="1937" w:author="alanr" w:date="2021-05-01T08:39:40Z">
        <w:r>
          <w:rPr>
            <w:rFonts w:hint="default" w:ascii="Times New Roman" w:hAnsi="Times New Roman" w:cs="Times New Roman"/>
            <w:sz w:val="24"/>
            <w:szCs w:val="24"/>
            <w:lang w:val="en-US"/>
          </w:rPr>
          <w:t xml:space="preserve">r </w:t>
        </w:r>
      </w:ins>
      <w:ins w:id="1938" w:author="alanr" w:date="2021-05-01T08:39:41Z">
        <w:r>
          <w:rPr>
            <w:rFonts w:hint="default" w:ascii="Times New Roman" w:hAnsi="Times New Roman" w:cs="Times New Roman"/>
            <w:sz w:val="24"/>
            <w:szCs w:val="24"/>
            <w:lang w:val="en-US"/>
          </w:rPr>
          <w:t>the ef</w:t>
        </w:r>
      </w:ins>
      <w:ins w:id="1939" w:author="alanr" w:date="2021-05-01T08:39:42Z">
        <w:r>
          <w:rPr>
            <w:rFonts w:hint="default" w:ascii="Times New Roman" w:hAnsi="Times New Roman" w:cs="Times New Roman"/>
            <w:sz w:val="24"/>
            <w:szCs w:val="24"/>
            <w:lang w:val="en-US"/>
          </w:rPr>
          <w:t>fect of c</w:t>
        </w:r>
      </w:ins>
      <w:ins w:id="1940" w:author="alanr" w:date="2021-05-01T08:39:43Z">
        <w:r>
          <w:rPr>
            <w:rFonts w:hint="default" w:ascii="Times New Roman" w:hAnsi="Times New Roman" w:cs="Times New Roman"/>
            <w:sz w:val="24"/>
            <w:szCs w:val="24"/>
            <w:lang w:val="en-US"/>
          </w:rPr>
          <w:t>rowd sup</w:t>
        </w:r>
      </w:ins>
      <w:ins w:id="1941" w:author="alanr" w:date="2021-05-01T08:39:44Z">
        <w:r>
          <w:rPr>
            <w:rFonts w:hint="default" w:ascii="Times New Roman" w:hAnsi="Times New Roman" w:cs="Times New Roman"/>
            <w:sz w:val="24"/>
            <w:szCs w:val="24"/>
            <w:lang w:val="en-US"/>
          </w:rPr>
          <w:t xml:space="preserve">port on </w:t>
        </w:r>
      </w:ins>
      <w:ins w:id="1942" w:author="alanr" w:date="2021-05-01T08:39:45Z">
        <w:r>
          <w:rPr>
            <w:rFonts w:hint="default" w:ascii="Times New Roman" w:hAnsi="Times New Roman" w:cs="Times New Roman"/>
            <w:sz w:val="24"/>
            <w:szCs w:val="24"/>
            <w:lang w:val="en-US"/>
          </w:rPr>
          <w:t xml:space="preserve">referee </w:t>
        </w:r>
      </w:ins>
      <w:ins w:id="1943" w:author="alanr" w:date="2021-05-01T08:39:46Z">
        <w:r>
          <w:rPr>
            <w:rFonts w:hint="default" w:ascii="Times New Roman" w:hAnsi="Times New Roman" w:cs="Times New Roman"/>
            <w:sz w:val="24"/>
            <w:szCs w:val="24"/>
            <w:lang w:val="en-US"/>
          </w:rPr>
          <w:t>decisions</w:t>
        </w:r>
      </w:ins>
      <w:ins w:id="1944" w:author="alanr" w:date="2021-05-01T08:39:47Z">
        <w:r>
          <w:rPr>
            <w:rFonts w:hint="default" w:ascii="Times New Roman" w:hAnsi="Times New Roman" w:cs="Times New Roman"/>
            <w:sz w:val="24"/>
            <w:szCs w:val="24"/>
            <w:lang w:val="en-US"/>
          </w:rPr>
          <w:t xml:space="preserve">. </w:t>
        </w:r>
      </w:ins>
    </w:p>
    <w:p>
      <w:pPr>
        <w:pStyle w:val="3"/>
        <w:numPr>
          <w:ilvl w:val="1"/>
          <w:numId w:val="0"/>
        </w:numPr>
        <w:spacing w:line="360" w:lineRule="auto"/>
        <w:rPr>
          <w:ins w:id="1945" w:author="alanr" w:date="2021-05-01T15:21:53Z"/>
          <w:rFonts w:ascii="Times New Roman" w:hAnsi="Times New Roman" w:cs="Times New Roman"/>
          <w:sz w:val="28"/>
          <w:szCs w:val="28"/>
          <w:lang w:val="en-US"/>
        </w:rPr>
      </w:pPr>
    </w:p>
    <w:p>
      <w:pPr>
        <w:pStyle w:val="3"/>
        <w:numPr>
          <w:ilvl w:val="1"/>
          <w:numId w:val="0"/>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5.2 Managerial recommendations</w:t>
      </w:r>
    </w:p>
    <w:p>
      <w:pPr>
        <w:spacing w:line="360" w:lineRule="auto"/>
        <w:rPr>
          <w:ins w:id="1946" w:author="alanr" w:date="2021-05-01T16:01:49Z"/>
          <w:rFonts w:hint="default" w:ascii="Times New Roman" w:hAnsi="Times New Roman" w:cs="Times New Roman"/>
          <w:sz w:val="24"/>
          <w:szCs w:val="24"/>
          <w:lang w:val="en-US"/>
        </w:rPr>
      </w:pPr>
      <w:ins w:id="1947" w:author="alanr" w:date="2021-05-01T16:01:20Z">
        <w:r>
          <w:rPr>
            <w:rFonts w:hint="default" w:ascii="Times New Roman" w:hAnsi="Times New Roman" w:cs="Times New Roman"/>
            <w:sz w:val="24"/>
            <w:szCs w:val="24"/>
            <w:lang w:val="en-US"/>
          </w:rPr>
          <w:t>The results</w:t>
        </w:r>
      </w:ins>
      <w:ins w:id="1948" w:author="alanr" w:date="2021-05-01T16:01:21Z">
        <w:r>
          <w:rPr>
            <w:rFonts w:hint="default" w:ascii="Times New Roman" w:hAnsi="Times New Roman" w:cs="Times New Roman"/>
            <w:sz w:val="24"/>
            <w:szCs w:val="24"/>
            <w:lang w:val="en-US"/>
          </w:rPr>
          <w:t xml:space="preserve"> of our stud</w:t>
        </w:r>
      </w:ins>
      <w:ins w:id="1949" w:author="alanr" w:date="2021-05-01T16:01:22Z">
        <w:r>
          <w:rPr>
            <w:rFonts w:hint="default" w:ascii="Times New Roman" w:hAnsi="Times New Roman" w:cs="Times New Roman"/>
            <w:sz w:val="24"/>
            <w:szCs w:val="24"/>
            <w:lang w:val="en-US"/>
          </w:rPr>
          <w:t>y i</w:t>
        </w:r>
      </w:ins>
      <w:ins w:id="1950" w:author="alanr" w:date="2021-05-01T16:01:23Z">
        <w:r>
          <w:rPr>
            <w:rFonts w:hint="default" w:ascii="Times New Roman" w:hAnsi="Times New Roman" w:cs="Times New Roman"/>
            <w:sz w:val="24"/>
            <w:szCs w:val="24"/>
            <w:lang w:val="en-US"/>
          </w:rPr>
          <w:t>llu</w:t>
        </w:r>
      </w:ins>
      <w:ins w:id="1951" w:author="alanr" w:date="2021-05-01T16:01:24Z">
        <w:r>
          <w:rPr>
            <w:rFonts w:hint="default" w:ascii="Times New Roman" w:hAnsi="Times New Roman" w:cs="Times New Roman"/>
            <w:sz w:val="24"/>
            <w:szCs w:val="24"/>
            <w:lang w:val="en-US"/>
          </w:rPr>
          <w:t>strate the</w:t>
        </w:r>
      </w:ins>
      <w:ins w:id="1952" w:author="alanr" w:date="2021-05-01T16:01:25Z">
        <w:r>
          <w:rPr>
            <w:rFonts w:hint="default" w:ascii="Times New Roman" w:hAnsi="Times New Roman" w:cs="Times New Roman"/>
            <w:sz w:val="24"/>
            <w:szCs w:val="24"/>
            <w:lang w:val="en-US"/>
          </w:rPr>
          <w:t xml:space="preserve"> s</w:t>
        </w:r>
      </w:ins>
      <w:ins w:id="1953" w:author="alanr" w:date="2021-05-01T16:01:26Z">
        <w:r>
          <w:rPr>
            <w:rFonts w:hint="default" w:ascii="Times New Roman" w:hAnsi="Times New Roman" w:cs="Times New Roman"/>
            <w:sz w:val="24"/>
            <w:szCs w:val="24"/>
            <w:lang w:val="en-US"/>
          </w:rPr>
          <w:t>ignif</w:t>
        </w:r>
      </w:ins>
      <w:ins w:id="1954" w:author="alanr" w:date="2021-05-01T16:01:29Z">
        <w:r>
          <w:rPr>
            <w:rFonts w:hint="default" w:ascii="Times New Roman" w:hAnsi="Times New Roman" w:cs="Times New Roman"/>
            <w:sz w:val="24"/>
            <w:szCs w:val="24"/>
            <w:lang w:val="en-US"/>
          </w:rPr>
          <w:t>icant e</w:t>
        </w:r>
      </w:ins>
      <w:ins w:id="1955" w:author="alanr" w:date="2021-05-01T16:01:30Z">
        <w:r>
          <w:rPr>
            <w:rFonts w:hint="default" w:ascii="Times New Roman" w:hAnsi="Times New Roman" w:cs="Times New Roman"/>
            <w:sz w:val="24"/>
            <w:szCs w:val="24"/>
            <w:lang w:val="en-US"/>
          </w:rPr>
          <w:t>ffect o</w:t>
        </w:r>
      </w:ins>
      <w:ins w:id="1956" w:author="alanr" w:date="2021-05-01T16:01:31Z">
        <w:r>
          <w:rPr>
            <w:rFonts w:hint="default" w:ascii="Times New Roman" w:hAnsi="Times New Roman" w:cs="Times New Roman"/>
            <w:sz w:val="24"/>
            <w:szCs w:val="24"/>
            <w:lang w:val="en-US"/>
          </w:rPr>
          <w:t xml:space="preserve">f </w:t>
        </w:r>
      </w:ins>
      <w:ins w:id="1957" w:author="alanr" w:date="2021-05-01T16:01:36Z">
        <w:r>
          <w:rPr>
            <w:rFonts w:hint="default" w:ascii="Times New Roman" w:hAnsi="Times New Roman" w:cs="Times New Roman"/>
            <w:sz w:val="24"/>
            <w:szCs w:val="24"/>
            <w:lang w:val="en-US"/>
          </w:rPr>
          <w:t>crowd supp</w:t>
        </w:r>
      </w:ins>
      <w:ins w:id="1958" w:author="alanr" w:date="2021-05-01T16:01:37Z">
        <w:r>
          <w:rPr>
            <w:rFonts w:hint="default" w:ascii="Times New Roman" w:hAnsi="Times New Roman" w:cs="Times New Roman"/>
            <w:sz w:val="24"/>
            <w:szCs w:val="24"/>
            <w:lang w:val="en-US"/>
          </w:rPr>
          <w:t xml:space="preserve">ort on </w:t>
        </w:r>
      </w:ins>
      <w:ins w:id="1959" w:author="alanr" w:date="2021-05-01T16:01:39Z">
        <w:r>
          <w:rPr>
            <w:rFonts w:hint="default" w:ascii="Times New Roman" w:hAnsi="Times New Roman" w:cs="Times New Roman"/>
            <w:sz w:val="24"/>
            <w:szCs w:val="24"/>
            <w:lang w:val="en-US"/>
          </w:rPr>
          <w:t>refere</w:t>
        </w:r>
      </w:ins>
      <w:ins w:id="1960" w:author="alanr" w:date="2021-05-01T16:01:40Z">
        <w:r>
          <w:rPr>
            <w:rFonts w:hint="default" w:ascii="Times New Roman" w:hAnsi="Times New Roman" w:cs="Times New Roman"/>
            <w:sz w:val="24"/>
            <w:szCs w:val="24"/>
            <w:lang w:val="en-US"/>
          </w:rPr>
          <w:t xml:space="preserve">e </w:t>
        </w:r>
      </w:ins>
      <w:ins w:id="1961" w:author="alanr" w:date="2021-05-01T16:01:41Z">
        <w:r>
          <w:rPr>
            <w:rFonts w:hint="default" w:ascii="Times New Roman" w:hAnsi="Times New Roman" w:cs="Times New Roman"/>
            <w:sz w:val="24"/>
            <w:szCs w:val="24"/>
            <w:lang w:val="en-US"/>
          </w:rPr>
          <w:t>decisions a</w:t>
        </w:r>
      </w:ins>
      <w:ins w:id="1962" w:author="alanr" w:date="2021-05-01T16:01:42Z">
        <w:r>
          <w:rPr>
            <w:rFonts w:hint="default" w:ascii="Times New Roman" w:hAnsi="Times New Roman" w:cs="Times New Roman"/>
            <w:sz w:val="24"/>
            <w:szCs w:val="24"/>
            <w:lang w:val="en-US"/>
          </w:rPr>
          <w:t>nd team per</w:t>
        </w:r>
      </w:ins>
      <w:ins w:id="1963" w:author="alanr" w:date="2021-05-01T16:01:43Z">
        <w:r>
          <w:rPr>
            <w:rFonts w:hint="default" w:ascii="Times New Roman" w:hAnsi="Times New Roman" w:cs="Times New Roman"/>
            <w:sz w:val="24"/>
            <w:szCs w:val="24"/>
            <w:lang w:val="en-US"/>
          </w:rPr>
          <w:t xml:space="preserve">formance. </w:t>
        </w:r>
      </w:ins>
      <w:ins w:id="1964" w:author="alanr" w:date="2021-05-01T19:47:42Z">
        <w:r>
          <w:rPr>
            <w:rFonts w:hint="default" w:ascii="Times New Roman" w:hAnsi="Times New Roman" w:cs="Times New Roman"/>
            <w:sz w:val="24"/>
            <w:szCs w:val="24"/>
            <w:lang w:val="en-US"/>
          </w:rPr>
          <w:t>Future</w:t>
        </w:r>
      </w:ins>
      <w:ins w:id="1965" w:author="alanr" w:date="2021-05-01T19:47:43Z">
        <w:r>
          <w:rPr>
            <w:rFonts w:hint="default" w:ascii="Times New Roman" w:hAnsi="Times New Roman" w:cs="Times New Roman"/>
            <w:sz w:val="24"/>
            <w:szCs w:val="24"/>
            <w:lang w:val="en-US"/>
          </w:rPr>
          <w:t xml:space="preserve"> researc</w:t>
        </w:r>
      </w:ins>
      <w:ins w:id="1966" w:author="alanr" w:date="2021-05-01T19:47:44Z">
        <w:r>
          <w:rPr>
            <w:rFonts w:hint="default" w:ascii="Times New Roman" w:hAnsi="Times New Roman" w:cs="Times New Roman"/>
            <w:sz w:val="24"/>
            <w:szCs w:val="24"/>
            <w:lang w:val="en-US"/>
          </w:rPr>
          <w:t>hers can t</w:t>
        </w:r>
      </w:ins>
      <w:ins w:id="1967" w:author="alanr" w:date="2021-05-01T19:47:45Z">
        <w:r>
          <w:rPr>
            <w:rFonts w:hint="default" w:ascii="Times New Roman" w:hAnsi="Times New Roman" w:cs="Times New Roman"/>
            <w:sz w:val="24"/>
            <w:szCs w:val="24"/>
            <w:lang w:val="en-US"/>
          </w:rPr>
          <w:t>ake the not</w:t>
        </w:r>
      </w:ins>
      <w:ins w:id="1968" w:author="alanr" w:date="2021-05-01T19:47:46Z">
        <w:r>
          <w:rPr>
            <w:rFonts w:hint="default" w:ascii="Times New Roman" w:hAnsi="Times New Roman" w:cs="Times New Roman"/>
            <w:sz w:val="24"/>
            <w:szCs w:val="24"/>
            <w:lang w:val="en-US"/>
          </w:rPr>
          <w:t xml:space="preserve">ion of </w:t>
        </w:r>
      </w:ins>
      <w:ins w:id="1969" w:author="alanr" w:date="2021-05-01T19:47:57Z">
        <w:r>
          <w:rPr>
            <w:rFonts w:hint="default" w:ascii="Times New Roman" w:hAnsi="Times New Roman" w:cs="Times New Roman"/>
            <w:sz w:val="24"/>
            <w:szCs w:val="24"/>
            <w:lang w:val="en-US"/>
          </w:rPr>
          <w:t>the influe</w:t>
        </w:r>
      </w:ins>
      <w:ins w:id="1970" w:author="alanr" w:date="2021-05-01T19:47:58Z">
        <w:r>
          <w:rPr>
            <w:rFonts w:hint="default" w:ascii="Times New Roman" w:hAnsi="Times New Roman" w:cs="Times New Roman"/>
            <w:sz w:val="24"/>
            <w:szCs w:val="24"/>
            <w:lang w:val="en-US"/>
          </w:rPr>
          <w:t>nce of cro</w:t>
        </w:r>
      </w:ins>
      <w:ins w:id="1971" w:author="alanr" w:date="2021-05-01T19:47:59Z">
        <w:r>
          <w:rPr>
            <w:rFonts w:hint="default" w:ascii="Times New Roman" w:hAnsi="Times New Roman" w:cs="Times New Roman"/>
            <w:sz w:val="24"/>
            <w:szCs w:val="24"/>
            <w:lang w:val="en-US"/>
          </w:rPr>
          <w:t xml:space="preserve">ws support </w:t>
        </w:r>
      </w:ins>
      <w:ins w:id="1972" w:author="alanr" w:date="2021-05-01T19:48:00Z">
        <w:r>
          <w:rPr>
            <w:rFonts w:hint="default" w:ascii="Times New Roman" w:hAnsi="Times New Roman" w:cs="Times New Roman"/>
            <w:sz w:val="24"/>
            <w:szCs w:val="24"/>
            <w:lang w:val="en-US"/>
          </w:rPr>
          <w:t>on</w:t>
        </w:r>
      </w:ins>
      <w:ins w:id="1973" w:author="alanr" w:date="2021-05-01T19:48:03Z">
        <w:r>
          <w:rPr>
            <w:rFonts w:hint="default" w:ascii="Times New Roman" w:hAnsi="Times New Roman" w:cs="Times New Roman"/>
            <w:sz w:val="24"/>
            <w:szCs w:val="24"/>
            <w:lang w:val="en-US"/>
          </w:rPr>
          <w:t xml:space="preserve"> team </w:t>
        </w:r>
      </w:ins>
      <w:ins w:id="1974" w:author="alanr" w:date="2021-05-01T19:48:04Z">
        <w:r>
          <w:rPr>
            <w:rFonts w:hint="default" w:ascii="Times New Roman" w:hAnsi="Times New Roman" w:cs="Times New Roman"/>
            <w:sz w:val="24"/>
            <w:szCs w:val="24"/>
            <w:lang w:val="en-US"/>
          </w:rPr>
          <w:t>perf</w:t>
        </w:r>
      </w:ins>
      <w:ins w:id="1975" w:author="alanr" w:date="2021-05-01T19:48:05Z">
        <w:r>
          <w:rPr>
            <w:rFonts w:hint="default" w:ascii="Times New Roman" w:hAnsi="Times New Roman" w:cs="Times New Roman"/>
            <w:sz w:val="24"/>
            <w:szCs w:val="24"/>
            <w:lang w:val="en-US"/>
          </w:rPr>
          <w:t>ormance in</w:t>
        </w:r>
      </w:ins>
      <w:ins w:id="1976" w:author="alanr" w:date="2021-05-01T19:48:06Z">
        <w:r>
          <w:rPr>
            <w:rFonts w:hint="default" w:ascii="Times New Roman" w:hAnsi="Times New Roman" w:cs="Times New Roman"/>
            <w:sz w:val="24"/>
            <w:szCs w:val="24"/>
            <w:lang w:val="en-US"/>
          </w:rPr>
          <w:t xml:space="preserve"> </w:t>
        </w:r>
      </w:ins>
      <w:ins w:id="1977" w:author="alanr" w:date="2021-05-01T19:48:08Z">
        <w:r>
          <w:rPr>
            <w:rFonts w:hint="default" w:ascii="Times New Roman" w:hAnsi="Times New Roman" w:cs="Times New Roman"/>
            <w:sz w:val="24"/>
            <w:szCs w:val="24"/>
            <w:lang w:val="en-US"/>
          </w:rPr>
          <w:t>futu</w:t>
        </w:r>
      </w:ins>
      <w:ins w:id="1978" w:author="alanr" w:date="2021-05-01T19:48:09Z">
        <w:r>
          <w:rPr>
            <w:rFonts w:hint="default" w:ascii="Times New Roman" w:hAnsi="Times New Roman" w:cs="Times New Roman"/>
            <w:sz w:val="24"/>
            <w:szCs w:val="24"/>
            <w:lang w:val="en-US"/>
          </w:rPr>
          <w:t>re resea</w:t>
        </w:r>
      </w:ins>
      <w:ins w:id="1979" w:author="alanr" w:date="2021-05-01T19:48:10Z">
        <w:r>
          <w:rPr>
            <w:rFonts w:hint="default" w:ascii="Times New Roman" w:hAnsi="Times New Roman" w:cs="Times New Roman"/>
            <w:sz w:val="24"/>
            <w:szCs w:val="24"/>
            <w:lang w:val="en-US"/>
          </w:rPr>
          <w:t>rch</w:t>
        </w:r>
      </w:ins>
      <w:ins w:id="1980" w:author="alanr" w:date="2021-05-01T19:48:11Z">
        <w:r>
          <w:rPr>
            <w:rFonts w:hint="default" w:ascii="Times New Roman" w:hAnsi="Times New Roman" w:cs="Times New Roman"/>
            <w:sz w:val="24"/>
            <w:szCs w:val="24"/>
            <w:lang w:val="en-US"/>
          </w:rPr>
          <w:t xml:space="preserve">. </w:t>
        </w:r>
      </w:ins>
      <w:ins w:id="1981" w:author="alanr" w:date="2021-05-01T19:48:20Z">
        <w:r>
          <w:rPr>
            <w:rFonts w:hint="default" w:ascii="Times New Roman" w:hAnsi="Times New Roman" w:cs="Times New Roman"/>
            <w:sz w:val="24"/>
            <w:szCs w:val="24"/>
            <w:lang w:val="en-US"/>
          </w:rPr>
          <w:t>Additio</w:t>
        </w:r>
      </w:ins>
      <w:ins w:id="1982" w:author="alanr" w:date="2021-05-01T19:48:21Z">
        <w:r>
          <w:rPr>
            <w:rFonts w:hint="default" w:ascii="Times New Roman" w:hAnsi="Times New Roman" w:cs="Times New Roman"/>
            <w:sz w:val="24"/>
            <w:szCs w:val="24"/>
            <w:lang w:val="en-US"/>
          </w:rPr>
          <w:t>nally</w:t>
        </w:r>
      </w:ins>
      <w:ins w:id="1983" w:author="alanr" w:date="2021-05-01T19:48:22Z">
        <w:r>
          <w:rPr>
            <w:rFonts w:hint="default" w:ascii="Times New Roman" w:hAnsi="Times New Roman" w:cs="Times New Roman"/>
            <w:sz w:val="24"/>
            <w:szCs w:val="24"/>
            <w:lang w:val="en-US"/>
          </w:rPr>
          <w:t>, resear</w:t>
        </w:r>
      </w:ins>
      <w:ins w:id="1984" w:author="alanr" w:date="2021-05-01T19:48:23Z">
        <w:r>
          <w:rPr>
            <w:rFonts w:hint="default" w:ascii="Times New Roman" w:hAnsi="Times New Roman" w:cs="Times New Roman"/>
            <w:sz w:val="24"/>
            <w:szCs w:val="24"/>
            <w:lang w:val="en-US"/>
          </w:rPr>
          <w:t>chers can u</w:t>
        </w:r>
      </w:ins>
      <w:ins w:id="1985" w:author="alanr" w:date="2021-05-01T19:48:24Z">
        <w:r>
          <w:rPr>
            <w:rFonts w:hint="default" w:ascii="Times New Roman" w:hAnsi="Times New Roman" w:cs="Times New Roman"/>
            <w:sz w:val="24"/>
            <w:szCs w:val="24"/>
            <w:lang w:val="en-US"/>
          </w:rPr>
          <w:t xml:space="preserve">se our </w:t>
        </w:r>
      </w:ins>
      <w:ins w:id="1986" w:author="alanr" w:date="2021-05-01T19:48:25Z">
        <w:r>
          <w:rPr>
            <w:rFonts w:hint="default" w:ascii="Times New Roman" w:hAnsi="Times New Roman" w:cs="Times New Roman"/>
            <w:sz w:val="24"/>
            <w:szCs w:val="24"/>
            <w:lang w:val="en-US"/>
          </w:rPr>
          <w:t>conc</w:t>
        </w:r>
      </w:ins>
      <w:ins w:id="1987" w:author="alanr" w:date="2021-05-01T19:48:26Z">
        <w:r>
          <w:rPr>
            <w:rFonts w:hint="default" w:ascii="Times New Roman" w:hAnsi="Times New Roman" w:cs="Times New Roman"/>
            <w:sz w:val="24"/>
            <w:szCs w:val="24"/>
            <w:lang w:val="en-US"/>
          </w:rPr>
          <w:t xml:space="preserve">ept </w:t>
        </w:r>
      </w:ins>
      <w:ins w:id="1988" w:author="alanr" w:date="2021-05-01T19:48:27Z">
        <w:r>
          <w:rPr>
            <w:rFonts w:hint="default" w:ascii="Times New Roman" w:hAnsi="Times New Roman" w:cs="Times New Roman"/>
            <w:sz w:val="24"/>
            <w:szCs w:val="24"/>
            <w:lang w:val="en-US"/>
          </w:rPr>
          <w:t xml:space="preserve">of </w:t>
        </w:r>
      </w:ins>
      <w:ins w:id="1989" w:author="alanr" w:date="2021-05-01T19:48:28Z">
        <w:r>
          <w:rPr>
            <w:rFonts w:hint="default" w:ascii="Times New Roman" w:hAnsi="Times New Roman" w:cs="Times New Roman"/>
            <w:sz w:val="24"/>
            <w:szCs w:val="24"/>
            <w:lang w:val="en-US"/>
          </w:rPr>
          <w:t>referee b</w:t>
        </w:r>
      </w:ins>
      <w:ins w:id="1990" w:author="alanr" w:date="2021-05-01T19:48:29Z">
        <w:r>
          <w:rPr>
            <w:rFonts w:hint="default" w:ascii="Times New Roman" w:hAnsi="Times New Roman" w:cs="Times New Roman"/>
            <w:sz w:val="24"/>
            <w:szCs w:val="24"/>
            <w:lang w:val="en-US"/>
          </w:rPr>
          <w:t>ias</w:t>
        </w:r>
      </w:ins>
      <w:ins w:id="1991" w:author="alanr" w:date="2021-05-01T19:48:40Z">
        <w:r>
          <w:rPr>
            <w:rFonts w:hint="default" w:ascii="Times New Roman" w:hAnsi="Times New Roman" w:cs="Times New Roman"/>
            <w:sz w:val="24"/>
            <w:szCs w:val="24"/>
            <w:lang w:val="en-US"/>
          </w:rPr>
          <w:t xml:space="preserve"> </w:t>
        </w:r>
      </w:ins>
      <w:ins w:id="1992" w:author="alanr" w:date="2021-05-01T19:48:41Z">
        <w:r>
          <w:rPr>
            <w:rFonts w:hint="default" w:ascii="Times New Roman" w:hAnsi="Times New Roman" w:cs="Times New Roman"/>
            <w:sz w:val="24"/>
            <w:szCs w:val="24"/>
            <w:lang w:val="en-US"/>
          </w:rPr>
          <w:t>measu</w:t>
        </w:r>
      </w:ins>
      <w:ins w:id="1993" w:author="alanr" w:date="2021-05-01T19:48:42Z">
        <w:r>
          <w:rPr>
            <w:rFonts w:hint="default" w:ascii="Times New Roman" w:hAnsi="Times New Roman" w:cs="Times New Roman"/>
            <w:sz w:val="24"/>
            <w:szCs w:val="24"/>
            <w:lang w:val="en-US"/>
          </w:rPr>
          <w:t>red as a</w:t>
        </w:r>
      </w:ins>
      <w:ins w:id="1994" w:author="alanr" w:date="2021-05-01T19:48:43Z">
        <w:r>
          <w:rPr>
            <w:rFonts w:hint="default" w:ascii="Times New Roman" w:hAnsi="Times New Roman" w:cs="Times New Roman"/>
            <w:sz w:val="24"/>
            <w:szCs w:val="24"/>
            <w:lang w:val="en-US"/>
          </w:rPr>
          <w:t xml:space="preserve"> latent cons</w:t>
        </w:r>
      </w:ins>
      <w:ins w:id="1995" w:author="alanr" w:date="2021-05-01T19:48:44Z">
        <w:r>
          <w:rPr>
            <w:rFonts w:hint="default" w:ascii="Times New Roman" w:hAnsi="Times New Roman" w:cs="Times New Roman"/>
            <w:sz w:val="24"/>
            <w:szCs w:val="24"/>
            <w:lang w:val="en-US"/>
          </w:rPr>
          <w:t>truct</w:t>
        </w:r>
      </w:ins>
      <w:ins w:id="1996" w:author="alanr" w:date="2021-05-01T19:48:47Z">
        <w:r>
          <w:rPr>
            <w:rFonts w:hint="default" w:ascii="Times New Roman" w:hAnsi="Times New Roman" w:cs="Times New Roman"/>
            <w:sz w:val="24"/>
            <w:szCs w:val="24"/>
            <w:lang w:val="en-US"/>
          </w:rPr>
          <w:t xml:space="preserve"> </w:t>
        </w:r>
      </w:ins>
      <w:ins w:id="1997" w:author="alanr" w:date="2021-05-01T19:48:50Z">
        <w:r>
          <w:rPr>
            <w:rFonts w:hint="default" w:ascii="Times New Roman" w:hAnsi="Times New Roman" w:cs="Times New Roman"/>
            <w:sz w:val="24"/>
            <w:szCs w:val="24"/>
            <w:lang w:val="en-US"/>
          </w:rPr>
          <w:t xml:space="preserve">as a </w:t>
        </w:r>
      </w:ins>
      <w:ins w:id="1998" w:author="alanr" w:date="2021-05-01T19:48:51Z">
        <w:r>
          <w:rPr>
            <w:rFonts w:hint="default" w:ascii="Times New Roman" w:hAnsi="Times New Roman" w:cs="Times New Roman"/>
            <w:sz w:val="24"/>
            <w:szCs w:val="24"/>
            <w:lang w:val="en-US"/>
          </w:rPr>
          <w:t>basis for</w:t>
        </w:r>
      </w:ins>
      <w:ins w:id="1999" w:author="alanr" w:date="2021-05-01T19:48:52Z">
        <w:r>
          <w:rPr>
            <w:rFonts w:hint="default" w:ascii="Times New Roman" w:hAnsi="Times New Roman" w:cs="Times New Roman"/>
            <w:sz w:val="24"/>
            <w:szCs w:val="24"/>
            <w:lang w:val="en-US"/>
          </w:rPr>
          <w:t xml:space="preserve"> further</w:t>
        </w:r>
      </w:ins>
      <w:ins w:id="2000" w:author="alanr" w:date="2021-05-01T19:48:53Z">
        <w:r>
          <w:rPr>
            <w:rFonts w:hint="default" w:ascii="Times New Roman" w:hAnsi="Times New Roman" w:cs="Times New Roman"/>
            <w:sz w:val="24"/>
            <w:szCs w:val="24"/>
            <w:lang w:val="en-US"/>
          </w:rPr>
          <w:t xml:space="preserve"> research</w:t>
        </w:r>
      </w:ins>
      <w:ins w:id="2001" w:author="alanr" w:date="2021-05-01T19:48:54Z">
        <w:r>
          <w:rPr>
            <w:rFonts w:hint="default" w:ascii="Times New Roman" w:hAnsi="Times New Roman" w:cs="Times New Roman"/>
            <w:sz w:val="24"/>
            <w:szCs w:val="24"/>
            <w:lang w:val="en-US"/>
          </w:rPr>
          <w:t xml:space="preserve"> </w:t>
        </w:r>
      </w:ins>
      <w:ins w:id="2002" w:author="alanr" w:date="2021-05-01T19:48:56Z">
        <w:r>
          <w:rPr>
            <w:rFonts w:hint="default" w:ascii="Times New Roman" w:hAnsi="Times New Roman" w:cs="Times New Roman"/>
            <w:sz w:val="24"/>
            <w:szCs w:val="24"/>
            <w:lang w:val="en-US"/>
          </w:rPr>
          <w:t>on refer</w:t>
        </w:r>
      </w:ins>
      <w:ins w:id="2003" w:author="alanr" w:date="2021-05-01T19:48:57Z">
        <w:r>
          <w:rPr>
            <w:rFonts w:hint="default" w:ascii="Times New Roman" w:hAnsi="Times New Roman" w:cs="Times New Roman"/>
            <w:sz w:val="24"/>
            <w:szCs w:val="24"/>
            <w:lang w:val="en-US"/>
          </w:rPr>
          <w:t>ee deci</w:t>
        </w:r>
      </w:ins>
      <w:ins w:id="2004" w:author="alanr" w:date="2021-05-01T19:48:58Z">
        <w:r>
          <w:rPr>
            <w:rFonts w:hint="default" w:ascii="Times New Roman" w:hAnsi="Times New Roman" w:cs="Times New Roman"/>
            <w:sz w:val="24"/>
            <w:szCs w:val="24"/>
            <w:lang w:val="en-US"/>
          </w:rPr>
          <w:t>sion making</w:t>
        </w:r>
      </w:ins>
      <w:ins w:id="2005" w:author="alanr" w:date="2021-05-01T19:48:59Z">
        <w:r>
          <w:rPr>
            <w:rFonts w:hint="default" w:ascii="Times New Roman" w:hAnsi="Times New Roman" w:cs="Times New Roman"/>
            <w:sz w:val="24"/>
            <w:szCs w:val="24"/>
            <w:lang w:val="en-US"/>
          </w:rPr>
          <w:t xml:space="preserve"> and re</w:t>
        </w:r>
      </w:ins>
      <w:ins w:id="2006" w:author="alanr" w:date="2021-05-01T19:49:00Z">
        <w:r>
          <w:rPr>
            <w:rFonts w:hint="default" w:ascii="Times New Roman" w:hAnsi="Times New Roman" w:cs="Times New Roman"/>
            <w:sz w:val="24"/>
            <w:szCs w:val="24"/>
            <w:lang w:val="en-US"/>
          </w:rPr>
          <w:t xml:space="preserve">feree </w:t>
        </w:r>
      </w:ins>
      <w:ins w:id="2007" w:author="alanr" w:date="2021-05-01T19:49:01Z">
        <w:r>
          <w:rPr>
            <w:rFonts w:hint="default" w:ascii="Times New Roman" w:hAnsi="Times New Roman" w:cs="Times New Roman"/>
            <w:sz w:val="24"/>
            <w:szCs w:val="24"/>
            <w:lang w:val="en-US"/>
          </w:rPr>
          <w:t xml:space="preserve">bias. </w:t>
        </w:r>
      </w:ins>
      <w:ins w:id="2008" w:author="alanr" w:date="2021-05-01T16:02:06Z">
        <w:r>
          <w:rPr>
            <w:rFonts w:hint="default" w:ascii="Times New Roman" w:hAnsi="Times New Roman" w:cs="Times New Roman"/>
            <w:sz w:val="24"/>
            <w:szCs w:val="24"/>
            <w:lang w:val="en-US"/>
          </w:rPr>
          <w:t>M</w:t>
        </w:r>
      </w:ins>
      <w:ins w:id="2009" w:author="alanr" w:date="2021-05-01T16:02:07Z">
        <w:r>
          <w:rPr>
            <w:rFonts w:hint="default" w:ascii="Times New Roman" w:hAnsi="Times New Roman" w:cs="Times New Roman"/>
            <w:sz w:val="24"/>
            <w:szCs w:val="24"/>
            <w:lang w:val="en-US"/>
          </w:rPr>
          <w:t>arketing ma</w:t>
        </w:r>
      </w:ins>
      <w:ins w:id="2010" w:author="alanr" w:date="2021-05-01T16:02:08Z">
        <w:r>
          <w:rPr>
            <w:rFonts w:hint="default" w:ascii="Times New Roman" w:hAnsi="Times New Roman" w:cs="Times New Roman"/>
            <w:sz w:val="24"/>
            <w:szCs w:val="24"/>
            <w:lang w:val="en-US"/>
          </w:rPr>
          <w:t>nagers can</w:t>
        </w:r>
      </w:ins>
      <w:ins w:id="2011" w:author="alanr" w:date="2021-05-01T16:02:09Z">
        <w:r>
          <w:rPr>
            <w:rFonts w:hint="default" w:ascii="Times New Roman" w:hAnsi="Times New Roman" w:cs="Times New Roman"/>
            <w:sz w:val="24"/>
            <w:szCs w:val="24"/>
            <w:lang w:val="en-US"/>
          </w:rPr>
          <w:t xml:space="preserve"> </w:t>
        </w:r>
      </w:ins>
      <w:ins w:id="2012" w:author="alanr" w:date="2021-05-01T16:02:10Z">
        <w:r>
          <w:rPr>
            <w:rFonts w:hint="default" w:ascii="Times New Roman" w:hAnsi="Times New Roman" w:cs="Times New Roman"/>
            <w:sz w:val="24"/>
            <w:szCs w:val="24"/>
            <w:lang w:val="en-US"/>
          </w:rPr>
          <w:t>use ou</w:t>
        </w:r>
      </w:ins>
      <w:ins w:id="2013" w:author="alanr" w:date="2021-05-01T16:02:11Z">
        <w:r>
          <w:rPr>
            <w:rFonts w:hint="default" w:ascii="Times New Roman" w:hAnsi="Times New Roman" w:cs="Times New Roman"/>
            <w:sz w:val="24"/>
            <w:szCs w:val="24"/>
            <w:lang w:val="en-US"/>
          </w:rPr>
          <w:t xml:space="preserve">r </w:t>
        </w:r>
      </w:ins>
      <w:ins w:id="2014" w:author="alanr" w:date="2021-05-01T16:05:21Z">
        <w:r>
          <w:rPr>
            <w:rFonts w:hint="default" w:ascii="Times New Roman" w:hAnsi="Times New Roman" w:cs="Times New Roman"/>
            <w:sz w:val="24"/>
            <w:szCs w:val="24"/>
            <w:lang w:val="en-US"/>
          </w:rPr>
          <w:t>insi</w:t>
        </w:r>
      </w:ins>
      <w:ins w:id="2015" w:author="alanr" w:date="2021-05-01T16:05:22Z">
        <w:r>
          <w:rPr>
            <w:rFonts w:hint="default" w:ascii="Times New Roman" w:hAnsi="Times New Roman" w:cs="Times New Roman"/>
            <w:sz w:val="24"/>
            <w:szCs w:val="24"/>
            <w:lang w:val="en-US"/>
          </w:rPr>
          <w:t>ght</w:t>
        </w:r>
      </w:ins>
      <w:ins w:id="2016" w:author="alanr" w:date="2021-05-01T16:05:24Z">
        <w:r>
          <w:rPr>
            <w:rFonts w:hint="default" w:ascii="Times New Roman" w:hAnsi="Times New Roman" w:cs="Times New Roman"/>
            <w:sz w:val="24"/>
            <w:szCs w:val="24"/>
            <w:lang w:val="en-US"/>
          </w:rPr>
          <w:t xml:space="preserve">s to </w:t>
        </w:r>
      </w:ins>
      <w:ins w:id="2017" w:author="alanr" w:date="2021-05-01T16:38:52Z">
        <w:r>
          <w:rPr>
            <w:rFonts w:hint="default" w:ascii="Times New Roman" w:hAnsi="Times New Roman" w:cs="Times New Roman"/>
            <w:sz w:val="24"/>
            <w:szCs w:val="24"/>
            <w:lang w:val="en-US"/>
          </w:rPr>
          <w:t>inco</w:t>
        </w:r>
      </w:ins>
      <w:ins w:id="2018" w:author="alanr" w:date="2021-05-01T16:38:53Z">
        <w:r>
          <w:rPr>
            <w:rFonts w:hint="default" w:ascii="Times New Roman" w:hAnsi="Times New Roman" w:cs="Times New Roman"/>
            <w:sz w:val="24"/>
            <w:szCs w:val="24"/>
            <w:lang w:val="en-US"/>
          </w:rPr>
          <w:t>rporate</w:t>
        </w:r>
      </w:ins>
      <w:ins w:id="2019" w:author="alanr" w:date="2021-05-01T16:38:54Z">
        <w:r>
          <w:rPr>
            <w:rFonts w:hint="default" w:ascii="Times New Roman" w:hAnsi="Times New Roman" w:cs="Times New Roman"/>
            <w:sz w:val="24"/>
            <w:szCs w:val="24"/>
            <w:lang w:val="en-US"/>
          </w:rPr>
          <w:t xml:space="preserve"> perform</w:t>
        </w:r>
      </w:ins>
      <w:ins w:id="2020" w:author="alanr" w:date="2021-05-01T16:38:55Z">
        <w:r>
          <w:rPr>
            <w:rFonts w:hint="default" w:ascii="Times New Roman" w:hAnsi="Times New Roman" w:cs="Times New Roman"/>
            <w:sz w:val="24"/>
            <w:szCs w:val="24"/>
            <w:lang w:val="en-US"/>
          </w:rPr>
          <w:t>ance effec</w:t>
        </w:r>
      </w:ins>
      <w:ins w:id="2021" w:author="alanr" w:date="2021-05-01T16:38:56Z">
        <w:r>
          <w:rPr>
            <w:rFonts w:hint="default" w:ascii="Times New Roman" w:hAnsi="Times New Roman" w:cs="Times New Roman"/>
            <w:sz w:val="24"/>
            <w:szCs w:val="24"/>
            <w:lang w:val="en-US"/>
          </w:rPr>
          <w:t>ts</w:t>
        </w:r>
      </w:ins>
      <w:ins w:id="2022" w:author="alanr" w:date="2021-05-01T16:38:57Z">
        <w:r>
          <w:rPr>
            <w:rFonts w:hint="default" w:ascii="Times New Roman" w:hAnsi="Times New Roman" w:cs="Times New Roman"/>
            <w:sz w:val="24"/>
            <w:szCs w:val="24"/>
            <w:lang w:val="en-US"/>
          </w:rPr>
          <w:t xml:space="preserve"> of their </w:t>
        </w:r>
      </w:ins>
      <w:ins w:id="2023" w:author="alanr" w:date="2021-05-01T16:38:58Z">
        <w:r>
          <w:rPr>
            <w:rFonts w:hint="default" w:ascii="Times New Roman" w:hAnsi="Times New Roman" w:cs="Times New Roman"/>
            <w:sz w:val="24"/>
            <w:szCs w:val="24"/>
            <w:lang w:val="en-US"/>
          </w:rPr>
          <w:t>decisions</w:t>
        </w:r>
      </w:ins>
      <w:ins w:id="2024" w:author="alanr" w:date="2021-05-01T16:38:59Z">
        <w:r>
          <w:rPr>
            <w:rFonts w:hint="default" w:ascii="Times New Roman" w:hAnsi="Times New Roman" w:cs="Times New Roman"/>
            <w:sz w:val="24"/>
            <w:szCs w:val="24"/>
            <w:lang w:val="en-US"/>
          </w:rPr>
          <w:t xml:space="preserve"> </w:t>
        </w:r>
      </w:ins>
      <w:ins w:id="2025" w:author="alanr" w:date="2021-05-01T16:39:03Z">
        <w:r>
          <w:rPr>
            <w:rFonts w:hint="default" w:ascii="Times New Roman" w:hAnsi="Times New Roman" w:cs="Times New Roman"/>
            <w:sz w:val="24"/>
            <w:szCs w:val="24"/>
            <w:lang w:val="en-US"/>
          </w:rPr>
          <w:t>i</w:t>
        </w:r>
      </w:ins>
      <w:ins w:id="2026" w:author="alanr" w:date="2021-05-01T16:39:04Z">
        <w:r>
          <w:rPr>
            <w:rFonts w:hint="default" w:ascii="Times New Roman" w:hAnsi="Times New Roman" w:cs="Times New Roman"/>
            <w:sz w:val="24"/>
            <w:szCs w:val="24"/>
            <w:lang w:val="en-US"/>
          </w:rPr>
          <w:t>nto thei</w:t>
        </w:r>
      </w:ins>
      <w:ins w:id="2027" w:author="alanr" w:date="2021-05-01T16:39:05Z">
        <w:r>
          <w:rPr>
            <w:rFonts w:hint="default" w:ascii="Times New Roman" w:hAnsi="Times New Roman" w:cs="Times New Roman"/>
            <w:sz w:val="24"/>
            <w:szCs w:val="24"/>
            <w:lang w:val="en-US"/>
          </w:rPr>
          <w:t>r decision</w:t>
        </w:r>
      </w:ins>
      <w:ins w:id="2028" w:author="alanr" w:date="2021-05-01T16:39:06Z">
        <w:r>
          <w:rPr>
            <w:rFonts w:hint="default" w:ascii="Times New Roman" w:hAnsi="Times New Roman" w:cs="Times New Roman"/>
            <w:sz w:val="24"/>
            <w:szCs w:val="24"/>
            <w:lang w:val="en-US"/>
          </w:rPr>
          <w:t xml:space="preserve"> making pro</w:t>
        </w:r>
      </w:ins>
      <w:ins w:id="2029" w:author="alanr" w:date="2021-05-01T16:39:07Z">
        <w:r>
          <w:rPr>
            <w:rFonts w:hint="default" w:ascii="Times New Roman" w:hAnsi="Times New Roman" w:cs="Times New Roman"/>
            <w:sz w:val="24"/>
            <w:szCs w:val="24"/>
            <w:lang w:val="en-US"/>
          </w:rPr>
          <w:t xml:space="preserve">cess. </w:t>
        </w:r>
      </w:ins>
      <w:ins w:id="2030" w:author="alanr" w:date="2021-05-01T16:39:26Z">
        <w:r>
          <w:rPr>
            <w:rFonts w:hint="default" w:ascii="Times New Roman" w:hAnsi="Times New Roman" w:cs="Times New Roman"/>
            <w:sz w:val="24"/>
            <w:szCs w:val="24"/>
            <w:lang w:val="en-US"/>
          </w:rPr>
          <w:t>Our res</w:t>
        </w:r>
      </w:ins>
      <w:ins w:id="2031" w:author="alanr" w:date="2021-05-01T16:39:27Z">
        <w:r>
          <w:rPr>
            <w:rFonts w:hint="default" w:ascii="Times New Roman" w:hAnsi="Times New Roman" w:cs="Times New Roman"/>
            <w:sz w:val="24"/>
            <w:szCs w:val="24"/>
            <w:lang w:val="en-US"/>
          </w:rPr>
          <w:t>earch show</w:t>
        </w:r>
      </w:ins>
      <w:ins w:id="2032" w:author="alanr" w:date="2021-05-01T16:39:28Z">
        <w:r>
          <w:rPr>
            <w:rFonts w:hint="default" w:ascii="Times New Roman" w:hAnsi="Times New Roman" w:cs="Times New Roman"/>
            <w:sz w:val="24"/>
            <w:szCs w:val="24"/>
            <w:lang w:val="en-US"/>
          </w:rPr>
          <w:t>s that no</w:t>
        </w:r>
      </w:ins>
      <w:ins w:id="2033" w:author="alanr" w:date="2021-05-01T16:39:29Z">
        <w:r>
          <w:rPr>
            <w:rFonts w:hint="default" w:ascii="Times New Roman" w:hAnsi="Times New Roman" w:cs="Times New Roman"/>
            <w:sz w:val="24"/>
            <w:szCs w:val="24"/>
            <w:lang w:val="en-US"/>
          </w:rPr>
          <w:t xml:space="preserve">t </w:t>
        </w:r>
      </w:ins>
      <w:ins w:id="2034" w:author="alanr" w:date="2021-05-01T16:39:30Z">
        <w:r>
          <w:rPr>
            <w:rFonts w:hint="default" w:ascii="Times New Roman" w:hAnsi="Times New Roman" w:cs="Times New Roman"/>
            <w:sz w:val="24"/>
            <w:szCs w:val="24"/>
            <w:lang w:val="en-US"/>
          </w:rPr>
          <w:t>c</w:t>
        </w:r>
      </w:ins>
      <w:ins w:id="2035" w:author="alanr" w:date="2021-05-01T16:39:32Z">
        <w:r>
          <w:rPr>
            <w:rFonts w:hint="default" w:ascii="Times New Roman" w:hAnsi="Times New Roman" w:cs="Times New Roman"/>
            <w:sz w:val="24"/>
            <w:szCs w:val="24"/>
            <w:lang w:val="en-US"/>
          </w:rPr>
          <w:t>ro</w:t>
        </w:r>
      </w:ins>
      <w:ins w:id="2036" w:author="alanr" w:date="2021-05-01T16:39:33Z">
        <w:r>
          <w:rPr>
            <w:rFonts w:hint="default" w:ascii="Times New Roman" w:hAnsi="Times New Roman" w:cs="Times New Roman"/>
            <w:sz w:val="24"/>
            <w:szCs w:val="24"/>
            <w:lang w:val="en-US"/>
          </w:rPr>
          <w:t>wd siz</w:t>
        </w:r>
      </w:ins>
      <w:ins w:id="2037" w:author="alanr" w:date="2021-05-01T16:39:34Z">
        <w:r>
          <w:rPr>
            <w:rFonts w:hint="default" w:ascii="Times New Roman" w:hAnsi="Times New Roman" w:cs="Times New Roman"/>
            <w:sz w:val="24"/>
            <w:szCs w:val="24"/>
            <w:lang w:val="en-US"/>
          </w:rPr>
          <w:t>e but cr</w:t>
        </w:r>
      </w:ins>
      <w:ins w:id="2038" w:author="alanr" w:date="2021-05-01T16:39:35Z">
        <w:r>
          <w:rPr>
            <w:rFonts w:hint="default" w:ascii="Times New Roman" w:hAnsi="Times New Roman" w:cs="Times New Roman"/>
            <w:sz w:val="24"/>
            <w:szCs w:val="24"/>
            <w:lang w:val="en-US"/>
          </w:rPr>
          <w:t>owd occ</w:t>
        </w:r>
      </w:ins>
      <w:ins w:id="2039" w:author="alanr" w:date="2021-05-01T16:39:36Z">
        <w:r>
          <w:rPr>
            <w:rFonts w:hint="default" w:ascii="Times New Roman" w:hAnsi="Times New Roman" w:cs="Times New Roman"/>
            <w:sz w:val="24"/>
            <w:szCs w:val="24"/>
            <w:lang w:val="en-US"/>
          </w:rPr>
          <w:t xml:space="preserve">upancy </w:t>
        </w:r>
      </w:ins>
      <w:ins w:id="2040" w:author="alanr" w:date="2021-05-01T16:39:37Z">
        <w:r>
          <w:rPr>
            <w:rFonts w:hint="default" w:ascii="Times New Roman" w:hAnsi="Times New Roman" w:cs="Times New Roman"/>
            <w:sz w:val="24"/>
            <w:szCs w:val="24"/>
            <w:lang w:val="en-US"/>
          </w:rPr>
          <w:t xml:space="preserve">matters </w:t>
        </w:r>
      </w:ins>
      <w:ins w:id="2041" w:author="alanr" w:date="2021-05-01T16:39:40Z">
        <w:r>
          <w:rPr>
            <w:rFonts w:hint="default" w:ascii="Times New Roman" w:hAnsi="Times New Roman" w:cs="Times New Roman"/>
            <w:sz w:val="24"/>
            <w:szCs w:val="24"/>
            <w:lang w:val="en-US"/>
          </w:rPr>
          <w:t>for</w:t>
        </w:r>
      </w:ins>
      <w:ins w:id="2042" w:author="alanr" w:date="2021-05-01T16:39:41Z">
        <w:r>
          <w:rPr>
            <w:rFonts w:hint="default" w:ascii="Times New Roman" w:hAnsi="Times New Roman" w:cs="Times New Roman"/>
            <w:sz w:val="24"/>
            <w:szCs w:val="24"/>
            <w:lang w:val="en-US"/>
          </w:rPr>
          <w:t xml:space="preserve"> </w:t>
        </w:r>
      </w:ins>
      <w:ins w:id="2043" w:author="alanr" w:date="2021-05-01T16:39:44Z">
        <w:r>
          <w:rPr>
            <w:rFonts w:hint="default" w:ascii="Times New Roman" w:hAnsi="Times New Roman" w:cs="Times New Roman"/>
            <w:sz w:val="24"/>
            <w:szCs w:val="24"/>
            <w:lang w:val="en-US"/>
          </w:rPr>
          <w:t>home ad</w:t>
        </w:r>
      </w:ins>
      <w:ins w:id="2044" w:author="alanr" w:date="2021-05-01T16:39:45Z">
        <w:r>
          <w:rPr>
            <w:rFonts w:hint="default" w:ascii="Times New Roman" w:hAnsi="Times New Roman" w:cs="Times New Roman"/>
            <w:sz w:val="24"/>
            <w:szCs w:val="24"/>
            <w:lang w:val="en-US"/>
          </w:rPr>
          <w:t xml:space="preserve">vantage. </w:t>
        </w:r>
      </w:ins>
      <w:ins w:id="2045" w:author="alanr" w:date="2021-05-01T16:39:54Z">
        <w:r>
          <w:rPr>
            <w:rFonts w:hint="default" w:ascii="Times New Roman" w:hAnsi="Times New Roman" w:cs="Times New Roman"/>
            <w:sz w:val="24"/>
            <w:szCs w:val="24"/>
            <w:lang w:val="en-US"/>
          </w:rPr>
          <w:t>The mos</w:t>
        </w:r>
      </w:ins>
      <w:ins w:id="2046" w:author="alanr" w:date="2021-05-01T16:39:55Z">
        <w:r>
          <w:rPr>
            <w:rFonts w:hint="default" w:ascii="Times New Roman" w:hAnsi="Times New Roman" w:cs="Times New Roman"/>
            <w:sz w:val="24"/>
            <w:szCs w:val="24"/>
            <w:lang w:val="en-US"/>
          </w:rPr>
          <w:t>t import</w:t>
        </w:r>
      </w:ins>
      <w:ins w:id="2047" w:author="alanr" w:date="2021-05-01T16:39:56Z">
        <w:r>
          <w:rPr>
            <w:rFonts w:hint="default" w:ascii="Times New Roman" w:hAnsi="Times New Roman" w:cs="Times New Roman"/>
            <w:sz w:val="24"/>
            <w:szCs w:val="24"/>
            <w:lang w:val="en-US"/>
          </w:rPr>
          <w:t xml:space="preserve">ant </w:t>
        </w:r>
      </w:ins>
      <w:ins w:id="2048" w:author="alanr" w:date="2021-05-01T16:39:58Z">
        <w:r>
          <w:rPr>
            <w:rFonts w:hint="default" w:ascii="Times New Roman" w:hAnsi="Times New Roman" w:cs="Times New Roman"/>
            <w:sz w:val="24"/>
            <w:szCs w:val="24"/>
            <w:lang w:val="en-US"/>
          </w:rPr>
          <w:t>tas</w:t>
        </w:r>
      </w:ins>
      <w:ins w:id="2049" w:author="alanr" w:date="2021-05-01T16:39:59Z">
        <w:r>
          <w:rPr>
            <w:rFonts w:hint="default" w:ascii="Times New Roman" w:hAnsi="Times New Roman" w:cs="Times New Roman"/>
            <w:sz w:val="24"/>
            <w:szCs w:val="24"/>
            <w:lang w:val="en-US"/>
          </w:rPr>
          <w:t xml:space="preserve">k for </w:t>
        </w:r>
      </w:ins>
      <w:ins w:id="2050" w:author="alanr" w:date="2021-05-01T16:40:00Z">
        <w:r>
          <w:rPr>
            <w:rFonts w:hint="default" w:ascii="Times New Roman" w:hAnsi="Times New Roman" w:cs="Times New Roman"/>
            <w:sz w:val="24"/>
            <w:szCs w:val="24"/>
            <w:lang w:val="en-US"/>
          </w:rPr>
          <w:t>a marketing</w:t>
        </w:r>
      </w:ins>
      <w:ins w:id="2051" w:author="alanr" w:date="2021-05-01T16:40:01Z">
        <w:r>
          <w:rPr>
            <w:rFonts w:hint="default" w:ascii="Times New Roman" w:hAnsi="Times New Roman" w:cs="Times New Roman"/>
            <w:sz w:val="24"/>
            <w:szCs w:val="24"/>
            <w:lang w:val="en-US"/>
          </w:rPr>
          <w:t xml:space="preserve"> manager is </w:t>
        </w:r>
      </w:ins>
      <w:ins w:id="2052" w:author="alanr" w:date="2021-05-01T16:40:02Z">
        <w:r>
          <w:rPr>
            <w:rFonts w:hint="default" w:ascii="Times New Roman" w:hAnsi="Times New Roman" w:cs="Times New Roman"/>
            <w:sz w:val="24"/>
            <w:szCs w:val="24"/>
            <w:lang w:val="en-US"/>
          </w:rPr>
          <w:t xml:space="preserve">to </w:t>
        </w:r>
      </w:ins>
      <w:ins w:id="2053" w:author="alanr" w:date="2021-05-01T16:40:03Z">
        <w:r>
          <w:rPr>
            <w:rFonts w:hint="default" w:ascii="Times New Roman" w:hAnsi="Times New Roman" w:cs="Times New Roman"/>
            <w:sz w:val="24"/>
            <w:szCs w:val="24"/>
            <w:lang w:val="en-US"/>
          </w:rPr>
          <w:t>depl</w:t>
        </w:r>
      </w:ins>
      <w:ins w:id="2054" w:author="alanr" w:date="2021-05-01T16:40:04Z">
        <w:r>
          <w:rPr>
            <w:rFonts w:hint="default" w:ascii="Times New Roman" w:hAnsi="Times New Roman" w:cs="Times New Roman"/>
            <w:sz w:val="24"/>
            <w:szCs w:val="24"/>
            <w:lang w:val="en-US"/>
          </w:rPr>
          <w:t>oy the rig</w:t>
        </w:r>
      </w:ins>
      <w:ins w:id="2055" w:author="alanr" w:date="2021-05-01T16:40:05Z">
        <w:r>
          <w:rPr>
            <w:rFonts w:hint="default" w:ascii="Times New Roman" w:hAnsi="Times New Roman" w:cs="Times New Roman"/>
            <w:sz w:val="24"/>
            <w:szCs w:val="24"/>
            <w:lang w:val="en-US"/>
          </w:rPr>
          <w:t xml:space="preserve">ht marketing </w:t>
        </w:r>
      </w:ins>
      <w:ins w:id="2056" w:author="alanr" w:date="2021-05-01T16:40:06Z">
        <w:r>
          <w:rPr>
            <w:rFonts w:hint="default" w:ascii="Times New Roman" w:hAnsi="Times New Roman" w:cs="Times New Roman"/>
            <w:sz w:val="24"/>
            <w:szCs w:val="24"/>
            <w:lang w:val="en-US"/>
          </w:rPr>
          <w:t>strate</w:t>
        </w:r>
      </w:ins>
      <w:ins w:id="2057" w:author="alanr" w:date="2021-05-01T16:40:07Z">
        <w:r>
          <w:rPr>
            <w:rFonts w:hint="default" w:ascii="Times New Roman" w:hAnsi="Times New Roman" w:cs="Times New Roman"/>
            <w:sz w:val="24"/>
            <w:szCs w:val="24"/>
            <w:lang w:val="en-US"/>
          </w:rPr>
          <w:t>gies to fil</w:t>
        </w:r>
      </w:ins>
      <w:ins w:id="2058" w:author="alanr" w:date="2021-05-01T16:40:08Z">
        <w:r>
          <w:rPr>
            <w:rFonts w:hint="default" w:ascii="Times New Roman" w:hAnsi="Times New Roman" w:cs="Times New Roman"/>
            <w:sz w:val="24"/>
            <w:szCs w:val="24"/>
            <w:lang w:val="en-US"/>
          </w:rPr>
          <w:t>l the</w:t>
        </w:r>
      </w:ins>
      <w:ins w:id="2059" w:author="alanr" w:date="2021-05-01T16:40:11Z">
        <w:r>
          <w:rPr>
            <w:rFonts w:hint="default" w:ascii="Times New Roman" w:hAnsi="Times New Roman" w:cs="Times New Roman"/>
            <w:sz w:val="24"/>
            <w:szCs w:val="24"/>
            <w:lang w:val="en-US"/>
          </w:rPr>
          <w:t xml:space="preserve"> stad</w:t>
        </w:r>
      </w:ins>
      <w:ins w:id="2060" w:author="alanr" w:date="2021-05-01T16:40:12Z">
        <w:r>
          <w:rPr>
            <w:rFonts w:hint="default" w:ascii="Times New Roman" w:hAnsi="Times New Roman" w:cs="Times New Roman"/>
            <w:sz w:val="24"/>
            <w:szCs w:val="24"/>
            <w:lang w:val="en-US"/>
          </w:rPr>
          <w:t>iu</w:t>
        </w:r>
      </w:ins>
      <w:ins w:id="2061" w:author="alanr" w:date="2021-05-01T16:40:16Z">
        <w:r>
          <w:rPr>
            <w:rFonts w:hint="default" w:ascii="Times New Roman" w:hAnsi="Times New Roman" w:cs="Times New Roman"/>
            <w:sz w:val="24"/>
            <w:szCs w:val="24"/>
            <w:lang w:val="en-US"/>
          </w:rPr>
          <w:t>m</w:t>
        </w:r>
      </w:ins>
      <w:ins w:id="2062" w:author="alanr" w:date="2021-05-01T16:40:17Z">
        <w:r>
          <w:rPr>
            <w:rFonts w:hint="default" w:ascii="Times New Roman" w:hAnsi="Times New Roman" w:cs="Times New Roman"/>
            <w:sz w:val="24"/>
            <w:szCs w:val="24"/>
            <w:lang w:val="en-US"/>
          </w:rPr>
          <w:t xml:space="preserve"> as mu</w:t>
        </w:r>
      </w:ins>
      <w:ins w:id="2063" w:author="alanr" w:date="2021-05-01T16:40:18Z">
        <w:r>
          <w:rPr>
            <w:rFonts w:hint="default" w:ascii="Times New Roman" w:hAnsi="Times New Roman" w:cs="Times New Roman"/>
            <w:sz w:val="24"/>
            <w:szCs w:val="24"/>
            <w:lang w:val="en-US"/>
          </w:rPr>
          <w:t>ch as pos</w:t>
        </w:r>
      </w:ins>
      <w:ins w:id="2064" w:author="alanr" w:date="2021-05-01T16:40:19Z">
        <w:r>
          <w:rPr>
            <w:rFonts w:hint="default" w:ascii="Times New Roman" w:hAnsi="Times New Roman" w:cs="Times New Roman"/>
            <w:sz w:val="24"/>
            <w:szCs w:val="24"/>
            <w:lang w:val="en-US"/>
          </w:rPr>
          <w:t>sibl</w:t>
        </w:r>
      </w:ins>
      <w:ins w:id="2065" w:author="alanr" w:date="2021-05-01T16:40:20Z">
        <w:r>
          <w:rPr>
            <w:rFonts w:hint="default" w:ascii="Times New Roman" w:hAnsi="Times New Roman" w:cs="Times New Roman"/>
            <w:sz w:val="24"/>
            <w:szCs w:val="24"/>
            <w:lang w:val="en-US"/>
          </w:rPr>
          <w:t>e. E</w:t>
        </w:r>
      </w:ins>
      <w:ins w:id="2066" w:author="alanr" w:date="2021-05-01T16:40:21Z">
        <w:r>
          <w:rPr>
            <w:rFonts w:hint="default" w:ascii="Times New Roman" w:hAnsi="Times New Roman" w:cs="Times New Roman"/>
            <w:sz w:val="24"/>
            <w:szCs w:val="24"/>
            <w:lang w:val="en-US"/>
          </w:rPr>
          <w:t>speci</w:t>
        </w:r>
      </w:ins>
      <w:ins w:id="2067" w:author="alanr" w:date="2021-05-01T16:40:22Z">
        <w:r>
          <w:rPr>
            <w:rFonts w:hint="default" w:ascii="Times New Roman" w:hAnsi="Times New Roman" w:cs="Times New Roman"/>
            <w:sz w:val="24"/>
            <w:szCs w:val="24"/>
            <w:lang w:val="en-US"/>
          </w:rPr>
          <w:t xml:space="preserve">ally in </w:t>
        </w:r>
      </w:ins>
      <w:ins w:id="2068" w:author="alanr" w:date="2021-05-01T16:40:23Z">
        <w:r>
          <w:rPr>
            <w:rFonts w:hint="default" w:ascii="Times New Roman" w:hAnsi="Times New Roman" w:cs="Times New Roman"/>
            <w:sz w:val="24"/>
            <w:szCs w:val="24"/>
            <w:lang w:val="en-US"/>
          </w:rPr>
          <w:t>times whe</w:t>
        </w:r>
      </w:ins>
      <w:ins w:id="2069" w:author="alanr" w:date="2021-05-01T16:40:24Z">
        <w:r>
          <w:rPr>
            <w:rFonts w:hint="default" w:ascii="Times New Roman" w:hAnsi="Times New Roman" w:cs="Times New Roman"/>
            <w:sz w:val="24"/>
            <w:szCs w:val="24"/>
            <w:lang w:val="en-US"/>
          </w:rPr>
          <w:t xml:space="preserve">re </w:t>
        </w:r>
      </w:ins>
      <w:ins w:id="2070" w:author="alanr" w:date="2021-05-01T16:40:25Z">
        <w:r>
          <w:rPr>
            <w:rFonts w:hint="default" w:ascii="Times New Roman" w:hAnsi="Times New Roman" w:cs="Times New Roman"/>
            <w:sz w:val="24"/>
            <w:szCs w:val="24"/>
            <w:lang w:val="en-US"/>
          </w:rPr>
          <w:t>more a</w:t>
        </w:r>
      </w:ins>
      <w:ins w:id="2071" w:author="alanr" w:date="2021-05-01T16:40:26Z">
        <w:r>
          <w:rPr>
            <w:rFonts w:hint="default" w:ascii="Times New Roman" w:hAnsi="Times New Roman" w:cs="Times New Roman"/>
            <w:sz w:val="24"/>
            <w:szCs w:val="24"/>
            <w:lang w:val="en-US"/>
          </w:rPr>
          <w:t>nd more fans</w:t>
        </w:r>
      </w:ins>
      <w:ins w:id="2072" w:author="alanr" w:date="2021-05-01T16:40:27Z">
        <w:r>
          <w:rPr>
            <w:rFonts w:hint="default" w:ascii="Times New Roman" w:hAnsi="Times New Roman" w:cs="Times New Roman"/>
            <w:sz w:val="24"/>
            <w:szCs w:val="24"/>
            <w:lang w:val="en-US"/>
          </w:rPr>
          <w:t xml:space="preserve"> </w:t>
        </w:r>
      </w:ins>
      <w:ins w:id="2073" w:author="alanr" w:date="2021-05-01T16:40:28Z">
        <w:r>
          <w:rPr>
            <w:rFonts w:hint="default" w:ascii="Times New Roman" w:hAnsi="Times New Roman" w:cs="Times New Roman"/>
            <w:sz w:val="24"/>
            <w:szCs w:val="24"/>
            <w:lang w:val="en-US"/>
          </w:rPr>
          <w:t>refr</w:t>
        </w:r>
      </w:ins>
      <w:ins w:id="2074" w:author="alanr" w:date="2021-05-01T16:40:29Z">
        <w:r>
          <w:rPr>
            <w:rFonts w:hint="default" w:ascii="Times New Roman" w:hAnsi="Times New Roman" w:cs="Times New Roman"/>
            <w:sz w:val="24"/>
            <w:szCs w:val="24"/>
            <w:lang w:val="en-US"/>
          </w:rPr>
          <w:t>ain from go</w:t>
        </w:r>
      </w:ins>
      <w:ins w:id="2075" w:author="alanr" w:date="2021-05-01T16:40:30Z">
        <w:r>
          <w:rPr>
            <w:rFonts w:hint="default" w:ascii="Times New Roman" w:hAnsi="Times New Roman" w:cs="Times New Roman"/>
            <w:sz w:val="24"/>
            <w:szCs w:val="24"/>
            <w:lang w:val="en-US"/>
          </w:rPr>
          <w:t>ing matche</w:t>
        </w:r>
      </w:ins>
      <w:ins w:id="2076" w:author="alanr" w:date="2021-05-01T16:40:31Z">
        <w:r>
          <w:rPr>
            <w:rFonts w:hint="default" w:ascii="Times New Roman" w:hAnsi="Times New Roman" w:cs="Times New Roman"/>
            <w:sz w:val="24"/>
            <w:szCs w:val="24"/>
            <w:lang w:val="en-US"/>
          </w:rPr>
          <w:t xml:space="preserve">s and </w:t>
        </w:r>
      </w:ins>
      <w:ins w:id="2077" w:author="alanr" w:date="2021-05-01T16:40:33Z">
        <w:r>
          <w:rPr>
            <w:rFonts w:hint="default" w:ascii="Times New Roman" w:hAnsi="Times New Roman" w:cs="Times New Roman"/>
            <w:sz w:val="24"/>
            <w:szCs w:val="24"/>
            <w:lang w:val="en-US"/>
          </w:rPr>
          <w:t xml:space="preserve">prefer to </w:t>
        </w:r>
      </w:ins>
      <w:ins w:id="2078" w:author="alanr" w:date="2021-05-01T16:40:34Z">
        <w:r>
          <w:rPr>
            <w:rFonts w:hint="default" w:ascii="Times New Roman" w:hAnsi="Times New Roman" w:cs="Times New Roman"/>
            <w:sz w:val="24"/>
            <w:szCs w:val="24"/>
            <w:lang w:val="en-US"/>
          </w:rPr>
          <w:t xml:space="preserve">watch </w:t>
        </w:r>
      </w:ins>
      <w:ins w:id="2079" w:author="alanr" w:date="2021-05-01T16:40:35Z">
        <w:r>
          <w:rPr>
            <w:rFonts w:hint="default" w:ascii="Times New Roman" w:hAnsi="Times New Roman" w:cs="Times New Roman"/>
            <w:sz w:val="24"/>
            <w:szCs w:val="24"/>
            <w:lang w:val="en-US"/>
          </w:rPr>
          <w:t>match</w:t>
        </w:r>
      </w:ins>
      <w:ins w:id="2080" w:author="alanr" w:date="2021-05-01T16:40:36Z">
        <w:r>
          <w:rPr>
            <w:rFonts w:hint="default" w:ascii="Times New Roman" w:hAnsi="Times New Roman" w:cs="Times New Roman"/>
            <w:sz w:val="24"/>
            <w:szCs w:val="24"/>
            <w:lang w:val="en-US"/>
          </w:rPr>
          <w:t xml:space="preserve">es from the </w:t>
        </w:r>
      </w:ins>
      <w:ins w:id="2081" w:author="alanr" w:date="2021-05-01T16:40:37Z">
        <w:r>
          <w:rPr>
            <w:rFonts w:hint="default" w:ascii="Times New Roman" w:hAnsi="Times New Roman" w:cs="Times New Roman"/>
            <w:sz w:val="24"/>
            <w:szCs w:val="24"/>
            <w:lang w:val="en-US"/>
          </w:rPr>
          <w:t xml:space="preserve">comfort </w:t>
        </w:r>
      </w:ins>
      <w:ins w:id="2082" w:author="alanr" w:date="2021-05-01T16:40:38Z">
        <w:r>
          <w:rPr>
            <w:rFonts w:hint="default" w:ascii="Times New Roman" w:hAnsi="Times New Roman" w:cs="Times New Roman"/>
            <w:sz w:val="24"/>
            <w:szCs w:val="24"/>
            <w:lang w:val="en-US"/>
          </w:rPr>
          <w:t>at home</w:t>
        </w:r>
      </w:ins>
      <w:ins w:id="2083" w:author="alanr" w:date="2021-05-01T16:40:39Z">
        <w:r>
          <w:rPr>
            <w:rFonts w:hint="default" w:ascii="Times New Roman" w:hAnsi="Times New Roman" w:cs="Times New Roman"/>
            <w:sz w:val="24"/>
            <w:szCs w:val="24"/>
            <w:lang w:val="en-US"/>
          </w:rPr>
          <w:t>(</w:t>
        </w:r>
      </w:ins>
      <w:ins w:id="2084" w:author="alanr" w:date="2021-05-01T16:40:40Z">
        <w:r>
          <w:rPr>
            <w:rFonts w:hint="default" w:ascii="Times New Roman" w:hAnsi="Times New Roman" w:cs="Times New Roman"/>
            <w:sz w:val="24"/>
            <w:szCs w:val="24"/>
            <w:lang w:val="en-US"/>
          </w:rPr>
          <w:t>..)</w:t>
        </w:r>
      </w:ins>
      <w:ins w:id="2085" w:author="alanr" w:date="2021-05-01T16:40:42Z">
        <w:r>
          <w:rPr>
            <w:rFonts w:hint="default" w:ascii="Times New Roman" w:hAnsi="Times New Roman" w:cs="Times New Roman"/>
            <w:sz w:val="24"/>
            <w:szCs w:val="24"/>
            <w:lang w:val="en-US"/>
          </w:rPr>
          <w:t xml:space="preserve"> this </w:t>
        </w:r>
      </w:ins>
      <w:ins w:id="2086" w:author="alanr" w:date="2021-05-01T16:40:43Z">
        <w:r>
          <w:rPr>
            <w:rFonts w:hint="default" w:ascii="Times New Roman" w:hAnsi="Times New Roman" w:cs="Times New Roman"/>
            <w:sz w:val="24"/>
            <w:szCs w:val="24"/>
            <w:lang w:val="en-US"/>
          </w:rPr>
          <w:t xml:space="preserve">remains </w:t>
        </w:r>
      </w:ins>
      <w:ins w:id="2087" w:author="alanr" w:date="2021-05-01T16:40:49Z">
        <w:r>
          <w:rPr>
            <w:rFonts w:hint="default" w:ascii="Times New Roman" w:hAnsi="Times New Roman" w:cs="Times New Roman"/>
            <w:sz w:val="24"/>
            <w:szCs w:val="24"/>
            <w:lang w:val="en-US"/>
          </w:rPr>
          <w:t xml:space="preserve">   Given</w:t>
        </w:r>
      </w:ins>
      <w:ins w:id="2088" w:author="alanr" w:date="2021-05-01T16:40:53Z">
        <w:r>
          <w:rPr>
            <w:rFonts w:hint="default" w:ascii="Times New Roman" w:hAnsi="Times New Roman" w:cs="Times New Roman"/>
            <w:sz w:val="24"/>
            <w:szCs w:val="24"/>
            <w:lang w:val="en-US"/>
          </w:rPr>
          <w:t xml:space="preserve"> the </w:t>
        </w:r>
      </w:ins>
      <w:ins w:id="2089" w:author="alanr" w:date="2021-05-01T16:40:57Z">
        <w:r>
          <w:rPr>
            <w:rFonts w:hint="default" w:ascii="Times New Roman" w:hAnsi="Times New Roman" w:cs="Times New Roman"/>
            <w:sz w:val="24"/>
            <w:szCs w:val="24"/>
            <w:lang w:val="en-US"/>
          </w:rPr>
          <w:t>contex</w:t>
        </w:r>
      </w:ins>
      <w:ins w:id="2090" w:author="alanr" w:date="2021-05-01T16:40:58Z">
        <w:r>
          <w:rPr>
            <w:rFonts w:hint="default" w:ascii="Times New Roman" w:hAnsi="Times New Roman" w:cs="Times New Roman"/>
            <w:sz w:val="24"/>
            <w:szCs w:val="24"/>
            <w:lang w:val="en-US"/>
          </w:rPr>
          <w:t>t of th</w:t>
        </w:r>
      </w:ins>
      <w:ins w:id="2091" w:author="alanr" w:date="2021-05-01T16:40:59Z">
        <w:r>
          <w:rPr>
            <w:rFonts w:hint="default" w:ascii="Times New Roman" w:hAnsi="Times New Roman" w:cs="Times New Roman"/>
            <w:sz w:val="24"/>
            <w:szCs w:val="24"/>
            <w:lang w:val="en-US"/>
          </w:rPr>
          <w:t xml:space="preserve">is trend, </w:t>
        </w:r>
      </w:ins>
      <w:ins w:id="2092" w:author="alanr" w:date="2021-05-01T16:41:05Z">
        <w:r>
          <w:rPr>
            <w:rFonts w:hint="default" w:ascii="Times New Roman" w:hAnsi="Times New Roman" w:cs="Times New Roman"/>
            <w:sz w:val="24"/>
            <w:szCs w:val="24"/>
            <w:lang w:val="en-US"/>
          </w:rPr>
          <w:t>rather tha</w:t>
        </w:r>
      </w:ins>
      <w:ins w:id="2093" w:author="alanr" w:date="2021-05-01T16:41:06Z">
        <w:r>
          <w:rPr>
            <w:rFonts w:hint="default" w:ascii="Times New Roman" w:hAnsi="Times New Roman" w:cs="Times New Roman"/>
            <w:sz w:val="24"/>
            <w:szCs w:val="24"/>
            <w:lang w:val="en-US"/>
          </w:rPr>
          <w:t xml:space="preserve">n trying </w:t>
        </w:r>
      </w:ins>
      <w:ins w:id="2094" w:author="alanr" w:date="2021-05-01T16:41:07Z">
        <w:r>
          <w:rPr>
            <w:rFonts w:hint="default" w:ascii="Times New Roman" w:hAnsi="Times New Roman" w:cs="Times New Roman"/>
            <w:sz w:val="24"/>
            <w:szCs w:val="24"/>
            <w:lang w:val="en-US"/>
          </w:rPr>
          <w:t>to in</w:t>
        </w:r>
      </w:ins>
      <w:ins w:id="2095" w:author="alanr" w:date="2021-05-01T16:41:08Z">
        <w:r>
          <w:rPr>
            <w:rFonts w:hint="default" w:ascii="Times New Roman" w:hAnsi="Times New Roman" w:cs="Times New Roman"/>
            <w:sz w:val="24"/>
            <w:szCs w:val="24"/>
            <w:lang w:val="en-US"/>
          </w:rPr>
          <w:t>crease re</w:t>
        </w:r>
      </w:ins>
      <w:ins w:id="2096" w:author="alanr" w:date="2021-05-01T16:41:09Z">
        <w:r>
          <w:rPr>
            <w:rFonts w:hint="default" w:ascii="Times New Roman" w:hAnsi="Times New Roman" w:cs="Times New Roman"/>
            <w:sz w:val="24"/>
            <w:szCs w:val="24"/>
            <w:lang w:val="en-US"/>
          </w:rPr>
          <w:t>venues by</w:t>
        </w:r>
      </w:ins>
      <w:ins w:id="2097" w:author="alanr" w:date="2021-05-01T16:41:10Z">
        <w:r>
          <w:rPr>
            <w:rFonts w:hint="default" w:ascii="Times New Roman" w:hAnsi="Times New Roman" w:cs="Times New Roman"/>
            <w:sz w:val="24"/>
            <w:szCs w:val="24"/>
            <w:lang w:val="en-US"/>
          </w:rPr>
          <w:t xml:space="preserve"> moving </w:t>
        </w:r>
      </w:ins>
      <w:ins w:id="2098" w:author="alanr" w:date="2021-05-01T16:41:11Z">
        <w:r>
          <w:rPr>
            <w:rFonts w:hint="default" w:ascii="Times New Roman" w:hAnsi="Times New Roman" w:cs="Times New Roman"/>
            <w:sz w:val="24"/>
            <w:szCs w:val="24"/>
            <w:lang w:val="en-US"/>
          </w:rPr>
          <w:t xml:space="preserve">to </w:t>
        </w:r>
      </w:ins>
      <w:ins w:id="2099" w:author="alanr" w:date="2021-05-01T16:41:12Z">
        <w:r>
          <w:rPr>
            <w:rFonts w:hint="default" w:ascii="Times New Roman" w:hAnsi="Times New Roman" w:cs="Times New Roman"/>
            <w:sz w:val="24"/>
            <w:szCs w:val="24"/>
            <w:lang w:val="en-US"/>
          </w:rPr>
          <w:t>bigger st</w:t>
        </w:r>
      </w:ins>
      <w:ins w:id="2100" w:author="alanr" w:date="2021-05-01T16:41:13Z">
        <w:r>
          <w:rPr>
            <w:rFonts w:hint="default" w:ascii="Times New Roman" w:hAnsi="Times New Roman" w:cs="Times New Roman"/>
            <w:sz w:val="24"/>
            <w:szCs w:val="24"/>
            <w:lang w:val="en-US"/>
          </w:rPr>
          <w:t>adiums</w:t>
        </w:r>
      </w:ins>
      <w:ins w:id="2101" w:author="alanr" w:date="2021-05-01T16:41:17Z">
        <w:r>
          <w:rPr>
            <w:rFonts w:hint="default" w:ascii="Times New Roman" w:hAnsi="Times New Roman" w:cs="Times New Roman"/>
            <w:sz w:val="24"/>
            <w:szCs w:val="24"/>
            <w:lang w:val="en-US"/>
          </w:rPr>
          <w:t xml:space="preserve">, </w:t>
        </w:r>
      </w:ins>
      <w:ins w:id="2102" w:author="alanr" w:date="2021-05-01T16:41:19Z">
        <w:r>
          <w:rPr>
            <w:rFonts w:hint="default" w:ascii="Times New Roman" w:hAnsi="Times New Roman" w:cs="Times New Roman"/>
            <w:sz w:val="24"/>
            <w:szCs w:val="24"/>
            <w:lang w:val="en-US"/>
          </w:rPr>
          <w:t xml:space="preserve">perhaps </w:t>
        </w:r>
      </w:ins>
      <w:ins w:id="2103" w:author="alanr" w:date="2021-05-01T16:41:20Z">
        <w:r>
          <w:rPr>
            <w:rFonts w:hint="default" w:ascii="Times New Roman" w:hAnsi="Times New Roman" w:cs="Times New Roman"/>
            <w:sz w:val="24"/>
            <w:szCs w:val="24"/>
            <w:lang w:val="en-US"/>
          </w:rPr>
          <w:t>a more v</w:t>
        </w:r>
      </w:ins>
      <w:ins w:id="2104" w:author="alanr" w:date="2021-05-01T16:41:21Z">
        <w:r>
          <w:rPr>
            <w:rFonts w:hint="default" w:ascii="Times New Roman" w:hAnsi="Times New Roman" w:cs="Times New Roman"/>
            <w:sz w:val="24"/>
            <w:szCs w:val="24"/>
            <w:lang w:val="en-US"/>
          </w:rPr>
          <w:t>iabl</w:t>
        </w:r>
      </w:ins>
      <w:ins w:id="2105" w:author="alanr" w:date="2021-05-01T16:41:22Z">
        <w:r>
          <w:rPr>
            <w:rFonts w:hint="default" w:ascii="Times New Roman" w:hAnsi="Times New Roman" w:cs="Times New Roman"/>
            <w:sz w:val="24"/>
            <w:szCs w:val="24"/>
            <w:lang w:val="en-US"/>
          </w:rPr>
          <w:t>e strateg</w:t>
        </w:r>
      </w:ins>
      <w:ins w:id="2106" w:author="alanr" w:date="2021-05-01T16:41:23Z">
        <w:r>
          <w:rPr>
            <w:rFonts w:hint="default" w:ascii="Times New Roman" w:hAnsi="Times New Roman" w:cs="Times New Roman"/>
            <w:sz w:val="24"/>
            <w:szCs w:val="24"/>
            <w:lang w:val="en-US"/>
          </w:rPr>
          <w:t>y wou</w:t>
        </w:r>
      </w:ins>
      <w:ins w:id="2107" w:author="alanr" w:date="2021-05-01T16:41:24Z">
        <w:r>
          <w:rPr>
            <w:rFonts w:hint="default" w:ascii="Times New Roman" w:hAnsi="Times New Roman" w:cs="Times New Roman"/>
            <w:sz w:val="24"/>
            <w:szCs w:val="24"/>
            <w:lang w:val="en-US"/>
          </w:rPr>
          <w:t xml:space="preserve">ld be to </w:t>
        </w:r>
      </w:ins>
      <w:ins w:id="2108" w:author="alanr" w:date="2021-05-01T16:41:25Z">
        <w:r>
          <w:rPr>
            <w:rFonts w:hint="default" w:ascii="Times New Roman" w:hAnsi="Times New Roman" w:cs="Times New Roman"/>
            <w:sz w:val="24"/>
            <w:szCs w:val="24"/>
            <w:lang w:val="en-US"/>
          </w:rPr>
          <w:t>re</w:t>
        </w:r>
      </w:ins>
      <w:ins w:id="2109" w:author="alanr" w:date="2021-05-01T16:41:28Z">
        <w:r>
          <w:rPr>
            <w:rFonts w:hint="default" w:ascii="Times New Roman" w:hAnsi="Times New Roman" w:cs="Times New Roman"/>
            <w:sz w:val="24"/>
            <w:szCs w:val="24"/>
            <w:lang w:val="en-US"/>
          </w:rPr>
          <w:t xml:space="preserve">main in </w:t>
        </w:r>
      </w:ins>
      <w:ins w:id="2110" w:author="alanr" w:date="2021-05-01T16:41:29Z">
        <w:r>
          <w:rPr>
            <w:rFonts w:hint="default" w:ascii="Times New Roman" w:hAnsi="Times New Roman" w:cs="Times New Roman"/>
            <w:sz w:val="24"/>
            <w:szCs w:val="24"/>
            <w:lang w:val="en-US"/>
          </w:rPr>
          <w:t>the sam</w:t>
        </w:r>
      </w:ins>
      <w:ins w:id="2111" w:author="alanr" w:date="2021-05-01T16:41:30Z">
        <w:r>
          <w:rPr>
            <w:rFonts w:hint="default" w:ascii="Times New Roman" w:hAnsi="Times New Roman" w:cs="Times New Roman"/>
            <w:sz w:val="24"/>
            <w:szCs w:val="24"/>
            <w:lang w:val="en-US"/>
          </w:rPr>
          <w:t>e stadium</w:t>
        </w:r>
      </w:ins>
      <w:ins w:id="2112" w:author="alanr" w:date="2021-05-01T16:41:31Z">
        <w:r>
          <w:rPr>
            <w:rFonts w:hint="default" w:ascii="Times New Roman" w:hAnsi="Times New Roman" w:cs="Times New Roman"/>
            <w:sz w:val="24"/>
            <w:szCs w:val="24"/>
            <w:lang w:val="en-US"/>
          </w:rPr>
          <w:t xml:space="preserve"> to </w:t>
        </w:r>
      </w:ins>
      <w:ins w:id="2113" w:author="alanr" w:date="2021-05-01T16:41:33Z">
        <w:r>
          <w:rPr>
            <w:rFonts w:hint="default" w:ascii="Times New Roman" w:hAnsi="Times New Roman" w:cs="Times New Roman"/>
            <w:sz w:val="24"/>
            <w:szCs w:val="24"/>
            <w:lang w:val="en-US"/>
          </w:rPr>
          <w:t>increase</w:t>
        </w:r>
      </w:ins>
      <w:ins w:id="2114" w:author="alanr" w:date="2021-05-01T16:41:34Z">
        <w:r>
          <w:rPr>
            <w:rFonts w:hint="default" w:ascii="Times New Roman" w:hAnsi="Times New Roman" w:cs="Times New Roman"/>
            <w:sz w:val="24"/>
            <w:szCs w:val="24"/>
            <w:lang w:val="en-US"/>
          </w:rPr>
          <w:t xml:space="preserve"> or ensur</w:t>
        </w:r>
      </w:ins>
      <w:ins w:id="2115" w:author="alanr" w:date="2021-05-01T16:41:35Z">
        <w:r>
          <w:rPr>
            <w:rFonts w:hint="default" w:ascii="Times New Roman" w:hAnsi="Times New Roman" w:cs="Times New Roman"/>
            <w:sz w:val="24"/>
            <w:szCs w:val="24"/>
            <w:lang w:val="en-US"/>
          </w:rPr>
          <w:t>e occupanc</w:t>
        </w:r>
      </w:ins>
      <w:ins w:id="2116" w:author="alanr" w:date="2021-05-01T16:41:36Z">
        <w:r>
          <w:rPr>
            <w:rFonts w:hint="default" w:ascii="Times New Roman" w:hAnsi="Times New Roman" w:cs="Times New Roman"/>
            <w:sz w:val="24"/>
            <w:szCs w:val="24"/>
            <w:lang w:val="en-US"/>
          </w:rPr>
          <w:t>y rates th</w:t>
        </w:r>
      </w:ins>
      <w:ins w:id="2117" w:author="alanr" w:date="2021-05-01T16:41:37Z">
        <w:r>
          <w:rPr>
            <w:rFonts w:hint="default" w:ascii="Times New Roman" w:hAnsi="Times New Roman" w:cs="Times New Roman"/>
            <w:sz w:val="24"/>
            <w:szCs w:val="24"/>
            <w:lang w:val="en-US"/>
          </w:rPr>
          <w:t>at po</w:t>
        </w:r>
      </w:ins>
      <w:ins w:id="2118" w:author="alanr" w:date="2021-05-01T16:41:38Z">
        <w:r>
          <w:rPr>
            <w:rFonts w:hint="default" w:ascii="Times New Roman" w:hAnsi="Times New Roman" w:cs="Times New Roman"/>
            <w:sz w:val="24"/>
            <w:szCs w:val="24"/>
            <w:lang w:val="en-US"/>
          </w:rPr>
          <w:t>sitivel</w:t>
        </w:r>
      </w:ins>
      <w:ins w:id="2119" w:author="alanr" w:date="2021-05-01T16:41:39Z">
        <w:r>
          <w:rPr>
            <w:rFonts w:hint="default" w:ascii="Times New Roman" w:hAnsi="Times New Roman" w:cs="Times New Roman"/>
            <w:sz w:val="24"/>
            <w:szCs w:val="24"/>
            <w:lang w:val="en-US"/>
          </w:rPr>
          <w:t>y influe</w:t>
        </w:r>
      </w:ins>
      <w:ins w:id="2120" w:author="alanr" w:date="2021-05-01T16:41:40Z">
        <w:r>
          <w:rPr>
            <w:rFonts w:hint="default" w:ascii="Times New Roman" w:hAnsi="Times New Roman" w:cs="Times New Roman"/>
            <w:sz w:val="24"/>
            <w:szCs w:val="24"/>
            <w:lang w:val="en-US"/>
          </w:rPr>
          <w:t>nce te</w:t>
        </w:r>
      </w:ins>
      <w:ins w:id="2121" w:author="alanr" w:date="2021-05-01T16:41:41Z">
        <w:r>
          <w:rPr>
            <w:rFonts w:hint="default" w:ascii="Times New Roman" w:hAnsi="Times New Roman" w:cs="Times New Roman"/>
            <w:sz w:val="24"/>
            <w:szCs w:val="24"/>
            <w:lang w:val="en-US"/>
          </w:rPr>
          <w:t>am performanc</w:t>
        </w:r>
      </w:ins>
      <w:ins w:id="2122" w:author="alanr" w:date="2021-05-01T16:41:42Z">
        <w:r>
          <w:rPr>
            <w:rFonts w:hint="default" w:ascii="Times New Roman" w:hAnsi="Times New Roman" w:cs="Times New Roman"/>
            <w:sz w:val="24"/>
            <w:szCs w:val="24"/>
            <w:lang w:val="en-US"/>
          </w:rPr>
          <w:t>e. Th</w:t>
        </w:r>
      </w:ins>
      <w:ins w:id="2123" w:author="alanr" w:date="2021-05-01T16:41:43Z">
        <w:r>
          <w:rPr>
            <w:rFonts w:hint="default" w:ascii="Times New Roman" w:hAnsi="Times New Roman" w:cs="Times New Roman"/>
            <w:sz w:val="24"/>
            <w:szCs w:val="24"/>
            <w:lang w:val="en-US"/>
          </w:rPr>
          <w:t>e r</w:t>
        </w:r>
      </w:ins>
      <w:ins w:id="2124" w:author="alanr" w:date="2021-05-01T16:41:44Z">
        <w:r>
          <w:rPr>
            <w:rFonts w:hint="default" w:ascii="Times New Roman" w:hAnsi="Times New Roman" w:cs="Times New Roman"/>
            <w:sz w:val="24"/>
            <w:szCs w:val="24"/>
            <w:lang w:val="en-US"/>
          </w:rPr>
          <w:t>emainin</w:t>
        </w:r>
      </w:ins>
      <w:ins w:id="2125" w:author="alanr" w:date="2021-05-01T16:41:45Z">
        <w:r>
          <w:rPr>
            <w:rFonts w:hint="default" w:ascii="Times New Roman" w:hAnsi="Times New Roman" w:cs="Times New Roman"/>
            <w:sz w:val="24"/>
            <w:szCs w:val="24"/>
            <w:lang w:val="en-US"/>
          </w:rPr>
          <w:t>g fans</w:t>
        </w:r>
      </w:ins>
      <w:ins w:id="2126" w:author="alanr" w:date="2021-05-01T16:41:46Z">
        <w:r>
          <w:rPr>
            <w:rFonts w:hint="default" w:ascii="Times New Roman" w:hAnsi="Times New Roman" w:cs="Times New Roman"/>
            <w:sz w:val="24"/>
            <w:szCs w:val="24"/>
            <w:lang w:val="en-US"/>
          </w:rPr>
          <w:t xml:space="preserve"> can be</w:t>
        </w:r>
      </w:ins>
      <w:ins w:id="2127" w:author="alanr" w:date="2021-05-01T16:41:47Z">
        <w:r>
          <w:rPr>
            <w:rFonts w:hint="default" w:ascii="Times New Roman" w:hAnsi="Times New Roman" w:cs="Times New Roman"/>
            <w:sz w:val="24"/>
            <w:szCs w:val="24"/>
            <w:lang w:val="en-US"/>
          </w:rPr>
          <w:t xml:space="preserve"> catere</w:t>
        </w:r>
      </w:ins>
      <w:ins w:id="2128" w:author="alanr" w:date="2021-05-01T16:41:48Z">
        <w:r>
          <w:rPr>
            <w:rFonts w:hint="default" w:ascii="Times New Roman" w:hAnsi="Times New Roman" w:cs="Times New Roman"/>
            <w:sz w:val="24"/>
            <w:szCs w:val="24"/>
            <w:lang w:val="en-US"/>
          </w:rPr>
          <w:t>d th</w:t>
        </w:r>
      </w:ins>
      <w:ins w:id="2129" w:author="alanr" w:date="2021-05-01T16:41:49Z">
        <w:r>
          <w:rPr>
            <w:rFonts w:hint="default" w:ascii="Times New Roman" w:hAnsi="Times New Roman" w:cs="Times New Roman"/>
            <w:sz w:val="24"/>
            <w:szCs w:val="24"/>
            <w:lang w:val="en-US"/>
          </w:rPr>
          <w:t xml:space="preserve">rough </w:t>
        </w:r>
      </w:ins>
      <w:ins w:id="2130" w:author="alanr" w:date="2021-05-01T16:41:51Z">
        <w:r>
          <w:rPr>
            <w:rFonts w:hint="default" w:ascii="Times New Roman" w:hAnsi="Times New Roman" w:cs="Times New Roman"/>
            <w:sz w:val="24"/>
            <w:szCs w:val="24"/>
            <w:lang w:val="en-US"/>
          </w:rPr>
          <w:t>at</w:t>
        </w:r>
      </w:ins>
      <w:ins w:id="2131" w:author="alanr" w:date="2021-05-01T16:41:52Z">
        <w:r>
          <w:rPr>
            <w:rFonts w:hint="default" w:ascii="Times New Roman" w:hAnsi="Times New Roman" w:cs="Times New Roman"/>
            <w:sz w:val="24"/>
            <w:szCs w:val="24"/>
            <w:lang w:val="en-US"/>
          </w:rPr>
          <w:t>tra</w:t>
        </w:r>
      </w:ins>
      <w:ins w:id="2132" w:author="alanr" w:date="2021-05-01T16:41:53Z">
        <w:r>
          <w:rPr>
            <w:rFonts w:hint="default" w:ascii="Times New Roman" w:hAnsi="Times New Roman" w:cs="Times New Roman"/>
            <w:sz w:val="24"/>
            <w:szCs w:val="24"/>
            <w:lang w:val="en-US"/>
          </w:rPr>
          <w:t>ctive onl</w:t>
        </w:r>
      </w:ins>
      <w:ins w:id="2133" w:author="alanr" w:date="2021-05-01T16:41:54Z">
        <w:r>
          <w:rPr>
            <w:rFonts w:hint="default" w:ascii="Times New Roman" w:hAnsi="Times New Roman" w:cs="Times New Roman"/>
            <w:sz w:val="24"/>
            <w:szCs w:val="24"/>
            <w:lang w:val="en-US"/>
          </w:rPr>
          <w:t xml:space="preserve">ine </w:t>
        </w:r>
      </w:ins>
      <w:ins w:id="2134" w:author="alanr" w:date="2021-05-01T16:41:57Z">
        <w:r>
          <w:rPr>
            <w:rFonts w:hint="default" w:ascii="Times New Roman" w:hAnsi="Times New Roman" w:cs="Times New Roman"/>
            <w:sz w:val="24"/>
            <w:szCs w:val="24"/>
            <w:lang w:val="en-US"/>
          </w:rPr>
          <w:t>eng</w:t>
        </w:r>
      </w:ins>
      <w:ins w:id="2135" w:author="alanr" w:date="2021-05-01T16:41:58Z">
        <w:r>
          <w:rPr>
            <w:rFonts w:hint="default" w:ascii="Times New Roman" w:hAnsi="Times New Roman" w:cs="Times New Roman"/>
            <w:sz w:val="24"/>
            <w:szCs w:val="24"/>
            <w:lang w:val="en-US"/>
          </w:rPr>
          <w:t>ageme</w:t>
        </w:r>
      </w:ins>
      <w:ins w:id="2136" w:author="alanr" w:date="2021-05-01T16:41:59Z">
        <w:r>
          <w:rPr>
            <w:rFonts w:hint="default" w:ascii="Times New Roman" w:hAnsi="Times New Roman" w:cs="Times New Roman"/>
            <w:sz w:val="24"/>
            <w:szCs w:val="24"/>
            <w:lang w:val="en-US"/>
          </w:rPr>
          <w:t xml:space="preserve">nt </w:t>
        </w:r>
      </w:ins>
      <w:ins w:id="2137" w:author="alanr" w:date="2021-05-01T16:42:01Z">
        <w:r>
          <w:rPr>
            <w:rFonts w:hint="default" w:ascii="Times New Roman" w:hAnsi="Times New Roman" w:cs="Times New Roman"/>
            <w:sz w:val="24"/>
            <w:szCs w:val="24"/>
            <w:lang w:val="en-US"/>
          </w:rPr>
          <w:t>stra</w:t>
        </w:r>
      </w:ins>
      <w:ins w:id="2138" w:author="alanr" w:date="2021-05-01T16:42:02Z">
        <w:r>
          <w:rPr>
            <w:rFonts w:hint="default" w:ascii="Times New Roman" w:hAnsi="Times New Roman" w:cs="Times New Roman"/>
            <w:sz w:val="24"/>
            <w:szCs w:val="24"/>
            <w:lang w:val="en-US"/>
          </w:rPr>
          <w:t>tegies and</w:t>
        </w:r>
      </w:ins>
      <w:ins w:id="2139" w:author="alanr" w:date="2021-05-01T16:42:30Z">
        <w:r>
          <w:rPr>
            <w:rFonts w:hint="default" w:ascii="Times New Roman" w:hAnsi="Times New Roman" w:cs="Times New Roman"/>
            <w:sz w:val="24"/>
            <w:szCs w:val="24"/>
            <w:lang w:val="en-US"/>
          </w:rPr>
          <w:t xml:space="preserve"> mat</w:t>
        </w:r>
      </w:ins>
      <w:ins w:id="2140" w:author="alanr" w:date="2021-05-01T16:42:31Z">
        <w:r>
          <w:rPr>
            <w:rFonts w:hint="default" w:ascii="Times New Roman" w:hAnsi="Times New Roman" w:cs="Times New Roman"/>
            <w:sz w:val="24"/>
            <w:szCs w:val="24"/>
            <w:lang w:val="en-US"/>
          </w:rPr>
          <w:t>ch covera</w:t>
        </w:r>
      </w:ins>
      <w:ins w:id="2141" w:author="alanr" w:date="2021-05-01T16:42:32Z">
        <w:r>
          <w:rPr>
            <w:rFonts w:hint="default" w:ascii="Times New Roman" w:hAnsi="Times New Roman" w:cs="Times New Roman"/>
            <w:sz w:val="24"/>
            <w:szCs w:val="24"/>
            <w:lang w:val="en-US"/>
          </w:rPr>
          <w:t xml:space="preserve">ge on tv. </w:t>
        </w:r>
      </w:ins>
      <w:ins w:id="2142" w:author="alanr" w:date="2021-05-01T19:49:23Z">
        <w:r>
          <w:rPr>
            <w:rFonts w:hint="default" w:ascii="Times New Roman" w:hAnsi="Times New Roman" w:cs="Times New Roman"/>
            <w:sz w:val="24"/>
            <w:szCs w:val="24"/>
            <w:lang w:val="en-US"/>
          </w:rPr>
          <w:t>F</w:t>
        </w:r>
      </w:ins>
      <w:ins w:id="2143" w:author="alanr" w:date="2021-05-01T19:49:24Z">
        <w:r>
          <w:rPr>
            <w:rFonts w:hint="default" w:ascii="Times New Roman" w:hAnsi="Times New Roman" w:cs="Times New Roman"/>
            <w:sz w:val="24"/>
            <w:szCs w:val="24"/>
            <w:lang w:val="en-US"/>
          </w:rPr>
          <w:t xml:space="preserve">uture </w:t>
        </w:r>
      </w:ins>
      <w:ins w:id="2144" w:author="alanr" w:date="2021-05-01T19:49:25Z">
        <w:r>
          <w:rPr>
            <w:rFonts w:hint="default" w:ascii="Times New Roman" w:hAnsi="Times New Roman" w:cs="Times New Roman"/>
            <w:sz w:val="24"/>
            <w:szCs w:val="24"/>
            <w:lang w:val="en-US"/>
          </w:rPr>
          <w:t>developm</w:t>
        </w:r>
      </w:ins>
      <w:ins w:id="2145" w:author="alanr" w:date="2021-05-01T19:49:26Z">
        <w:r>
          <w:rPr>
            <w:rFonts w:hint="default" w:ascii="Times New Roman" w:hAnsi="Times New Roman" w:cs="Times New Roman"/>
            <w:sz w:val="24"/>
            <w:szCs w:val="24"/>
            <w:lang w:val="en-US"/>
          </w:rPr>
          <w:t>ents suc</w:t>
        </w:r>
      </w:ins>
      <w:ins w:id="2146" w:author="alanr" w:date="2021-05-01T19:49:27Z">
        <w:r>
          <w:rPr>
            <w:rFonts w:hint="default" w:ascii="Times New Roman" w:hAnsi="Times New Roman" w:cs="Times New Roman"/>
            <w:sz w:val="24"/>
            <w:szCs w:val="24"/>
            <w:lang w:val="en-US"/>
          </w:rPr>
          <w:t xml:space="preserve">h as </w:t>
        </w:r>
      </w:ins>
      <w:ins w:id="2147" w:author="alanr" w:date="2021-05-01T19:49:28Z">
        <w:r>
          <w:rPr>
            <w:rFonts w:hint="default" w:ascii="Times New Roman" w:hAnsi="Times New Roman" w:cs="Times New Roman"/>
            <w:sz w:val="24"/>
            <w:szCs w:val="24"/>
            <w:lang w:val="en-US"/>
          </w:rPr>
          <w:t>stream</w:t>
        </w:r>
      </w:ins>
      <w:ins w:id="2148" w:author="alanr" w:date="2021-05-01T19:49:29Z">
        <w:r>
          <w:rPr>
            <w:rFonts w:hint="default" w:ascii="Times New Roman" w:hAnsi="Times New Roman" w:cs="Times New Roman"/>
            <w:sz w:val="24"/>
            <w:szCs w:val="24"/>
            <w:lang w:val="en-US"/>
          </w:rPr>
          <w:t>ing</w:t>
        </w:r>
      </w:ins>
      <w:ins w:id="2149" w:author="alanr" w:date="2021-05-01T19:49:33Z">
        <w:r>
          <w:rPr>
            <w:rFonts w:hint="default" w:ascii="Times New Roman" w:hAnsi="Times New Roman" w:cs="Times New Roman"/>
            <w:sz w:val="24"/>
            <w:szCs w:val="24"/>
            <w:lang w:val="en-US"/>
          </w:rPr>
          <w:t xml:space="preserve"> s</w:t>
        </w:r>
      </w:ins>
      <w:ins w:id="2150" w:author="alanr" w:date="2021-05-01T19:49:34Z">
        <w:r>
          <w:rPr>
            <w:rFonts w:hint="default" w:ascii="Times New Roman" w:hAnsi="Times New Roman" w:cs="Times New Roman"/>
            <w:sz w:val="24"/>
            <w:szCs w:val="24"/>
            <w:lang w:val="en-US"/>
          </w:rPr>
          <w:t xml:space="preserve">ervices </w:t>
        </w:r>
      </w:ins>
      <w:ins w:id="2151" w:author="alanr" w:date="2021-05-01T19:49:39Z">
        <w:r>
          <w:rPr>
            <w:rFonts w:hint="default" w:ascii="Times New Roman" w:hAnsi="Times New Roman" w:cs="Times New Roman"/>
            <w:sz w:val="24"/>
            <w:szCs w:val="24"/>
            <w:lang w:val="en-US"/>
          </w:rPr>
          <w:t xml:space="preserve"> and…</w:t>
        </w:r>
      </w:ins>
      <w:ins w:id="2152" w:author="alanr" w:date="2021-05-01T19:49:40Z">
        <w:r>
          <w:rPr>
            <w:rFonts w:hint="default" w:ascii="Times New Roman" w:hAnsi="Times New Roman" w:cs="Times New Roman"/>
            <w:sz w:val="24"/>
            <w:szCs w:val="24"/>
            <w:lang w:val="en-US"/>
          </w:rPr>
          <w:t>. fo</w:t>
        </w:r>
      </w:ins>
      <w:ins w:id="2153" w:author="alanr" w:date="2021-05-01T19:49:41Z">
        <w:r>
          <w:rPr>
            <w:rFonts w:hint="default" w:ascii="Times New Roman" w:hAnsi="Times New Roman" w:cs="Times New Roman"/>
            <w:sz w:val="24"/>
            <w:szCs w:val="24"/>
            <w:lang w:val="en-US"/>
          </w:rPr>
          <w:t xml:space="preserve">r </w:t>
        </w:r>
      </w:ins>
      <w:ins w:id="2154" w:author="alanr" w:date="2021-05-01T19:49:42Z">
        <w:r>
          <w:rPr>
            <w:rFonts w:hint="default" w:ascii="Times New Roman" w:hAnsi="Times New Roman" w:cs="Times New Roman"/>
            <w:sz w:val="24"/>
            <w:szCs w:val="24"/>
            <w:lang w:val="en-US"/>
          </w:rPr>
          <w:t>bro</w:t>
        </w:r>
      </w:ins>
      <w:ins w:id="2155" w:author="alanr" w:date="2021-05-01T19:49:43Z">
        <w:r>
          <w:rPr>
            <w:rFonts w:hint="default" w:ascii="Times New Roman" w:hAnsi="Times New Roman" w:cs="Times New Roman"/>
            <w:sz w:val="24"/>
            <w:szCs w:val="24"/>
            <w:lang w:val="en-US"/>
          </w:rPr>
          <w:t xml:space="preserve">adcasting </w:t>
        </w:r>
      </w:ins>
      <w:ins w:id="2156" w:author="alanr" w:date="2021-05-01T19:49:44Z">
        <w:r>
          <w:rPr>
            <w:rFonts w:hint="default" w:ascii="Times New Roman" w:hAnsi="Times New Roman" w:cs="Times New Roman"/>
            <w:sz w:val="24"/>
            <w:szCs w:val="24"/>
            <w:lang w:val="en-US"/>
          </w:rPr>
          <w:t>f</w:t>
        </w:r>
      </w:ins>
      <w:ins w:id="2157" w:author="alanr" w:date="2021-05-01T19:49:45Z">
        <w:r>
          <w:rPr>
            <w:rFonts w:hint="default" w:ascii="Times New Roman" w:hAnsi="Times New Roman" w:cs="Times New Roman"/>
            <w:sz w:val="24"/>
            <w:szCs w:val="24"/>
            <w:lang w:val="en-US"/>
          </w:rPr>
          <w:t>ootball</w:t>
        </w:r>
      </w:ins>
      <w:ins w:id="2158" w:author="alanr" w:date="2021-05-01T19:49:55Z">
        <w:r>
          <w:rPr>
            <w:rFonts w:hint="default" w:ascii="Times New Roman" w:hAnsi="Times New Roman" w:cs="Times New Roman"/>
            <w:sz w:val="24"/>
            <w:szCs w:val="24"/>
            <w:lang w:val="en-US"/>
          </w:rPr>
          <w:t xml:space="preserve"> </w:t>
        </w:r>
      </w:ins>
      <w:ins w:id="2159" w:author="alanr" w:date="2021-05-01T19:49:57Z">
        <w:r>
          <w:rPr>
            <w:rFonts w:hint="default" w:ascii="Times New Roman" w:hAnsi="Times New Roman" w:cs="Times New Roman"/>
            <w:sz w:val="24"/>
            <w:szCs w:val="24"/>
            <w:lang w:val="en-US"/>
          </w:rPr>
          <w:t>matches pr</w:t>
        </w:r>
      </w:ins>
      <w:ins w:id="2160" w:author="alanr" w:date="2021-05-01T19:49:58Z">
        <w:r>
          <w:rPr>
            <w:rFonts w:hint="default" w:ascii="Times New Roman" w:hAnsi="Times New Roman" w:cs="Times New Roman"/>
            <w:sz w:val="24"/>
            <w:szCs w:val="24"/>
            <w:lang w:val="en-US"/>
          </w:rPr>
          <w:t>ovides o</w:t>
        </w:r>
      </w:ins>
      <w:ins w:id="2161" w:author="alanr" w:date="2021-05-01T19:49:59Z">
        <w:r>
          <w:rPr>
            <w:rFonts w:hint="default" w:ascii="Times New Roman" w:hAnsi="Times New Roman" w:cs="Times New Roman"/>
            <w:sz w:val="24"/>
            <w:szCs w:val="24"/>
            <w:lang w:val="en-US"/>
          </w:rPr>
          <w:t>pportuni</w:t>
        </w:r>
      </w:ins>
      <w:ins w:id="2162" w:author="alanr" w:date="2021-05-01T19:50:00Z">
        <w:r>
          <w:rPr>
            <w:rFonts w:hint="default" w:ascii="Times New Roman" w:hAnsi="Times New Roman" w:cs="Times New Roman"/>
            <w:sz w:val="24"/>
            <w:szCs w:val="24"/>
            <w:lang w:val="en-US"/>
          </w:rPr>
          <w:t>ties</w:t>
        </w:r>
      </w:ins>
      <w:ins w:id="2163" w:author="alanr" w:date="2021-05-01T19:50:02Z">
        <w:r>
          <w:rPr>
            <w:rFonts w:hint="default" w:ascii="Times New Roman" w:hAnsi="Times New Roman" w:cs="Times New Roman"/>
            <w:sz w:val="24"/>
            <w:szCs w:val="24"/>
            <w:lang w:val="en-US"/>
          </w:rPr>
          <w:t xml:space="preserve"> fo</w:t>
        </w:r>
      </w:ins>
      <w:ins w:id="2164" w:author="alanr" w:date="2021-05-01T19:50:03Z">
        <w:r>
          <w:rPr>
            <w:rFonts w:hint="default" w:ascii="Times New Roman" w:hAnsi="Times New Roman" w:cs="Times New Roman"/>
            <w:sz w:val="24"/>
            <w:szCs w:val="24"/>
            <w:lang w:val="en-US"/>
          </w:rPr>
          <w:t>r marketing m</w:t>
        </w:r>
      </w:ins>
      <w:ins w:id="2165" w:author="alanr" w:date="2021-05-01T19:50:04Z">
        <w:r>
          <w:rPr>
            <w:rFonts w:hint="default" w:ascii="Times New Roman" w:hAnsi="Times New Roman" w:cs="Times New Roman"/>
            <w:sz w:val="24"/>
            <w:szCs w:val="24"/>
            <w:lang w:val="en-US"/>
          </w:rPr>
          <w:t xml:space="preserve">anagers </w:t>
        </w:r>
      </w:ins>
      <w:ins w:id="2166" w:author="alanr" w:date="2021-05-01T19:50:05Z">
        <w:r>
          <w:rPr>
            <w:rFonts w:hint="default" w:ascii="Times New Roman" w:hAnsi="Times New Roman" w:cs="Times New Roman"/>
            <w:sz w:val="24"/>
            <w:szCs w:val="24"/>
            <w:lang w:val="en-US"/>
          </w:rPr>
          <w:t xml:space="preserve">to </w:t>
        </w:r>
      </w:ins>
      <w:ins w:id="2167" w:author="alanr" w:date="2021-05-01T19:50:06Z">
        <w:r>
          <w:rPr>
            <w:rFonts w:hint="default" w:ascii="Times New Roman" w:hAnsi="Times New Roman" w:cs="Times New Roman"/>
            <w:sz w:val="24"/>
            <w:szCs w:val="24"/>
            <w:lang w:val="en-US"/>
          </w:rPr>
          <w:t>effec</w:t>
        </w:r>
      </w:ins>
      <w:ins w:id="2168" w:author="alanr" w:date="2021-05-01T19:50:08Z">
        <w:r>
          <w:rPr>
            <w:rFonts w:hint="default" w:ascii="Times New Roman" w:hAnsi="Times New Roman" w:cs="Times New Roman"/>
            <w:sz w:val="24"/>
            <w:szCs w:val="24"/>
            <w:lang w:val="en-US"/>
          </w:rPr>
          <w:t>tiv</w:t>
        </w:r>
      </w:ins>
      <w:ins w:id="2169" w:author="alanr" w:date="2021-05-01T19:50:09Z">
        <w:r>
          <w:rPr>
            <w:rFonts w:hint="default" w:ascii="Times New Roman" w:hAnsi="Times New Roman" w:cs="Times New Roman"/>
            <w:sz w:val="24"/>
            <w:szCs w:val="24"/>
            <w:lang w:val="en-US"/>
          </w:rPr>
          <w:t>ely</w:t>
        </w:r>
      </w:ins>
      <w:ins w:id="2170" w:author="alanr" w:date="2021-05-01T19:50:19Z">
        <w:r>
          <w:rPr>
            <w:rFonts w:hint="default" w:ascii="Times New Roman" w:hAnsi="Times New Roman" w:cs="Times New Roman"/>
            <w:sz w:val="24"/>
            <w:szCs w:val="24"/>
            <w:lang w:val="en-US"/>
          </w:rPr>
          <w:t xml:space="preserve">   </w:t>
        </w:r>
      </w:ins>
      <w:ins w:id="2171" w:author="alanr" w:date="2021-05-01T19:50:20Z">
        <w:r>
          <w:rPr>
            <w:rFonts w:hint="default" w:ascii="Times New Roman" w:hAnsi="Times New Roman" w:cs="Times New Roman"/>
            <w:sz w:val="24"/>
            <w:szCs w:val="24"/>
            <w:lang w:val="en-US"/>
          </w:rPr>
          <w:t>As long a</w:t>
        </w:r>
      </w:ins>
      <w:ins w:id="2172" w:author="alanr" w:date="2021-05-01T19:50:21Z">
        <w:r>
          <w:rPr>
            <w:rFonts w:hint="default" w:ascii="Times New Roman" w:hAnsi="Times New Roman" w:cs="Times New Roman"/>
            <w:sz w:val="24"/>
            <w:szCs w:val="24"/>
            <w:lang w:val="en-US"/>
          </w:rPr>
          <w:t xml:space="preserve">s </w:t>
        </w:r>
      </w:ins>
      <w:ins w:id="2173" w:author="alanr" w:date="2021-05-01T19:50:22Z">
        <w:r>
          <w:rPr>
            <w:rFonts w:hint="default" w:ascii="Times New Roman" w:hAnsi="Times New Roman" w:cs="Times New Roman"/>
            <w:sz w:val="24"/>
            <w:szCs w:val="24"/>
            <w:lang w:val="en-US"/>
          </w:rPr>
          <w:t>t</w:t>
        </w:r>
      </w:ins>
      <w:ins w:id="2174" w:author="alanr" w:date="2021-05-01T19:50:23Z">
        <w:r>
          <w:rPr>
            <w:rFonts w:hint="default" w:ascii="Times New Roman" w:hAnsi="Times New Roman" w:cs="Times New Roman"/>
            <w:sz w:val="24"/>
            <w:szCs w:val="24"/>
            <w:lang w:val="en-US"/>
          </w:rPr>
          <w:t>he s</w:t>
        </w:r>
      </w:ins>
      <w:ins w:id="2175" w:author="alanr" w:date="2021-05-01T19:50:24Z">
        <w:r>
          <w:rPr>
            <w:rFonts w:hint="default" w:ascii="Times New Roman" w:hAnsi="Times New Roman" w:cs="Times New Roman"/>
            <w:sz w:val="24"/>
            <w:szCs w:val="24"/>
            <w:lang w:val="en-US"/>
          </w:rPr>
          <w:t xml:space="preserve">tadium </w:t>
        </w:r>
      </w:ins>
      <w:ins w:id="2176" w:author="alanr" w:date="2021-05-01T19:50:29Z">
        <w:r>
          <w:rPr>
            <w:rFonts w:hint="default" w:ascii="Times New Roman" w:hAnsi="Times New Roman" w:cs="Times New Roman"/>
            <w:sz w:val="24"/>
            <w:szCs w:val="24"/>
            <w:lang w:val="en-US"/>
          </w:rPr>
          <w:t>that</w:t>
        </w:r>
      </w:ins>
      <w:ins w:id="2177" w:author="alanr" w:date="2021-05-01T19:50:30Z">
        <w:r>
          <w:rPr>
            <w:rFonts w:hint="default" w:ascii="Times New Roman" w:hAnsi="Times New Roman" w:cs="Times New Roman"/>
            <w:sz w:val="24"/>
            <w:szCs w:val="24"/>
            <w:lang w:val="en-US"/>
          </w:rPr>
          <w:t xml:space="preserve"> is being</w:t>
        </w:r>
      </w:ins>
      <w:ins w:id="2178" w:author="alanr" w:date="2021-05-01T19:50:32Z">
        <w:r>
          <w:rPr>
            <w:rFonts w:hint="default" w:ascii="Times New Roman" w:hAnsi="Times New Roman" w:cs="Times New Roman"/>
            <w:sz w:val="24"/>
            <w:szCs w:val="24"/>
            <w:lang w:val="en-US"/>
          </w:rPr>
          <w:t xml:space="preserve"> p</w:t>
        </w:r>
      </w:ins>
      <w:ins w:id="2179" w:author="alanr" w:date="2021-05-01T19:50:33Z">
        <w:r>
          <w:rPr>
            <w:rFonts w:hint="default" w:ascii="Times New Roman" w:hAnsi="Times New Roman" w:cs="Times New Roman"/>
            <w:sz w:val="24"/>
            <w:szCs w:val="24"/>
            <w:lang w:val="en-US"/>
          </w:rPr>
          <w:t>layed in</w:t>
        </w:r>
      </w:ins>
      <w:ins w:id="2180" w:author="alanr" w:date="2021-05-01T19:50:34Z">
        <w:r>
          <w:rPr>
            <w:rFonts w:hint="default" w:ascii="Times New Roman" w:hAnsi="Times New Roman" w:cs="Times New Roman"/>
            <w:sz w:val="24"/>
            <w:szCs w:val="24"/>
            <w:lang w:val="en-US"/>
          </w:rPr>
          <w:t xml:space="preserve"> is fulle</w:t>
        </w:r>
      </w:ins>
      <w:ins w:id="2181" w:author="alanr" w:date="2021-05-01T19:50:35Z">
        <w:r>
          <w:rPr>
            <w:rFonts w:hint="default" w:ascii="Times New Roman" w:hAnsi="Times New Roman" w:cs="Times New Roman"/>
            <w:sz w:val="24"/>
            <w:szCs w:val="24"/>
            <w:lang w:val="en-US"/>
          </w:rPr>
          <w:t>d through</w:t>
        </w:r>
      </w:ins>
      <w:ins w:id="2182" w:author="alanr" w:date="2021-05-01T19:50:36Z">
        <w:r>
          <w:rPr>
            <w:rFonts w:hint="default" w:ascii="Times New Roman" w:hAnsi="Times New Roman" w:cs="Times New Roman"/>
            <w:sz w:val="24"/>
            <w:szCs w:val="24"/>
            <w:lang w:val="en-US"/>
          </w:rPr>
          <w:t xml:space="preserve"> full cap</w:t>
        </w:r>
      </w:ins>
      <w:ins w:id="2183" w:author="alanr" w:date="2021-05-01T19:50:37Z">
        <w:r>
          <w:rPr>
            <w:rFonts w:hint="default" w:ascii="Times New Roman" w:hAnsi="Times New Roman" w:cs="Times New Roman"/>
            <w:sz w:val="24"/>
            <w:szCs w:val="24"/>
            <w:lang w:val="en-US"/>
          </w:rPr>
          <w:t>aci</w:t>
        </w:r>
      </w:ins>
      <w:ins w:id="2184" w:author="alanr" w:date="2021-05-01T19:50:38Z">
        <w:r>
          <w:rPr>
            <w:rFonts w:hint="default" w:ascii="Times New Roman" w:hAnsi="Times New Roman" w:cs="Times New Roman"/>
            <w:sz w:val="24"/>
            <w:szCs w:val="24"/>
            <w:lang w:val="en-US"/>
          </w:rPr>
          <w:t>ty, the</w:t>
        </w:r>
      </w:ins>
      <w:ins w:id="2185" w:author="alanr" w:date="2021-05-01T19:50:39Z">
        <w:r>
          <w:rPr>
            <w:rFonts w:hint="default" w:ascii="Times New Roman" w:hAnsi="Times New Roman" w:cs="Times New Roman"/>
            <w:sz w:val="24"/>
            <w:szCs w:val="24"/>
            <w:lang w:val="en-US"/>
          </w:rPr>
          <w:t xml:space="preserve"> actual s</w:t>
        </w:r>
      </w:ins>
      <w:ins w:id="2186" w:author="alanr" w:date="2021-05-01T19:50:40Z">
        <w:r>
          <w:rPr>
            <w:rFonts w:hint="default" w:ascii="Times New Roman" w:hAnsi="Times New Roman" w:cs="Times New Roman"/>
            <w:sz w:val="24"/>
            <w:szCs w:val="24"/>
            <w:lang w:val="en-US"/>
          </w:rPr>
          <w:t xml:space="preserve">ize of the </w:t>
        </w:r>
      </w:ins>
      <w:ins w:id="2187" w:author="alanr" w:date="2021-05-01T19:50:41Z">
        <w:r>
          <w:rPr>
            <w:rFonts w:hint="default" w:ascii="Times New Roman" w:hAnsi="Times New Roman" w:cs="Times New Roman"/>
            <w:sz w:val="24"/>
            <w:szCs w:val="24"/>
            <w:lang w:val="en-US"/>
          </w:rPr>
          <w:t>crowd d</w:t>
        </w:r>
      </w:ins>
      <w:ins w:id="2188" w:author="alanr" w:date="2021-05-01T19:50:42Z">
        <w:r>
          <w:rPr>
            <w:rFonts w:hint="default" w:ascii="Times New Roman" w:hAnsi="Times New Roman" w:cs="Times New Roman"/>
            <w:sz w:val="24"/>
            <w:szCs w:val="24"/>
            <w:lang w:val="en-US"/>
          </w:rPr>
          <w:t>oes not mat</w:t>
        </w:r>
      </w:ins>
      <w:ins w:id="2189" w:author="alanr" w:date="2021-05-01T19:50:43Z">
        <w:r>
          <w:rPr>
            <w:rFonts w:hint="default" w:ascii="Times New Roman" w:hAnsi="Times New Roman" w:cs="Times New Roman"/>
            <w:sz w:val="24"/>
            <w:szCs w:val="24"/>
            <w:lang w:val="en-US"/>
          </w:rPr>
          <w:t xml:space="preserve">ter and </w:t>
        </w:r>
      </w:ins>
      <w:ins w:id="2190" w:author="alanr" w:date="2021-05-01T19:50:44Z">
        <w:r>
          <w:rPr>
            <w:rFonts w:hint="default" w:ascii="Times New Roman" w:hAnsi="Times New Roman" w:cs="Times New Roman"/>
            <w:sz w:val="24"/>
            <w:szCs w:val="24"/>
            <w:lang w:val="en-US"/>
          </w:rPr>
          <w:t xml:space="preserve">therefore </w:t>
        </w:r>
      </w:ins>
      <w:ins w:id="2191" w:author="alanr" w:date="2021-05-01T19:50:45Z">
        <w:r>
          <w:rPr>
            <w:rFonts w:hint="default" w:ascii="Times New Roman" w:hAnsi="Times New Roman" w:cs="Times New Roman"/>
            <w:sz w:val="24"/>
            <w:szCs w:val="24"/>
            <w:lang w:val="en-US"/>
          </w:rPr>
          <w:t xml:space="preserve">can be </w:t>
        </w:r>
      </w:ins>
      <w:ins w:id="2192" w:author="alanr" w:date="2021-05-01T19:50:46Z">
        <w:r>
          <w:rPr>
            <w:rFonts w:hint="default" w:ascii="Times New Roman" w:hAnsi="Times New Roman" w:cs="Times New Roman"/>
            <w:sz w:val="24"/>
            <w:szCs w:val="24"/>
            <w:lang w:val="en-US"/>
          </w:rPr>
          <w:t>used to</w:t>
        </w:r>
      </w:ins>
      <w:ins w:id="2193" w:author="alanr" w:date="2021-05-01T19:50:53Z">
        <w:r>
          <w:rPr>
            <w:rFonts w:hint="default" w:ascii="Times New Roman" w:hAnsi="Times New Roman" w:cs="Times New Roman"/>
            <w:sz w:val="24"/>
            <w:szCs w:val="24"/>
            <w:lang w:val="en-US"/>
          </w:rPr>
          <w:t xml:space="preserve">.   </w:t>
        </w:r>
      </w:ins>
      <w:ins w:id="2194" w:author="alanr" w:date="2021-05-01T19:50:54Z">
        <w:r>
          <w:rPr>
            <w:rFonts w:hint="default" w:ascii="Times New Roman" w:hAnsi="Times New Roman" w:cs="Times New Roman"/>
            <w:sz w:val="24"/>
            <w:szCs w:val="24"/>
            <w:lang w:val="en-US"/>
          </w:rPr>
          <w:t>Furthermore</w:t>
        </w:r>
      </w:ins>
      <w:ins w:id="2195" w:author="alanr" w:date="2021-05-01T19:50:55Z">
        <w:r>
          <w:rPr>
            <w:rFonts w:hint="default" w:ascii="Times New Roman" w:hAnsi="Times New Roman" w:cs="Times New Roman"/>
            <w:sz w:val="24"/>
            <w:szCs w:val="24"/>
            <w:lang w:val="en-US"/>
          </w:rPr>
          <w:t>, global</w:t>
        </w:r>
      </w:ins>
      <w:ins w:id="2196" w:author="alanr" w:date="2021-05-01T19:50:56Z">
        <w:r>
          <w:rPr>
            <w:rFonts w:hint="default" w:ascii="Times New Roman" w:hAnsi="Times New Roman" w:cs="Times New Roman"/>
            <w:sz w:val="24"/>
            <w:szCs w:val="24"/>
            <w:lang w:val="en-US"/>
          </w:rPr>
          <w:t xml:space="preserve"> marketing st</w:t>
        </w:r>
      </w:ins>
      <w:ins w:id="2197" w:author="alanr" w:date="2021-05-01T19:50:57Z">
        <w:r>
          <w:rPr>
            <w:rFonts w:hint="default" w:ascii="Times New Roman" w:hAnsi="Times New Roman" w:cs="Times New Roman"/>
            <w:sz w:val="24"/>
            <w:szCs w:val="24"/>
            <w:lang w:val="en-US"/>
          </w:rPr>
          <w:t xml:space="preserve">rategies </w:t>
        </w:r>
      </w:ins>
      <w:ins w:id="2198" w:author="alanr" w:date="2021-05-01T19:50:58Z">
        <w:r>
          <w:rPr>
            <w:rFonts w:hint="default" w:ascii="Times New Roman" w:hAnsi="Times New Roman" w:cs="Times New Roman"/>
            <w:sz w:val="24"/>
            <w:szCs w:val="24"/>
            <w:lang w:val="en-US"/>
          </w:rPr>
          <w:t xml:space="preserve">to </w:t>
        </w:r>
      </w:ins>
      <w:ins w:id="2199" w:author="alanr" w:date="2021-05-01T19:51:02Z">
        <w:r>
          <w:rPr>
            <w:rFonts w:hint="default" w:ascii="Times New Roman" w:hAnsi="Times New Roman" w:cs="Times New Roman"/>
            <w:sz w:val="24"/>
            <w:szCs w:val="24"/>
            <w:lang w:val="en-US"/>
          </w:rPr>
          <w:t>i</w:t>
        </w:r>
      </w:ins>
      <w:ins w:id="2200" w:author="alanr" w:date="2021-05-01T19:51:04Z">
        <w:r>
          <w:rPr>
            <w:rFonts w:hint="default" w:ascii="Times New Roman" w:hAnsi="Times New Roman" w:cs="Times New Roman"/>
            <w:sz w:val="24"/>
            <w:szCs w:val="24"/>
            <w:lang w:val="en-US"/>
          </w:rPr>
          <w:t>nc</w:t>
        </w:r>
      </w:ins>
      <w:ins w:id="2201" w:author="alanr" w:date="2021-05-01T19:51:05Z">
        <w:r>
          <w:rPr>
            <w:rFonts w:hint="default" w:ascii="Times New Roman" w:hAnsi="Times New Roman" w:cs="Times New Roman"/>
            <w:sz w:val="24"/>
            <w:szCs w:val="24"/>
            <w:lang w:val="en-US"/>
          </w:rPr>
          <w:t>rease the</w:t>
        </w:r>
      </w:ins>
      <w:ins w:id="2202" w:author="alanr" w:date="2021-05-01T19:51:06Z">
        <w:r>
          <w:rPr>
            <w:rFonts w:hint="default" w:ascii="Times New Roman" w:hAnsi="Times New Roman" w:cs="Times New Roman"/>
            <w:sz w:val="24"/>
            <w:szCs w:val="24"/>
            <w:lang w:val="en-US"/>
          </w:rPr>
          <w:t xml:space="preserve"> </w:t>
        </w:r>
      </w:ins>
      <w:ins w:id="2203" w:author="alanr" w:date="2021-05-01T19:51:22Z">
        <w:r>
          <w:rPr>
            <w:rFonts w:hint="default" w:ascii="Times New Roman" w:hAnsi="Times New Roman" w:cs="Times New Roman"/>
            <w:sz w:val="24"/>
            <w:szCs w:val="24"/>
            <w:lang w:val="en-US"/>
          </w:rPr>
          <w:t>g</w:t>
        </w:r>
      </w:ins>
      <w:ins w:id="2204" w:author="alanr" w:date="2021-05-01T19:51:23Z">
        <w:r>
          <w:rPr>
            <w:rFonts w:hint="default" w:ascii="Times New Roman" w:hAnsi="Times New Roman" w:cs="Times New Roman"/>
            <w:sz w:val="24"/>
            <w:szCs w:val="24"/>
            <w:lang w:val="en-US"/>
          </w:rPr>
          <w:t xml:space="preserve">lobal </w:t>
        </w:r>
      </w:ins>
      <w:ins w:id="2205" w:author="alanr" w:date="2021-05-01T19:51:27Z">
        <w:r>
          <w:rPr>
            <w:rFonts w:hint="default" w:ascii="Times New Roman" w:hAnsi="Times New Roman" w:cs="Times New Roman"/>
            <w:sz w:val="24"/>
            <w:szCs w:val="24"/>
            <w:lang w:val="en-US"/>
          </w:rPr>
          <w:t xml:space="preserve"> </w:t>
        </w:r>
      </w:ins>
      <w:ins w:id="2206" w:author="alanr" w:date="2021-05-01T19:51:29Z">
        <w:r>
          <w:rPr>
            <w:rFonts w:hint="default" w:ascii="Times New Roman" w:hAnsi="Times New Roman" w:cs="Times New Roman"/>
            <w:sz w:val="24"/>
            <w:szCs w:val="24"/>
            <w:lang w:val="en-US"/>
          </w:rPr>
          <w:t xml:space="preserve">can </w:t>
        </w:r>
      </w:ins>
      <w:ins w:id="2207" w:author="alanr" w:date="2021-05-01T19:51:30Z">
        <w:r>
          <w:rPr>
            <w:rFonts w:hint="default" w:ascii="Times New Roman" w:hAnsi="Times New Roman" w:cs="Times New Roman"/>
            <w:sz w:val="24"/>
            <w:szCs w:val="24"/>
            <w:lang w:val="en-US"/>
          </w:rPr>
          <w:t xml:space="preserve">then be </w:t>
        </w:r>
      </w:ins>
      <w:ins w:id="2208" w:author="alanr" w:date="2021-05-01T19:51:31Z">
        <w:r>
          <w:rPr>
            <w:rFonts w:hint="default" w:ascii="Times New Roman" w:hAnsi="Times New Roman" w:cs="Times New Roman"/>
            <w:sz w:val="24"/>
            <w:szCs w:val="24"/>
            <w:lang w:val="en-US"/>
          </w:rPr>
          <w:t>us</w:t>
        </w:r>
      </w:ins>
      <w:ins w:id="2209" w:author="alanr" w:date="2021-05-01T19:51:32Z">
        <w:r>
          <w:rPr>
            <w:rFonts w:hint="default" w:ascii="Times New Roman" w:hAnsi="Times New Roman" w:cs="Times New Roman"/>
            <w:sz w:val="24"/>
            <w:szCs w:val="24"/>
            <w:lang w:val="en-US"/>
          </w:rPr>
          <w:t>ed</w:t>
        </w:r>
      </w:ins>
      <w:ins w:id="2210" w:author="alanr" w:date="2021-05-01T19:51:33Z">
        <w:r>
          <w:rPr>
            <w:rFonts w:hint="default" w:ascii="Times New Roman" w:hAnsi="Times New Roman" w:cs="Times New Roman"/>
            <w:sz w:val="24"/>
            <w:szCs w:val="24"/>
            <w:lang w:val="en-US"/>
          </w:rPr>
          <w:t xml:space="preserve"> to </w:t>
        </w:r>
      </w:ins>
      <w:ins w:id="2211" w:author="alanr" w:date="2021-05-01T19:51:34Z">
        <w:r>
          <w:rPr>
            <w:rFonts w:hint="default" w:ascii="Times New Roman" w:hAnsi="Times New Roman" w:cs="Times New Roman"/>
            <w:sz w:val="24"/>
            <w:szCs w:val="24"/>
            <w:lang w:val="en-US"/>
          </w:rPr>
          <w:t>genera</w:t>
        </w:r>
      </w:ins>
      <w:ins w:id="2212" w:author="alanr" w:date="2021-05-01T19:51:35Z">
        <w:r>
          <w:rPr>
            <w:rFonts w:hint="default" w:ascii="Times New Roman" w:hAnsi="Times New Roman" w:cs="Times New Roman"/>
            <w:sz w:val="24"/>
            <w:szCs w:val="24"/>
            <w:lang w:val="en-US"/>
          </w:rPr>
          <w:t>te more rev</w:t>
        </w:r>
      </w:ins>
      <w:ins w:id="2213" w:author="alanr" w:date="2021-05-01T19:51:36Z">
        <w:r>
          <w:rPr>
            <w:rFonts w:hint="default" w:ascii="Times New Roman" w:hAnsi="Times New Roman" w:cs="Times New Roman"/>
            <w:sz w:val="24"/>
            <w:szCs w:val="24"/>
            <w:lang w:val="en-US"/>
          </w:rPr>
          <w:t xml:space="preserve">enue </w:t>
        </w:r>
      </w:ins>
      <w:ins w:id="2214" w:author="alanr" w:date="2021-05-01T19:52:03Z">
        <w:r>
          <w:rPr>
            <w:rFonts w:hint="default" w:ascii="Times New Roman" w:hAnsi="Times New Roman" w:cs="Times New Roman"/>
            <w:sz w:val="24"/>
            <w:szCs w:val="24"/>
            <w:lang w:val="en-US"/>
          </w:rPr>
          <w:t xml:space="preserve">to </w:t>
        </w:r>
      </w:ins>
      <w:ins w:id="2215" w:author="alanr" w:date="2021-05-01T19:52:04Z">
        <w:r>
          <w:rPr>
            <w:rFonts w:hint="default" w:ascii="Times New Roman" w:hAnsi="Times New Roman" w:cs="Times New Roman"/>
            <w:sz w:val="24"/>
            <w:szCs w:val="24"/>
            <w:lang w:val="en-US"/>
          </w:rPr>
          <w:t xml:space="preserve">compensate </w:t>
        </w:r>
      </w:ins>
      <w:ins w:id="2216" w:author="alanr" w:date="2021-05-01T19:52:05Z">
        <w:r>
          <w:rPr>
            <w:rFonts w:hint="default" w:ascii="Times New Roman" w:hAnsi="Times New Roman" w:cs="Times New Roman"/>
            <w:sz w:val="24"/>
            <w:szCs w:val="24"/>
            <w:lang w:val="en-US"/>
          </w:rPr>
          <w:t>for the l</w:t>
        </w:r>
      </w:ins>
      <w:ins w:id="2217" w:author="alanr" w:date="2021-05-01T19:52:06Z">
        <w:r>
          <w:rPr>
            <w:rFonts w:hint="default" w:ascii="Times New Roman" w:hAnsi="Times New Roman" w:cs="Times New Roman"/>
            <w:sz w:val="24"/>
            <w:szCs w:val="24"/>
            <w:lang w:val="en-US"/>
          </w:rPr>
          <w:t>ower</w:t>
        </w:r>
      </w:ins>
      <w:ins w:id="2218" w:author="alanr" w:date="2021-05-01T19:52:07Z">
        <w:r>
          <w:rPr>
            <w:rFonts w:hint="default" w:ascii="Times New Roman" w:hAnsi="Times New Roman" w:cs="Times New Roman"/>
            <w:sz w:val="24"/>
            <w:szCs w:val="24"/>
            <w:lang w:val="en-US"/>
          </w:rPr>
          <w:t xml:space="preserve"> number</w:t>
        </w:r>
      </w:ins>
      <w:ins w:id="2219" w:author="alanr" w:date="2021-05-01T19:52:08Z">
        <w:r>
          <w:rPr>
            <w:rFonts w:hint="default" w:ascii="Times New Roman" w:hAnsi="Times New Roman" w:cs="Times New Roman"/>
            <w:sz w:val="24"/>
            <w:szCs w:val="24"/>
            <w:lang w:val="en-US"/>
          </w:rPr>
          <w:t xml:space="preserve"> of </w:t>
        </w:r>
      </w:ins>
      <w:ins w:id="2220" w:author="alanr" w:date="2021-05-01T19:52:13Z">
        <w:r>
          <w:rPr>
            <w:rFonts w:hint="default" w:ascii="Times New Roman" w:hAnsi="Times New Roman" w:cs="Times New Roman"/>
            <w:sz w:val="24"/>
            <w:szCs w:val="24"/>
            <w:lang w:val="en-US"/>
          </w:rPr>
          <w:t>fan</w:t>
        </w:r>
      </w:ins>
      <w:ins w:id="2221" w:author="alanr" w:date="2021-05-01T19:52:18Z">
        <w:r>
          <w:rPr>
            <w:rFonts w:hint="default" w:ascii="Times New Roman" w:hAnsi="Times New Roman" w:cs="Times New Roman"/>
            <w:sz w:val="24"/>
            <w:szCs w:val="24"/>
            <w:lang w:val="en-US"/>
          </w:rPr>
          <w:t>s</w:t>
        </w:r>
      </w:ins>
      <w:ins w:id="2222" w:author="alanr" w:date="2021-05-01T19:52:19Z">
        <w:r>
          <w:rPr>
            <w:rFonts w:hint="default" w:ascii="Times New Roman" w:hAnsi="Times New Roman" w:cs="Times New Roman"/>
            <w:sz w:val="24"/>
            <w:szCs w:val="24"/>
            <w:lang w:val="en-US"/>
          </w:rPr>
          <w:t xml:space="preserve"> paying </w:t>
        </w:r>
      </w:ins>
      <w:ins w:id="2223" w:author="alanr" w:date="2021-05-01T19:52:20Z">
        <w:r>
          <w:rPr>
            <w:rFonts w:hint="default" w:ascii="Times New Roman" w:hAnsi="Times New Roman" w:cs="Times New Roman"/>
            <w:sz w:val="24"/>
            <w:szCs w:val="24"/>
            <w:lang w:val="en-US"/>
          </w:rPr>
          <w:t xml:space="preserve">to attend </w:t>
        </w:r>
      </w:ins>
      <w:ins w:id="2224" w:author="alanr" w:date="2021-05-01T19:52:21Z">
        <w:r>
          <w:rPr>
            <w:rFonts w:hint="default" w:ascii="Times New Roman" w:hAnsi="Times New Roman" w:cs="Times New Roman"/>
            <w:sz w:val="24"/>
            <w:szCs w:val="24"/>
            <w:lang w:val="en-US"/>
          </w:rPr>
          <w:t xml:space="preserve">the game. </w:t>
        </w:r>
      </w:ins>
      <w:ins w:id="2225" w:author="alanr" w:date="2021-05-01T19:52:26Z">
        <w:r>
          <w:rPr>
            <w:rFonts w:hint="default" w:ascii="Times New Roman" w:hAnsi="Times New Roman" w:cs="Times New Roman"/>
            <w:sz w:val="24"/>
            <w:szCs w:val="24"/>
            <w:lang w:val="en-US"/>
          </w:rPr>
          <w:t>Fur</w:t>
        </w:r>
      </w:ins>
      <w:ins w:id="2226" w:author="alanr" w:date="2021-05-01T19:52:27Z">
        <w:r>
          <w:rPr>
            <w:rFonts w:hint="default" w:ascii="Times New Roman" w:hAnsi="Times New Roman" w:cs="Times New Roman"/>
            <w:sz w:val="24"/>
            <w:szCs w:val="24"/>
            <w:lang w:val="en-US"/>
          </w:rPr>
          <w:t xml:space="preserve">thermore, </w:t>
        </w:r>
      </w:ins>
      <w:ins w:id="2227" w:author="alanr" w:date="2021-05-01T19:52:29Z">
        <w:r>
          <w:rPr>
            <w:rFonts w:hint="default" w:ascii="Times New Roman" w:hAnsi="Times New Roman" w:cs="Times New Roman"/>
            <w:sz w:val="24"/>
            <w:szCs w:val="24"/>
            <w:lang w:val="en-US"/>
          </w:rPr>
          <w:t>using fo</w:t>
        </w:r>
      </w:ins>
      <w:ins w:id="2228" w:author="alanr" w:date="2021-05-01T19:52:30Z">
        <w:r>
          <w:rPr>
            <w:rFonts w:hint="default" w:ascii="Times New Roman" w:hAnsi="Times New Roman" w:cs="Times New Roman"/>
            <w:sz w:val="24"/>
            <w:szCs w:val="24"/>
            <w:lang w:val="en-US"/>
          </w:rPr>
          <w:t>reign player</w:t>
        </w:r>
      </w:ins>
      <w:ins w:id="2229" w:author="alanr" w:date="2021-05-01T19:52:31Z">
        <w:r>
          <w:rPr>
            <w:rFonts w:hint="default" w:ascii="Times New Roman" w:hAnsi="Times New Roman" w:cs="Times New Roman"/>
            <w:sz w:val="24"/>
            <w:szCs w:val="24"/>
            <w:lang w:val="en-US"/>
          </w:rPr>
          <w:t xml:space="preserve">s </w:t>
        </w:r>
      </w:ins>
      <w:ins w:id="2230" w:author="alanr" w:date="2021-05-01T19:52:32Z">
        <w:r>
          <w:rPr>
            <w:rFonts w:hint="default" w:ascii="Times New Roman" w:hAnsi="Times New Roman" w:cs="Times New Roman"/>
            <w:sz w:val="24"/>
            <w:szCs w:val="24"/>
            <w:lang w:val="en-US"/>
          </w:rPr>
          <w:t xml:space="preserve">from </w:t>
        </w:r>
      </w:ins>
      <w:ins w:id="2231" w:author="alanr" w:date="2021-05-01T19:52:34Z">
        <w:r>
          <w:rPr>
            <w:rFonts w:hint="default" w:ascii="Times New Roman" w:hAnsi="Times New Roman" w:cs="Times New Roman"/>
            <w:sz w:val="24"/>
            <w:szCs w:val="24"/>
            <w:lang w:val="en-US"/>
          </w:rPr>
          <w:t>exo</w:t>
        </w:r>
      </w:ins>
      <w:ins w:id="2232" w:author="alanr" w:date="2021-05-01T19:52:35Z">
        <w:r>
          <w:rPr>
            <w:rFonts w:hint="default" w:ascii="Times New Roman" w:hAnsi="Times New Roman" w:cs="Times New Roman"/>
            <w:sz w:val="24"/>
            <w:szCs w:val="24"/>
            <w:lang w:val="en-US"/>
          </w:rPr>
          <w:t>tic coun</w:t>
        </w:r>
      </w:ins>
      <w:ins w:id="2233" w:author="alanr" w:date="2021-05-01T19:52:36Z">
        <w:r>
          <w:rPr>
            <w:rFonts w:hint="default" w:ascii="Times New Roman" w:hAnsi="Times New Roman" w:cs="Times New Roman"/>
            <w:sz w:val="24"/>
            <w:szCs w:val="24"/>
            <w:lang w:val="en-US"/>
          </w:rPr>
          <w:t>tr</w:t>
        </w:r>
      </w:ins>
      <w:ins w:id="2234" w:author="alanr" w:date="2021-05-01T19:52:37Z">
        <w:r>
          <w:rPr>
            <w:rFonts w:hint="default" w:ascii="Times New Roman" w:hAnsi="Times New Roman" w:cs="Times New Roman"/>
            <w:sz w:val="24"/>
            <w:szCs w:val="24"/>
            <w:lang w:val="en-US"/>
          </w:rPr>
          <w:t xml:space="preserve">ies to </w:t>
        </w:r>
      </w:ins>
      <w:ins w:id="2235" w:author="alanr" w:date="2021-05-01T19:52:41Z">
        <w:r>
          <w:rPr>
            <w:rFonts w:hint="default" w:ascii="Times New Roman" w:hAnsi="Times New Roman" w:cs="Times New Roman"/>
            <w:sz w:val="24"/>
            <w:szCs w:val="24"/>
            <w:lang w:val="en-US"/>
          </w:rPr>
          <w:t>incre</w:t>
        </w:r>
      </w:ins>
      <w:ins w:id="2236" w:author="alanr" w:date="2021-05-01T19:52:42Z">
        <w:r>
          <w:rPr>
            <w:rFonts w:hint="default" w:ascii="Times New Roman" w:hAnsi="Times New Roman" w:cs="Times New Roman"/>
            <w:sz w:val="24"/>
            <w:szCs w:val="24"/>
            <w:lang w:val="en-US"/>
          </w:rPr>
          <w:t>ase fan en</w:t>
        </w:r>
      </w:ins>
      <w:ins w:id="2237" w:author="alanr" w:date="2021-05-01T19:52:43Z">
        <w:r>
          <w:rPr>
            <w:rFonts w:hint="default" w:ascii="Times New Roman" w:hAnsi="Times New Roman" w:cs="Times New Roman"/>
            <w:sz w:val="24"/>
            <w:szCs w:val="24"/>
            <w:lang w:val="en-US"/>
          </w:rPr>
          <w:t>gagement</w:t>
        </w:r>
      </w:ins>
      <w:ins w:id="2238" w:author="alanr" w:date="2021-05-01T19:52:45Z">
        <w:r>
          <w:rPr>
            <w:rFonts w:hint="default" w:ascii="Times New Roman" w:hAnsi="Times New Roman" w:cs="Times New Roman"/>
            <w:sz w:val="24"/>
            <w:szCs w:val="24"/>
            <w:lang w:val="en-US"/>
          </w:rPr>
          <w:t xml:space="preserve"> </w:t>
        </w:r>
      </w:ins>
      <w:ins w:id="2239" w:author="alanr" w:date="2021-05-01T19:52:46Z">
        <w:r>
          <w:rPr>
            <w:rFonts w:hint="default" w:ascii="Times New Roman" w:hAnsi="Times New Roman" w:cs="Times New Roman"/>
            <w:sz w:val="24"/>
            <w:szCs w:val="24"/>
            <w:lang w:val="en-US"/>
          </w:rPr>
          <w:t>could</w:t>
        </w:r>
      </w:ins>
      <w:ins w:id="2240" w:author="alanr" w:date="2021-05-01T19:52:47Z">
        <w:r>
          <w:rPr>
            <w:rFonts w:hint="default" w:ascii="Times New Roman" w:hAnsi="Times New Roman" w:cs="Times New Roman"/>
            <w:sz w:val="24"/>
            <w:szCs w:val="24"/>
            <w:lang w:val="en-US"/>
          </w:rPr>
          <w:t xml:space="preserve"> be a via</w:t>
        </w:r>
      </w:ins>
      <w:ins w:id="2241" w:author="alanr" w:date="2021-05-01T19:52:48Z">
        <w:r>
          <w:rPr>
            <w:rFonts w:hint="default" w:ascii="Times New Roman" w:hAnsi="Times New Roman" w:cs="Times New Roman"/>
            <w:sz w:val="24"/>
            <w:szCs w:val="24"/>
            <w:lang w:val="en-US"/>
          </w:rPr>
          <w:t>ble option f</w:t>
        </w:r>
      </w:ins>
      <w:ins w:id="2242" w:author="alanr" w:date="2021-05-01T19:52:49Z">
        <w:r>
          <w:rPr>
            <w:rFonts w:hint="default" w:ascii="Times New Roman" w:hAnsi="Times New Roman" w:cs="Times New Roman"/>
            <w:sz w:val="24"/>
            <w:szCs w:val="24"/>
            <w:lang w:val="en-US"/>
          </w:rPr>
          <w:t>or footbal</w:t>
        </w:r>
      </w:ins>
      <w:ins w:id="2243" w:author="alanr" w:date="2021-05-01T19:52:50Z">
        <w:r>
          <w:rPr>
            <w:rFonts w:hint="default" w:ascii="Times New Roman" w:hAnsi="Times New Roman" w:cs="Times New Roman"/>
            <w:sz w:val="24"/>
            <w:szCs w:val="24"/>
            <w:lang w:val="en-US"/>
          </w:rPr>
          <w:t xml:space="preserve">l clubs. </w:t>
        </w:r>
      </w:ins>
      <w:ins w:id="2244" w:author="alanr" w:date="2021-05-01T19:52:51Z">
        <w:r>
          <w:rPr>
            <w:rFonts w:hint="default" w:ascii="Times New Roman" w:hAnsi="Times New Roman" w:cs="Times New Roman"/>
            <w:sz w:val="24"/>
            <w:szCs w:val="24"/>
            <w:lang w:val="en-US"/>
          </w:rPr>
          <w:t>Exa</w:t>
        </w:r>
      </w:ins>
      <w:ins w:id="2245" w:author="alanr" w:date="2021-05-01T19:52:52Z">
        <w:r>
          <w:rPr>
            <w:rFonts w:hint="default" w:ascii="Times New Roman" w:hAnsi="Times New Roman" w:cs="Times New Roman"/>
            <w:sz w:val="24"/>
            <w:szCs w:val="24"/>
            <w:lang w:val="en-US"/>
          </w:rPr>
          <w:t>mples no</w:t>
        </w:r>
      </w:ins>
      <w:ins w:id="2246" w:author="alanr" w:date="2021-05-01T19:52:53Z">
        <w:r>
          <w:rPr>
            <w:rFonts w:hint="default" w:ascii="Times New Roman" w:hAnsi="Times New Roman" w:cs="Times New Roman"/>
            <w:sz w:val="24"/>
            <w:szCs w:val="24"/>
            <w:lang w:val="en-US"/>
          </w:rPr>
          <w:t>wadays inc</w:t>
        </w:r>
      </w:ins>
      <w:ins w:id="2247" w:author="alanr" w:date="2021-05-01T19:52:54Z">
        <w:r>
          <w:rPr>
            <w:rFonts w:hint="default" w:ascii="Times New Roman" w:hAnsi="Times New Roman" w:cs="Times New Roman"/>
            <w:sz w:val="24"/>
            <w:szCs w:val="24"/>
            <w:lang w:val="en-US"/>
          </w:rPr>
          <w:t xml:space="preserve">lude </w:t>
        </w:r>
      </w:ins>
      <w:ins w:id="2248" w:author="alanr" w:date="2021-05-01T19:52:55Z">
        <w:r>
          <w:rPr>
            <w:rFonts w:hint="default" w:ascii="Times New Roman" w:hAnsi="Times New Roman" w:cs="Times New Roman"/>
            <w:sz w:val="24"/>
            <w:szCs w:val="24"/>
            <w:lang w:val="en-US"/>
          </w:rPr>
          <w:t>Aja</w:t>
        </w:r>
      </w:ins>
      <w:ins w:id="2249" w:author="alanr" w:date="2021-05-01T19:52:56Z">
        <w:r>
          <w:rPr>
            <w:rFonts w:hint="default" w:ascii="Times New Roman" w:hAnsi="Times New Roman" w:cs="Times New Roman"/>
            <w:sz w:val="24"/>
            <w:szCs w:val="24"/>
            <w:lang w:val="en-US"/>
          </w:rPr>
          <w:t>x inc</w:t>
        </w:r>
      </w:ins>
      <w:ins w:id="2250" w:author="alanr" w:date="2021-05-01T19:52:57Z">
        <w:r>
          <w:rPr>
            <w:rFonts w:hint="default" w:ascii="Times New Roman" w:hAnsi="Times New Roman" w:cs="Times New Roman"/>
            <w:sz w:val="24"/>
            <w:szCs w:val="24"/>
            <w:lang w:val="en-US"/>
          </w:rPr>
          <w:t>reasing the</w:t>
        </w:r>
      </w:ins>
      <w:ins w:id="2251" w:author="alanr" w:date="2021-05-01T19:52:58Z">
        <w:r>
          <w:rPr>
            <w:rFonts w:hint="default" w:ascii="Times New Roman" w:hAnsi="Times New Roman" w:cs="Times New Roman"/>
            <w:sz w:val="24"/>
            <w:szCs w:val="24"/>
            <w:lang w:val="en-US"/>
          </w:rPr>
          <w:t>ir prese</w:t>
        </w:r>
      </w:ins>
      <w:ins w:id="2252" w:author="alanr" w:date="2021-05-01T19:52:59Z">
        <w:r>
          <w:rPr>
            <w:rFonts w:hint="default" w:ascii="Times New Roman" w:hAnsi="Times New Roman" w:cs="Times New Roman"/>
            <w:sz w:val="24"/>
            <w:szCs w:val="24"/>
            <w:lang w:val="en-US"/>
          </w:rPr>
          <w:t>nce in</w:t>
        </w:r>
      </w:ins>
      <w:ins w:id="2253" w:author="alanr" w:date="2021-05-01T19:53:00Z">
        <w:r>
          <w:rPr>
            <w:rFonts w:hint="default" w:ascii="Times New Roman" w:hAnsi="Times New Roman" w:cs="Times New Roman"/>
            <w:sz w:val="24"/>
            <w:szCs w:val="24"/>
            <w:lang w:val="en-US"/>
          </w:rPr>
          <w:t xml:space="preserve"> Br</w:t>
        </w:r>
      </w:ins>
      <w:ins w:id="2254" w:author="alanr" w:date="2021-05-01T19:53:01Z">
        <w:r>
          <w:rPr>
            <w:rFonts w:hint="default" w:ascii="Times New Roman" w:hAnsi="Times New Roman" w:cs="Times New Roman"/>
            <w:sz w:val="24"/>
            <w:szCs w:val="24"/>
            <w:lang w:val="en-US"/>
          </w:rPr>
          <w:t>azil th</w:t>
        </w:r>
      </w:ins>
      <w:ins w:id="2255" w:author="alanr" w:date="2021-05-01T19:53:02Z">
        <w:r>
          <w:rPr>
            <w:rFonts w:hint="default" w:ascii="Times New Roman" w:hAnsi="Times New Roman" w:cs="Times New Roman"/>
            <w:sz w:val="24"/>
            <w:szCs w:val="24"/>
            <w:lang w:val="en-US"/>
          </w:rPr>
          <w:t xml:space="preserve">rough </w:t>
        </w:r>
      </w:ins>
      <w:ins w:id="2256" w:author="alanr" w:date="2021-05-01T19:53:06Z">
        <w:r>
          <w:rPr>
            <w:rFonts w:hint="default" w:ascii="Times New Roman" w:hAnsi="Times New Roman" w:cs="Times New Roman"/>
            <w:sz w:val="24"/>
            <w:szCs w:val="24"/>
            <w:lang w:val="en-US"/>
          </w:rPr>
          <w:t>the purchas</w:t>
        </w:r>
      </w:ins>
      <w:ins w:id="2257" w:author="alanr" w:date="2021-05-01T19:53:08Z">
        <w:r>
          <w:rPr>
            <w:rFonts w:hint="default" w:ascii="Times New Roman" w:hAnsi="Times New Roman" w:cs="Times New Roman"/>
            <w:sz w:val="24"/>
            <w:szCs w:val="24"/>
            <w:lang w:val="en-US"/>
          </w:rPr>
          <w:t>e</w:t>
        </w:r>
      </w:ins>
      <w:ins w:id="2258" w:author="alanr" w:date="2021-05-01T19:53:09Z">
        <w:r>
          <w:rPr>
            <w:rFonts w:hint="default" w:ascii="Times New Roman" w:hAnsi="Times New Roman" w:cs="Times New Roman"/>
            <w:sz w:val="24"/>
            <w:szCs w:val="24"/>
            <w:lang w:val="en-US"/>
          </w:rPr>
          <w:t xml:space="preserve"> of loca</w:t>
        </w:r>
      </w:ins>
      <w:ins w:id="2259" w:author="alanr" w:date="2021-05-01T19:53:10Z">
        <w:r>
          <w:rPr>
            <w:rFonts w:hint="default" w:ascii="Times New Roman" w:hAnsi="Times New Roman" w:cs="Times New Roman"/>
            <w:sz w:val="24"/>
            <w:szCs w:val="24"/>
            <w:lang w:val="en-US"/>
          </w:rPr>
          <w:t xml:space="preserve">l </w:t>
        </w:r>
      </w:ins>
      <w:ins w:id="2260" w:author="alanr" w:date="2021-05-01T19:53:11Z">
        <w:r>
          <w:rPr>
            <w:rFonts w:hint="default" w:ascii="Times New Roman" w:hAnsi="Times New Roman" w:cs="Times New Roman"/>
            <w:sz w:val="24"/>
            <w:szCs w:val="24"/>
            <w:lang w:val="en-US"/>
          </w:rPr>
          <w:t>talent</w:t>
        </w:r>
      </w:ins>
      <w:ins w:id="2261" w:author="alanr" w:date="2021-05-01T19:53:12Z">
        <w:r>
          <w:rPr>
            <w:rFonts w:hint="default" w:ascii="Times New Roman" w:hAnsi="Times New Roman" w:cs="Times New Roman"/>
            <w:sz w:val="24"/>
            <w:szCs w:val="24"/>
            <w:lang w:val="en-US"/>
          </w:rPr>
          <w:t>s Davi</w:t>
        </w:r>
      </w:ins>
      <w:ins w:id="2262" w:author="alanr" w:date="2021-05-01T19:53:13Z">
        <w:r>
          <w:rPr>
            <w:rFonts w:hint="default" w:ascii="Times New Roman" w:hAnsi="Times New Roman" w:cs="Times New Roman"/>
            <w:sz w:val="24"/>
            <w:szCs w:val="24"/>
            <w:lang w:val="en-US"/>
          </w:rPr>
          <w:t>d Neres</w:t>
        </w:r>
      </w:ins>
      <w:ins w:id="2263" w:author="alanr" w:date="2021-05-01T19:53:14Z">
        <w:r>
          <w:rPr>
            <w:rFonts w:hint="default" w:ascii="Times New Roman" w:hAnsi="Times New Roman" w:cs="Times New Roman"/>
            <w:sz w:val="24"/>
            <w:szCs w:val="24"/>
            <w:lang w:val="en-US"/>
          </w:rPr>
          <w:t xml:space="preserve"> and </w:t>
        </w:r>
      </w:ins>
      <w:ins w:id="2264" w:author="alanr" w:date="2021-05-01T19:53:15Z">
        <w:r>
          <w:rPr>
            <w:rFonts w:hint="default" w:ascii="Times New Roman" w:hAnsi="Times New Roman" w:cs="Times New Roman"/>
            <w:sz w:val="24"/>
            <w:szCs w:val="24"/>
            <w:lang w:val="en-US"/>
          </w:rPr>
          <w:t>Anthon</w:t>
        </w:r>
      </w:ins>
      <w:ins w:id="2265" w:author="alanr" w:date="2021-05-01T19:53:16Z">
        <w:r>
          <w:rPr>
            <w:rFonts w:hint="default" w:ascii="Times New Roman" w:hAnsi="Times New Roman" w:cs="Times New Roman"/>
            <w:sz w:val="24"/>
            <w:szCs w:val="24"/>
            <w:lang w:val="en-US"/>
          </w:rPr>
          <w:t>y</w:t>
        </w:r>
      </w:ins>
      <w:ins w:id="2266" w:author="alanr" w:date="2021-05-01T19:53:18Z">
        <w:r>
          <w:rPr>
            <w:rFonts w:hint="default" w:ascii="Times New Roman" w:hAnsi="Times New Roman" w:cs="Times New Roman"/>
            <w:sz w:val="24"/>
            <w:szCs w:val="24"/>
            <w:lang w:val="en-US"/>
          </w:rPr>
          <w:t xml:space="preserve">. Since </w:t>
        </w:r>
      </w:ins>
      <w:ins w:id="2267" w:author="alanr" w:date="2021-05-01T19:53:19Z">
        <w:r>
          <w:rPr>
            <w:rFonts w:hint="default" w:ascii="Times New Roman" w:hAnsi="Times New Roman" w:cs="Times New Roman"/>
            <w:sz w:val="24"/>
            <w:szCs w:val="24"/>
            <w:lang w:val="en-US"/>
          </w:rPr>
          <w:t>our</w:t>
        </w:r>
      </w:ins>
      <w:ins w:id="2268" w:author="alanr" w:date="2021-05-01T19:53:20Z">
        <w:r>
          <w:rPr>
            <w:rFonts w:hint="default" w:ascii="Times New Roman" w:hAnsi="Times New Roman" w:cs="Times New Roman"/>
            <w:sz w:val="24"/>
            <w:szCs w:val="24"/>
            <w:lang w:val="en-US"/>
          </w:rPr>
          <w:t xml:space="preserve"> result</w:t>
        </w:r>
      </w:ins>
      <w:ins w:id="2269" w:author="alanr" w:date="2021-05-01T19:53:21Z">
        <w:r>
          <w:rPr>
            <w:rFonts w:hint="default" w:ascii="Times New Roman" w:hAnsi="Times New Roman" w:cs="Times New Roman"/>
            <w:sz w:val="24"/>
            <w:szCs w:val="24"/>
            <w:lang w:val="en-US"/>
          </w:rPr>
          <w:t>s show that</w:t>
        </w:r>
      </w:ins>
      <w:ins w:id="2270" w:author="alanr" w:date="2021-05-01T19:53:22Z">
        <w:r>
          <w:rPr>
            <w:rFonts w:hint="default" w:ascii="Times New Roman" w:hAnsi="Times New Roman" w:cs="Times New Roman"/>
            <w:sz w:val="24"/>
            <w:szCs w:val="24"/>
            <w:lang w:val="en-US"/>
          </w:rPr>
          <w:t xml:space="preserve"> the shar</w:t>
        </w:r>
      </w:ins>
      <w:ins w:id="2271" w:author="alanr" w:date="2021-05-01T19:53:23Z">
        <w:r>
          <w:rPr>
            <w:rFonts w:hint="default" w:ascii="Times New Roman" w:hAnsi="Times New Roman" w:cs="Times New Roman"/>
            <w:sz w:val="24"/>
            <w:szCs w:val="24"/>
            <w:lang w:val="en-US"/>
          </w:rPr>
          <w:t>e of fo</w:t>
        </w:r>
      </w:ins>
      <w:ins w:id="2272" w:author="alanr" w:date="2021-05-01T19:53:24Z">
        <w:r>
          <w:rPr>
            <w:rFonts w:hint="default" w:ascii="Times New Roman" w:hAnsi="Times New Roman" w:cs="Times New Roman"/>
            <w:sz w:val="24"/>
            <w:szCs w:val="24"/>
            <w:lang w:val="en-US"/>
          </w:rPr>
          <w:t xml:space="preserve">reigners </w:t>
        </w:r>
      </w:ins>
      <w:ins w:id="2273" w:author="alanr" w:date="2021-05-01T19:53:25Z">
        <w:r>
          <w:rPr>
            <w:rFonts w:hint="default" w:ascii="Times New Roman" w:hAnsi="Times New Roman" w:cs="Times New Roman"/>
            <w:sz w:val="24"/>
            <w:szCs w:val="24"/>
            <w:lang w:val="en-US"/>
          </w:rPr>
          <w:t xml:space="preserve">does </w:t>
        </w:r>
      </w:ins>
      <w:ins w:id="2274" w:author="alanr" w:date="2021-05-01T19:53:26Z">
        <w:r>
          <w:rPr>
            <w:rFonts w:hint="default" w:ascii="Times New Roman" w:hAnsi="Times New Roman" w:cs="Times New Roman"/>
            <w:sz w:val="24"/>
            <w:szCs w:val="24"/>
            <w:lang w:val="en-US"/>
          </w:rPr>
          <w:t>not signif</w:t>
        </w:r>
      </w:ins>
      <w:ins w:id="2275" w:author="alanr" w:date="2021-05-01T19:53:27Z">
        <w:r>
          <w:rPr>
            <w:rFonts w:hint="default" w:ascii="Times New Roman" w:hAnsi="Times New Roman" w:cs="Times New Roman"/>
            <w:sz w:val="24"/>
            <w:szCs w:val="24"/>
            <w:lang w:val="en-US"/>
          </w:rPr>
          <w:t>icantly af</w:t>
        </w:r>
      </w:ins>
      <w:ins w:id="2276" w:author="alanr" w:date="2021-05-01T19:53:28Z">
        <w:r>
          <w:rPr>
            <w:rFonts w:hint="default" w:ascii="Times New Roman" w:hAnsi="Times New Roman" w:cs="Times New Roman"/>
            <w:sz w:val="24"/>
            <w:szCs w:val="24"/>
            <w:lang w:val="en-US"/>
          </w:rPr>
          <w:t xml:space="preserve">fect </w:t>
        </w:r>
      </w:ins>
      <w:ins w:id="2277" w:author="alanr" w:date="2021-05-01T19:53:29Z">
        <w:r>
          <w:rPr>
            <w:rFonts w:hint="default" w:ascii="Times New Roman" w:hAnsi="Times New Roman" w:cs="Times New Roman"/>
            <w:sz w:val="24"/>
            <w:szCs w:val="24"/>
            <w:lang w:val="en-US"/>
          </w:rPr>
          <w:t>team perfo</w:t>
        </w:r>
      </w:ins>
      <w:ins w:id="2278" w:author="alanr" w:date="2021-05-01T19:53:30Z">
        <w:r>
          <w:rPr>
            <w:rFonts w:hint="default" w:ascii="Times New Roman" w:hAnsi="Times New Roman" w:cs="Times New Roman"/>
            <w:sz w:val="24"/>
            <w:szCs w:val="24"/>
            <w:lang w:val="en-US"/>
          </w:rPr>
          <w:t xml:space="preserve">rmance, </w:t>
        </w:r>
      </w:ins>
      <w:ins w:id="2279" w:author="alanr" w:date="2021-05-01T19:53:36Z">
        <w:r>
          <w:rPr>
            <w:rFonts w:hint="default" w:ascii="Times New Roman" w:hAnsi="Times New Roman" w:cs="Times New Roman"/>
            <w:sz w:val="24"/>
            <w:szCs w:val="24"/>
            <w:lang w:val="en-US"/>
          </w:rPr>
          <w:t>football</w:t>
        </w:r>
      </w:ins>
      <w:ins w:id="2280" w:author="alanr" w:date="2021-05-01T19:53:37Z">
        <w:r>
          <w:rPr>
            <w:rFonts w:hint="default" w:ascii="Times New Roman" w:hAnsi="Times New Roman" w:cs="Times New Roman"/>
            <w:sz w:val="24"/>
            <w:szCs w:val="24"/>
            <w:lang w:val="en-US"/>
          </w:rPr>
          <w:t xml:space="preserve"> clubs ca</w:t>
        </w:r>
      </w:ins>
      <w:ins w:id="2281" w:author="alanr" w:date="2021-05-01T19:53:38Z">
        <w:r>
          <w:rPr>
            <w:rFonts w:hint="default" w:ascii="Times New Roman" w:hAnsi="Times New Roman" w:cs="Times New Roman"/>
            <w:sz w:val="24"/>
            <w:szCs w:val="24"/>
            <w:lang w:val="en-US"/>
          </w:rPr>
          <w:t>n</w:t>
        </w:r>
      </w:ins>
      <w:ins w:id="2282" w:author="alanr" w:date="2021-05-01T19:53:45Z">
        <w:r>
          <w:rPr>
            <w:rFonts w:hint="default" w:ascii="Times New Roman" w:hAnsi="Times New Roman" w:cs="Times New Roman"/>
            <w:sz w:val="24"/>
            <w:szCs w:val="24"/>
            <w:lang w:val="en-US"/>
          </w:rPr>
          <w:t xml:space="preserve"> buy th</w:t>
        </w:r>
      </w:ins>
      <w:ins w:id="2283" w:author="alanr" w:date="2021-05-01T19:53:46Z">
        <w:r>
          <w:rPr>
            <w:rFonts w:hint="default" w:ascii="Times New Roman" w:hAnsi="Times New Roman" w:cs="Times New Roman"/>
            <w:sz w:val="24"/>
            <w:szCs w:val="24"/>
            <w:lang w:val="en-US"/>
          </w:rPr>
          <w:t>ese forei</w:t>
        </w:r>
      </w:ins>
      <w:ins w:id="2284" w:author="alanr" w:date="2021-05-01T19:53:47Z">
        <w:r>
          <w:rPr>
            <w:rFonts w:hint="default" w:ascii="Times New Roman" w:hAnsi="Times New Roman" w:cs="Times New Roman"/>
            <w:sz w:val="24"/>
            <w:szCs w:val="24"/>
            <w:lang w:val="en-US"/>
          </w:rPr>
          <w:t>gn players</w:t>
        </w:r>
      </w:ins>
      <w:ins w:id="2285" w:author="alanr" w:date="2021-05-01T19:53:48Z">
        <w:r>
          <w:rPr>
            <w:rFonts w:hint="default" w:ascii="Times New Roman" w:hAnsi="Times New Roman" w:cs="Times New Roman"/>
            <w:sz w:val="24"/>
            <w:szCs w:val="24"/>
            <w:lang w:val="en-US"/>
          </w:rPr>
          <w:t xml:space="preserve"> without ha</w:t>
        </w:r>
      </w:ins>
      <w:ins w:id="2286" w:author="alanr" w:date="2021-05-01T19:53:49Z">
        <w:r>
          <w:rPr>
            <w:rFonts w:hint="default" w:ascii="Times New Roman" w:hAnsi="Times New Roman" w:cs="Times New Roman"/>
            <w:sz w:val="24"/>
            <w:szCs w:val="24"/>
            <w:lang w:val="en-US"/>
          </w:rPr>
          <w:t>ving to wor</w:t>
        </w:r>
      </w:ins>
      <w:ins w:id="2287" w:author="alanr" w:date="2021-05-01T19:53:50Z">
        <w:r>
          <w:rPr>
            <w:rFonts w:hint="default" w:ascii="Times New Roman" w:hAnsi="Times New Roman" w:cs="Times New Roman"/>
            <w:sz w:val="24"/>
            <w:szCs w:val="24"/>
            <w:lang w:val="en-US"/>
          </w:rPr>
          <w:t xml:space="preserve">ry about </w:t>
        </w:r>
      </w:ins>
      <w:ins w:id="2288" w:author="alanr" w:date="2021-05-01T19:53:51Z">
        <w:r>
          <w:rPr>
            <w:rFonts w:hint="default" w:ascii="Times New Roman" w:hAnsi="Times New Roman" w:cs="Times New Roman"/>
            <w:sz w:val="24"/>
            <w:szCs w:val="24"/>
            <w:lang w:val="en-US"/>
          </w:rPr>
          <w:t>even</w:t>
        </w:r>
      </w:ins>
      <w:ins w:id="2289" w:author="alanr" w:date="2021-05-01T19:53:52Z">
        <w:r>
          <w:rPr>
            <w:rFonts w:hint="default" w:ascii="Times New Roman" w:hAnsi="Times New Roman" w:cs="Times New Roman"/>
            <w:sz w:val="24"/>
            <w:szCs w:val="24"/>
            <w:lang w:val="en-US"/>
          </w:rPr>
          <w:t xml:space="preserve">tual </w:t>
        </w:r>
      </w:ins>
      <w:ins w:id="2290" w:author="alanr" w:date="2021-05-01T19:53:53Z">
        <w:r>
          <w:rPr>
            <w:rFonts w:hint="default" w:ascii="Times New Roman" w:hAnsi="Times New Roman" w:cs="Times New Roman"/>
            <w:sz w:val="24"/>
            <w:szCs w:val="24"/>
            <w:lang w:val="en-US"/>
          </w:rPr>
          <w:t>ne</w:t>
        </w:r>
      </w:ins>
      <w:ins w:id="2291" w:author="alanr" w:date="2021-05-01T19:53:54Z">
        <w:r>
          <w:rPr>
            <w:rFonts w:hint="default" w:ascii="Times New Roman" w:hAnsi="Times New Roman" w:cs="Times New Roman"/>
            <w:sz w:val="24"/>
            <w:szCs w:val="24"/>
            <w:lang w:val="en-US"/>
          </w:rPr>
          <w:t xml:space="preserve">gative </w:t>
        </w:r>
      </w:ins>
      <w:ins w:id="2292" w:author="alanr" w:date="2021-05-01T19:54:09Z">
        <w:r>
          <w:rPr>
            <w:rFonts w:hint="default" w:ascii="Times New Roman" w:hAnsi="Times New Roman" w:cs="Times New Roman"/>
            <w:sz w:val="24"/>
            <w:szCs w:val="24"/>
            <w:lang w:val="en-US"/>
          </w:rPr>
          <w:t>side</w:t>
        </w:r>
      </w:ins>
      <w:ins w:id="2293" w:author="alanr" w:date="2021-05-01T19:54:10Z">
        <w:r>
          <w:rPr>
            <w:rFonts w:hint="default" w:ascii="Times New Roman" w:hAnsi="Times New Roman" w:cs="Times New Roman"/>
            <w:sz w:val="24"/>
            <w:szCs w:val="24"/>
            <w:lang w:val="en-US"/>
          </w:rPr>
          <w:t xml:space="preserve"> effects</w:t>
        </w:r>
      </w:ins>
      <w:ins w:id="2294" w:author="alanr" w:date="2021-05-01T19:54:11Z">
        <w:r>
          <w:rPr>
            <w:rFonts w:hint="default" w:ascii="Times New Roman" w:hAnsi="Times New Roman" w:cs="Times New Roman"/>
            <w:sz w:val="24"/>
            <w:szCs w:val="24"/>
            <w:lang w:val="en-US"/>
          </w:rPr>
          <w:t xml:space="preserve"> on </w:t>
        </w:r>
      </w:ins>
      <w:ins w:id="2295" w:author="alanr" w:date="2021-05-01T19:54:13Z">
        <w:r>
          <w:rPr>
            <w:rFonts w:hint="default" w:ascii="Times New Roman" w:hAnsi="Times New Roman" w:cs="Times New Roman"/>
            <w:sz w:val="24"/>
            <w:szCs w:val="24"/>
            <w:lang w:val="en-US"/>
          </w:rPr>
          <w:t>c</w:t>
        </w:r>
      </w:ins>
      <w:ins w:id="2296" w:author="alanr" w:date="2021-05-01T19:54:14Z">
        <w:r>
          <w:rPr>
            <w:rFonts w:hint="default" w:ascii="Times New Roman" w:hAnsi="Times New Roman" w:cs="Times New Roman"/>
            <w:sz w:val="24"/>
            <w:szCs w:val="24"/>
            <w:lang w:val="en-US"/>
          </w:rPr>
          <w:t>rowd at</w:t>
        </w:r>
      </w:ins>
      <w:ins w:id="2297" w:author="alanr" w:date="2021-05-01T19:54:15Z">
        <w:r>
          <w:rPr>
            <w:rFonts w:hint="default" w:ascii="Times New Roman" w:hAnsi="Times New Roman" w:cs="Times New Roman"/>
            <w:sz w:val="24"/>
            <w:szCs w:val="24"/>
            <w:lang w:val="en-US"/>
          </w:rPr>
          <w:t>mosp</w:t>
        </w:r>
      </w:ins>
      <w:ins w:id="2298" w:author="alanr" w:date="2021-05-01T19:54:16Z">
        <w:r>
          <w:rPr>
            <w:rFonts w:hint="default" w:ascii="Times New Roman" w:hAnsi="Times New Roman" w:cs="Times New Roman"/>
            <w:sz w:val="24"/>
            <w:szCs w:val="24"/>
            <w:lang w:val="en-US"/>
          </w:rPr>
          <w:t xml:space="preserve">here and </w:t>
        </w:r>
      </w:ins>
      <w:ins w:id="2299" w:author="alanr" w:date="2021-05-01T19:54:17Z">
        <w:r>
          <w:rPr>
            <w:rFonts w:hint="default" w:ascii="Times New Roman" w:hAnsi="Times New Roman" w:cs="Times New Roman"/>
            <w:sz w:val="24"/>
            <w:szCs w:val="24"/>
            <w:lang w:val="en-US"/>
          </w:rPr>
          <w:t>team perf</w:t>
        </w:r>
      </w:ins>
      <w:ins w:id="2300" w:author="alanr" w:date="2021-05-01T19:54:18Z">
        <w:r>
          <w:rPr>
            <w:rFonts w:hint="default" w:ascii="Times New Roman" w:hAnsi="Times New Roman" w:cs="Times New Roman"/>
            <w:sz w:val="24"/>
            <w:szCs w:val="24"/>
            <w:lang w:val="en-US"/>
          </w:rPr>
          <w:t xml:space="preserve">ormance. </w:t>
        </w:r>
      </w:ins>
    </w:p>
    <w:p>
      <w:pPr>
        <w:spacing w:line="360" w:lineRule="auto"/>
        <w:rPr>
          <w:rFonts w:ascii="Times New Roman" w:hAnsi="Times New Roman" w:cs="Times New Roman"/>
          <w:sz w:val="24"/>
          <w:szCs w:val="24"/>
          <w:rPrChange w:id="2301" w:author="alanr" w:date="2021-05-01T16:01:19Z">
            <w:rPr/>
          </w:rPrChange>
        </w:rPr>
      </w:pPr>
    </w:p>
    <w:p>
      <w:pPr>
        <w:pStyle w:val="3"/>
        <w:numPr>
          <w:ilvl w:val="1"/>
          <w:numId w:val="0"/>
        </w:numPr>
        <w:spacing w:line="360" w:lineRule="auto"/>
        <w:rPr>
          <w:rFonts w:hint="default" w:ascii="Times New Roman" w:hAnsi="Times New Roman" w:cs="Times New Roman"/>
          <w:sz w:val="28"/>
          <w:szCs w:val="28"/>
          <w:lang w:val="en-US"/>
        </w:rPr>
      </w:pPr>
      <w:r>
        <w:rPr>
          <w:rFonts w:ascii="Times New Roman" w:hAnsi="Times New Roman" w:cs="Times New Roman"/>
          <w:sz w:val="28"/>
          <w:szCs w:val="28"/>
          <w:lang w:val="en-US"/>
        </w:rPr>
        <w:t xml:space="preserve">5.3 </w:t>
      </w:r>
      <w:r>
        <w:rPr>
          <w:rFonts w:hint="default" w:ascii="Times New Roman" w:hAnsi="Times New Roman" w:cs="Times New Roman"/>
          <w:sz w:val="28"/>
          <w:szCs w:val="28"/>
          <w:lang w:val="en-US"/>
        </w:rPr>
        <w:t xml:space="preserve">Limitations and areas for future research </w:t>
      </w:r>
    </w:p>
    <w:p>
      <w:pPr>
        <w:keepNext w:val="0"/>
        <w:keepLines w:val="0"/>
        <w:widowControl/>
        <w:suppressLineNumbers w:val="0"/>
        <w:spacing w:line="360" w:lineRule="auto"/>
        <w:jc w:val="left"/>
        <w:rPr>
          <w:ins w:id="2302" w:author="alanr" w:date="2021-05-01T15:25:27Z"/>
          <w:rFonts w:ascii="Times New Roman" w:hAnsi="Times New Roman" w:cs="Times New Roman"/>
          <w:sz w:val="24"/>
          <w:szCs w:val="24"/>
        </w:rPr>
      </w:pPr>
      <w:ins w:id="2303" w:author="alanr" w:date="2021-05-01T15:25:27Z">
        <w:r>
          <w:rPr>
            <w:rFonts w:ascii="Times New Roman" w:hAnsi="Times New Roman" w:eastAsia="TimesNewRomanPSMT" w:cs="Times New Roman"/>
            <w:color w:val="000000"/>
            <w:kern w:val="0"/>
            <w:sz w:val="24"/>
            <w:szCs w:val="24"/>
            <w:lang w:val="en-US" w:eastAsia="zh-CN" w:bidi="ar"/>
          </w:rPr>
          <w:t xml:space="preserve">In the context of the </w:t>
        </w:r>
      </w:ins>
      <w:ins w:id="2304" w:author="alanr" w:date="2021-05-01T15:25:57Z">
        <w:r>
          <w:rPr>
            <w:rFonts w:hint="default" w:ascii="Times New Roman" w:hAnsi="Times New Roman" w:eastAsia="TimesNewRomanPSMT" w:cs="Times New Roman"/>
            <w:color w:val="000000"/>
            <w:kern w:val="0"/>
            <w:sz w:val="24"/>
            <w:szCs w:val="24"/>
            <w:lang w:val="en-US" w:eastAsia="zh-CN" w:bidi="ar"/>
          </w:rPr>
          <w:t>widely</w:t>
        </w:r>
      </w:ins>
      <w:ins w:id="2305" w:author="alanr" w:date="2021-05-01T15:25:58Z">
        <w:r>
          <w:rPr>
            <w:rFonts w:hint="default" w:ascii="Times New Roman" w:hAnsi="Times New Roman" w:eastAsia="TimesNewRomanPSMT" w:cs="Times New Roman"/>
            <w:color w:val="000000"/>
            <w:kern w:val="0"/>
            <w:sz w:val="24"/>
            <w:szCs w:val="24"/>
            <w:lang w:val="en-US" w:eastAsia="zh-CN" w:bidi="ar"/>
          </w:rPr>
          <w:t xml:space="preserve"> used ex</w:t>
        </w:r>
      </w:ins>
      <w:ins w:id="2306" w:author="alanr" w:date="2021-05-01T15:25:59Z">
        <w:r>
          <w:rPr>
            <w:rFonts w:hint="default" w:ascii="Times New Roman" w:hAnsi="Times New Roman" w:eastAsia="TimesNewRomanPSMT" w:cs="Times New Roman"/>
            <w:color w:val="000000"/>
            <w:kern w:val="0"/>
            <w:sz w:val="24"/>
            <w:szCs w:val="24"/>
            <w:lang w:val="en-US" w:eastAsia="zh-CN" w:bidi="ar"/>
          </w:rPr>
          <w:t>pression</w:t>
        </w:r>
      </w:ins>
      <w:ins w:id="2307" w:author="alanr" w:date="2021-05-01T15:25:27Z">
        <w:r>
          <w:rPr>
            <w:rFonts w:ascii="Times New Roman" w:hAnsi="Times New Roman" w:eastAsia="TimesNewRomanPSMT" w:cs="Times New Roman"/>
            <w:color w:val="000000"/>
            <w:kern w:val="0"/>
            <w:sz w:val="24"/>
            <w:szCs w:val="24"/>
            <w:lang w:val="en-US" w:eastAsia="zh-CN" w:bidi="ar"/>
          </w:rPr>
          <w:t xml:space="preserve"> “no research is perfect research”, </w:t>
        </w:r>
      </w:ins>
      <w:ins w:id="2308" w:author="alanr" w:date="2021-05-01T15:26:07Z">
        <w:r>
          <w:rPr>
            <w:rFonts w:hint="default" w:ascii="Times New Roman" w:hAnsi="Times New Roman" w:eastAsia="TimesNewRomanPSMT" w:cs="Times New Roman"/>
            <w:color w:val="000000"/>
            <w:kern w:val="0"/>
            <w:sz w:val="24"/>
            <w:szCs w:val="24"/>
            <w:lang w:val="en-US" w:eastAsia="zh-CN" w:bidi="ar"/>
          </w:rPr>
          <w:t>our stud</w:t>
        </w:r>
      </w:ins>
      <w:ins w:id="2309" w:author="alanr" w:date="2021-05-01T15:26:08Z">
        <w:r>
          <w:rPr>
            <w:rFonts w:hint="default" w:ascii="Times New Roman" w:hAnsi="Times New Roman" w:eastAsia="TimesNewRomanPSMT" w:cs="Times New Roman"/>
            <w:color w:val="000000"/>
            <w:kern w:val="0"/>
            <w:sz w:val="24"/>
            <w:szCs w:val="24"/>
            <w:lang w:val="en-US" w:eastAsia="zh-CN" w:bidi="ar"/>
          </w:rPr>
          <w:t xml:space="preserve">y </w:t>
        </w:r>
      </w:ins>
      <w:ins w:id="2310" w:author="alanr" w:date="2021-05-01T15:25:27Z">
        <w:r>
          <w:rPr>
            <w:rFonts w:hint="default" w:ascii="Times New Roman" w:hAnsi="Times New Roman" w:eastAsia="TimesNewRomanPSMT" w:cs="Times New Roman"/>
            <w:color w:val="000000"/>
            <w:kern w:val="0"/>
            <w:sz w:val="24"/>
            <w:szCs w:val="24"/>
            <w:lang w:val="en-US" w:eastAsia="zh-CN" w:bidi="ar"/>
          </w:rPr>
          <w:t xml:space="preserve">imposes </w:t>
        </w:r>
      </w:ins>
      <w:ins w:id="2311" w:author="alanr" w:date="2021-05-01T15:26:13Z">
        <w:r>
          <w:rPr>
            <w:rFonts w:hint="default" w:ascii="Times New Roman" w:hAnsi="Times New Roman" w:eastAsia="TimesNewRomanPSMT" w:cs="Times New Roman"/>
            <w:color w:val="000000"/>
            <w:kern w:val="0"/>
            <w:sz w:val="24"/>
            <w:szCs w:val="24"/>
            <w:lang w:val="en-US" w:eastAsia="zh-CN" w:bidi="ar"/>
          </w:rPr>
          <w:t>sever</w:t>
        </w:r>
      </w:ins>
      <w:ins w:id="2312" w:author="alanr" w:date="2021-05-01T15:26:14Z">
        <w:r>
          <w:rPr>
            <w:rFonts w:hint="default" w:ascii="Times New Roman" w:hAnsi="Times New Roman" w:eastAsia="TimesNewRomanPSMT" w:cs="Times New Roman"/>
            <w:color w:val="000000"/>
            <w:kern w:val="0"/>
            <w:sz w:val="24"/>
            <w:szCs w:val="24"/>
            <w:lang w:val="en-US" w:eastAsia="zh-CN" w:bidi="ar"/>
          </w:rPr>
          <w:t xml:space="preserve">al </w:t>
        </w:r>
      </w:ins>
      <w:ins w:id="2313" w:author="alanr" w:date="2021-05-01T15:25:27Z">
        <w:r>
          <w:rPr>
            <w:rFonts w:hint="default" w:ascii="Times New Roman" w:hAnsi="Times New Roman" w:eastAsia="TimesNewRomanPSMT" w:cs="Times New Roman"/>
            <w:color w:val="000000"/>
            <w:kern w:val="0"/>
            <w:sz w:val="24"/>
            <w:szCs w:val="24"/>
            <w:lang w:val="en-US" w:eastAsia="zh-CN" w:bidi="ar"/>
          </w:rPr>
          <w:t xml:space="preserve">limitations, and </w:t>
        </w:r>
      </w:ins>
      <w:ins w:id="2314" w:author="alanr" w:date="2021-05-01T16:06:04Z">
        <w:r>
          <w:rPr>
            <w:rFonts w:hint="default" w:ascii="Times New Roman" w:hAnsi="Times New Roman" w:eastAsia="TimesNewRomanPSMT" w:cs="Times New Roman"/>
            <w:color w:val="000000"/>
            <w:kern w:val="0"/>
            <w:sz w:val="24"/>
            <w:szCs w:val="24"/>
            <w:lang w:val="en-US" w:eastAsia="zh-CN" w:bidi="ar"/>
          </w:rPr>
          <w:t>subse</w:t>
        </w:r>
      </w:ins>
      <w:ins w:id="2315" w:author="alanr" w:date="2021-05-01T16:06:05Z">
        <w:r>
          <w:rPr>
            <w:rFonts w:hint="default" w:ascii="Times New Roman" w:hAnsi="Times New Roman" w:eastAsia="TimesNewRomanPSMT" w:cs="Times New Roman"/>
            <w:color w:val="000000"/>
            <w:kern w:val="0"/>
            <w:sz w:val="24"/>
            <w:szCs w:val="24"/>
            <w:lang w:val="en-US" w:eastAsia="zh-CN" w:bidi="ar"/>
          </w:rPr>
          <w:t>quently</w:t>
        </w:r>
      </w:ins>
      <w:ins w:id="2316" w:author="alanr" w:date="2021-05-01T16:06:13Z">
        <w:r>
          <w:rPr>
            <w:rFonts w:hint="default" w:ascii="Times New Roman" w:hAnsi="Times New Roman" w:eastAsia="TimesNewRomanPSMT" w:cs="Times New Roman"/>
            <w:color w:val="000000"/>
            <w:kern w:val="0"/>
            <w:sz w:val="24"/>
            <w:szCs w:val="24"/>
            <w:lang w:val="en-US" w:eastAsia="zh-CN" w:bidi="ar"/>
          </w:rPr>
          <w:t>,</w:t>
        </w:r>
      </w:ins>
      <w:ins w:id="2317" w:author="alanr" w:date="2021-05-01T16:06:05Z">
        <w:r>
          <w:rPr>
            <w:rFonts w:hint="default" w:ascii="Times New Roman" w:hAnsi="Times New Roman" w:eastAsia="TimesNewRomanPSMT" w:cs="Times New Roman"/>
            <w:color w:val="000000"/>
            <w:kern w:val="0"/>
            <w:sz w:val="24"/>
            <w:szCs w:val="24"/>
            <w:lang w:val="en-US" w:eastAsia="zh-CN" w:bidi="ar"/>
          </w:rPr>
          <w:t xml:space="preserve"> </w:t>
        </w:r>
      </w:ins>
      <w:ins w:id="2318" w:author="alanr" w:date="2021-05-01T16:06:06Z">
        <w:r>
          <w:rPr>
            <w:rFonts w:hint="default" w:ascii="Times New Roman" w:hAnsi="Times New Roman" w:eastAsia="TimesNewRomanPSMT" w:cs="Times New Roman"/>
            <w:color w:val="000000"/>
            <w:kern w:val="0"/>
            <w:sz w:val="24"/>
            <w:szCs w:val="24"/>
            <w:lang w:val="en-US" w:eastAsia="zh-CN" w:bidi="ar"/>
          </w:rPr>
          <w:t>areas</w:t>
        </w:r>
      </w:ins>
      <w:ins w:id="2319" w:author="alanr" w:date="2021-05-01T15:25:27Z">
        <w:r>
          <w:rPr>
            <w:rFonts w:hint="default" w:ascii="Times New Roman" w:hAnsi="Times New Roman" w:eastAsia="TimesNewRomanPSMT" w:cs="Times New Roman"/>
            <w:color w:val="000000"/>
            <w:kern w:val="0"/>
            <w:sz w:val="24"/>
            <w:szCs w:val="24"/>
            <w:lang w:val="en-US" w:eastAsia="zh-CN" w:bidi="ar"/>
          </w:rPr>
          <w:t xml:space="preserve"> for future research.</w:t>
        </w:r>
      </w:ins>
    </w:p>
    <w:p>
      <w:pPr>
        <w:spacing w:line="360" w:lineRule="auto"/>
        <w:rPr>
          <w:ins w:id="2320" w:author="alanr" w:date="2021-05-01T17:02:10Z"/>
          <w:rFonts w:hint="default" w:ascii="Times New Roman" w:hAnsi="Times New Roman" w:cs="Times New Roman"/>
          <w:sz w:val="24"/>
          <w:szCs w:val="24"/>
          <w:lang w:val="en-US"/>
        </w:rPr>
      </w:pPr>
      <w:ins w:id="2321" w:author="alanr" w:date="2021-05-01T14:52:00Z">
        <w:r>
          <w:rPr>
            <w:rFonts w:hint="default" w:ascii="Times New Roman" w:hAnsi="Times New Roman" w:cs="Times New Roman"/>
            <w:sz w:val="24"/>
            <w:szCs w:val="24"/>
            <w:lang w:val="en-US"/>
          </w:rPr>
          <w:t>F</w:t>
        </w:r>
      </w:ins>
      <w:ins w:id="2322" w:author="alanr" w:date="2021-05-01T14:52:01Z">
        <w:r>
          <w:rPr>
            <w:rFonts w:hint="default" w:ascii="Times New Roman" w:hAnsi="Times New Roman" w:cs="Times New Roman"/>
            <w:sz w:val="24"/>
            <w:szCs w:val="24"/>
            <w:lang w:val="en-US"/>
          </w:rPr>
          <w:t xml:space="preserve">irstly </w:t>
        </w:r>
      </w:ins>
      <w:ins w:id="2323" w:author="alanr" w:date="2021-05-01T14:52:22Z">
        <w:r>
          <w:rPr>
            <w:rFonts w:hint="default" w:ascii="Times New Roman" w:hAnsi="Times New Roman" w:cs="Times New Roman"/>
            <w:sz w:val="24"/>
            <w:szCs w:val="24"/>
            <w:lang w:val="en-US"/>
          </w:rPr>
          <w:t>a</w:t>
        </w:r>
      </w:ins>
      <w:ins w:id="2324" w:author="alanr" w:date="2021-05-01T14:52:24Z">
        <w:r>
          <w:rPr>
            <w:rFonts w:hint="default" w:ascii="Times New Roman" w:hAnsi="Times New Roman" w:cs="Times New Roman"/>
            <w:sz w:val="24"/>
            <w:szCs w:val="24"/>
            <w:lang w:val="en-US"/>
          </w:rPr>
          <w:t xml:space="preserve"> few of our</w:t>
        </w:r>
      </w:ins>
      <w:ins w:id="2325" w:author="alanr" w:date="2021-05-01T14:52:25Z">
        <w:r>
          <w:rPr>
            <w:rFonts w:hint="default" w:ascii="Times New Roman" w:hAnsi="Times New Roman" w:cs="Times New Roman"/>
            <w:sz w:val="24"/>
            <w:szCs w:val="24"/>
            <w:lang w:val="en-US"/>
          </w:rPr>
          <w:t xml:space="preserve"> moderators</w:t>
        </w:r>
      </w:ins>
      <w:ins w:id="2326" w:author="alanr" w:date="2021-05-01T14:52:26Z">
        <w:r>
          <w:rPr>
            <w:rFonts w:hint="default" w:ascii="Times New Roman" w:hAnsi="Times New Roman" w:cs="Times New Roman"/>
            <w:sz w:val="24"/>
            <w:szCs w:val="24"/>
            <w:lang w:val="en-US"/>
          </w:rPr>
          <w:t xml:space="preserve"> were </w:t>
        </w:r>
      </w:ins>
      <w:ins w:id="2327" w:author="alanr" w:date="2021-05-01T14:52:27Z">
        <w:r>
          <w:rPr>
            <w:rFonts w:hint="default" w:ascii="Times New Roman" w:hAnsi="Times New Roman" w:cs="Times New Roman"/>
            <w:sz w:val="24"/>
            <w:szCs w:val="24"/>
            <w:lang w:val="en-US"/>
          </w:rPr>
          <w:t>li</w:t>
        </w:r>
      </w:ins>
      <w:ins w:id="2328" w:author="alanr" w:date="2021-05-01T14:52:28Z">
        <w:r>
          <w:rPr>
            <w:rFonts w:hint="default" w:ascii="Times New Roman" w:hAnsi="Times New Roman" w:cs="Times New Roman"/>
            <w:sz w:val="24"/>
            <w:szCs w:val="24"/>
            <w:lang w:val="en-US"/>
          </w:rPr>
          <w:t xml:space="preserve">mited in </w:t>
        </w:r>
      </w:ins>
      <w:ins w:id="2329" w:author="alanr" w:date="2021-05-01T14:52:29Z">
        <w:r>
          <w:rPr>
            <w:rFonts w:hint="default" w:ascii="Times New Roman" w:hAnsi="Times New Roman" w:cs="Times New Roman"/>
            <w:sz w:val="24"/>
            <w:szCs w:val="24"/>
            <w:lang w:val="en-US"/>
          </w:rPr>
          <w:t>data a</w:t>
        </w:r>
      </w:ins>
      <w:ins w:id="2330" w:author="alanr" w:date="2021-05-01T14:52:30Z">
        <w:r>
          <w:rPr>
            <w:rFonts w:hint="default" w:ascii="Times New Roman" w:hAnsi="Times New Roman" w:cs="Times New Roman"/>
            <w:sz w:val="24"/>
            <w:szCs w:val="24"/>
            <w:lang w:val="en-US"/>
          </w:rPr>
          <w:t>vailabil</w:t>
        </w:r>
      </w:ins>
      <w:ins w:id="2331" w:author="alanr" w:date="2021-05-01T14:52:31Z">
        <w:r>
          <w:rPr>
            <w:rFonts w:hint="default" w:ascii="Times New Roman" w:hAnsi="Times New Roman" w:cs="Times New Roman"/>
            <w:sz w:val="24"/>
            <w:szCs w:val="24"/>
            <w:lang w:val="en-US"/>
          </w:rPr>
          <w:t>ity</w:t>
        </w:r>
      </w:ins>
      <w:ins w:id="2332" w:author="alanr" w:date="2021-05-01T14:53:05Z">
        <w:r>
          <w:rPr>
            <w:rFonts w:hint="default" w:ascii="Times New Roman" w:hAnsi="Times New Roman" w:cs="Times New Roman"/>
            <w:sz w:val="24"/>
            <w:szCs w:val="24"/>
            <w:lang w:val="en-US"/>
          </w:rPr>
          <w:t>(</w:t>
        </w:r>
      </w:ins>
      <w:ins w:id="2333" w:author="alanr" w:date="2021-05-01T14:53:06Z">
        <w:r>
          <w:rPr>
            <w:rFonts w:hint="default" w:ascii="Times New Roman" w:hAnsi="Times New Roman" w:cs="Times New Roman"/>
            <w:sz w:val="24"/>
            <w:szCs w:val="24"/>
            <w:lang w:val="en-US"/>
          </w:rPr>
          <w:t>???)</w:t>
        </w:r>
      </w:ins>
      <w:ins w:id="2334" w:author="alanr" w:date="2021-05-01T14:52:32Z">
        <w:r>
          <w:rPr>
            <w:rFonts w:hint="default" w:ascii="Times New Roman" w:hAnsi="Times New Roman" w:cs="Times New Roman"/>
            <w:sz w:val="24"/>
            <w:szCs w:val="24"/>
            <w:lang w:val="en-US"/>
          </w:rPr>
          <w:t>.</w:t>
        </w:r>
      </w:ins>
      <w:ins w:id="2335" w:author="alanr" w:date="2021-05-01T14:53:08Z">
        <w:r>
          <w:rPr>
            <w:rFonts w:hint="default" w:ascii="Times New Roman" w:hAnsi="Times New Roman" w:cs="Times New Roman"/>
            <w:sz w:val="24"/>
            <w:szCs w:val="24"/>
            <w:lang w:val="en-US"/>
          </w:rPr>
          <w:t xml:space="preserve"> </w:t>
        </w:r>
      </w:ins>
      <w:ins w:id="2336" w:author="alanr" w:date="2021-05-01T14:53:10Z">
        <w:r>
          <w:rPr>
            <w:rFonts w:hint="default" w:ascii="Times New Roman" w:hAnsi="Times New Roman" w:cs="Times New Roman"/>
            <w:sz w:val="24"/>
            <w:szCs w:val="24"/>
            <w:lang w:val="en-US"/>
          </w:rPr>
          <w:t>For ou</w:t>
        </w:r>
      </w:ins>
      <w:ins w:id="2337" w:author="alanr" w:date="2021-05-01T14:53:18Z">
        <w:r>
          <w:rPr>
            <w:rFonts w:hint="default" w:ascii="Times New Roman" w:hAnsi="Times New Roman" w:cs="Times New Roman"/>
            <w:sz w:val="24"/>
            <w:szCs w:val="24"/>
            <w:lang w:val="en-US"/>
          </w:rPr>
          <w:t>r o</w:t>
        </w:r>
      </w:ins>
      <w:ins w:id="2338" w:author="alanr" w:date="2021-05-01T14:53:19Z">
        <w:r>
          <w:rPr>
            <w:rFonts w:hint="default" w:ascii="Times New Roman" w:hAnsi="Times New Roman" w:cs="Times New Roman"/>
            <w:sz w:val="24"/>
            <w:szCs w:val="24"/>
            <w:lang w:val="en-US"/>
          </w:rPr>
          <w:t>ccupancy ra</w:t>
        </w:r>
      </w:ins>
      <w:ins w:id="2339" w:author="alanr" w:date="2021-05-01T14:53:20Z">
        <w:r>
          <w:rPr>
            <w:rFonts w:hint="default" w:ascii="Times New Roman" w:hAnsi="Times New Roman" w:cs="Times New Roman"/>
            <w:sz w:val="24"/>
            <w:szCs w:val="24"/>
            <w:lang w:val="en-US"/>
          </w:rPr>
          <w:t>tes</w:t>
        </w:r>
      </w:ins>
      <w:ins w:id="2340" w:author="alanr" w:date="2021-05-01T14:53:30Z">
        <w:r>
          <w:rPr>
            <w:rFonts w:hint="default" w:ascii="Times New Roman" w:hAnsi="Times New Roman" w:cs="Times New Roman"/>
            <w:sz w:val="24"/>
            <w:szCs w:val="24"/>
            <w:lang w:val="en-US"/>
          </w:rPr>
          <w:t xml:space="preserve"> and</w:t>
        </w:r>
      </w:ins>
      <w:ins w:id="2341" w:author="alanr" w:date="2021-05-01T14:53:31Z">
        <w:r>
          <w:rPr>
            <w:rFonts w:hint="default" w:ascii="Times New Roman" w:hAnsi="Times New Roman" w:cs="Times New Roman"/>
            <w:sz w:val="24"/>
            <w:szCs w:val="24"/>
            <w:lang w:val="en-US"/>
          </w:rPr>
          <w:t xml:space="preserve"> average </w:t>
        </w:r>
      </w:ins>
      <w:ins w:id="2342" w:author="alanr" w:date="2021-05-01T14:53:32Z">
        <w:r>
          <w:rPr>
            <w:rFonts w:hint="default" w:ascii="Times New Roman" w:hAnsi="Times New Roman" w:cs="Times New Roman"/>
            <w:sz w:val="24"/>
            <w:szCs w:val="24"/>
            <w:lang w:val="en-US"/>
          </w:rPr>
          <w:t>attend</w:t>
        </w:r>
      </w:ins>
      <w:ins w:id="2343" w:author="alanr" w:date="2021-05-01T14:53:33Z">
        <w:r>
          <w:rPr>
            <w:rFonts w:hint="default" w:ascii="Times New Roman" w:hAnsi="Times New Roman" w:cs="Times New Roman"/>
            <w:sz w:val="24"/>
            <w:szCs w:val="24"/>
            <w:lang w:val="en-US"/>
          </w:rPr>
          <w:t>ances</w:t>
        </w:r>
      </w:ins>
      <w:ins w:id="2344" w:author="alanr" w:date="2021-05-01T14:53:24Z">
        <w:r>
          <w:rPr>
            <w:rFonts w:hint="default" w:ascii="Times New Roman" w:hAnsi="Times New Roman" w:cs="Times New Roman"/>
            <w:sz w:val="24"/>
            <w:szCs w:val="24"/>
            <w:lang w:val="en-US"/>
          </w:rPr>
          <w:t xml:space="preserve">, </w:t>
        </w:r>
      </w:ins>
      <w:ins w:id="2345" w:author="alanr" w:date="2021-05-01T14:53:25Z">
        <w:r>
          <w:rPr>
            <w:rFonts w:hint="default" w:ascii="Times New Roman" w:hAnsi="Times New Roman" w:cs="Times New Roman"/>
            <w:sz w:val="24"/>
            <w:szCs w:val="24"/>
            <w:lang w:val="en-US"/>
          </w:rPr>
          <w:t xml:space="preserve">we used </w:t>
        </w:r>
      </w:ins>
      <w:ins w:id="2346" w:author="alanr" w:date="2021-05-01T14:53:26Z">
        <w:r>
          <w:rPr>
            <w:rFonts w:hint="default" w:ascii="Times New Roman" w:hAnsi="Times New Roman" w:cs="Times New Roman"/>
            <w:sz w:val="24"/>
            <w:szCs w:val="24"/>
            <w:lang w:val="en-US"/>
          </w:rPr>
          <w:t>season a</w:t>
        </w:r>
      </w:ins>
      <w:ins w:id="2347" w:author="alanr" w:date="2021-05-01T14:53:27Z">
        <w:r>
          <w:rPr>
            <w:rFonts w:hint="default" w:ascii="Times New Roman" w:hAnsi="Times New Roman" w:cs="Times New Roman"/>
            <w:sz w:val="24"/>
            <w:szCs w:val="24"/>
            <w:lang w:val="en-US"/>
          </w:rPr>
          <w:t>vera</w:t>
        </w:r>
      </w:ins>
      <w:ins w:id="2348" w:author="alanr" w:date="2021-05-01T14:53:37Z">
        <w:r>
          <w:rPr>
            <w:rFonts w:hint="default" w:ascii="Times New Roman" w:hAnsi="Times New Roman" w:cs="Times New Roman"/>
            <w:sz w:val="24"/>
            <w:szCs w:val="24"/>
            <w:lang w:val="en-US"/>
          </w:rPr>
          <w:t>ge a</w:t>
        </w:r>
      </w:ins>
      <w:ins w:id="2349" w:author="alanr" w:date="2021-05-01T14:53:38Z">
        <w:r>
          <w:rPr>
            <w:rFonts w:hint="default" w:ascii="Times New Roman" w:hAnsi="Times New Roman" w:cs="Times New Roman"/>
            <w:sz w:val="24"/>
            <w:szCs w:val="24"/>
            <w:lang w:val="en-US"/>
          </w:rPr>
          <w:t xml:space="preserve">ttendance </w:t>
        </w:r>
      </w:ins>
      <w:ins w:id="2350" w:author="alanr" w:date="2021-05-01T14:53:39Z">
        <w:r>
          <w:rPr>
            <w:rFonts w:hint="default" w:ascii="Times New Roman" w:hAnsi="Times New Roman" w:cs="Times New Roman"/>
            <w:sz w:val="24"/>
            <w:szCs w:val="24"/>
            <w:lang w:val="en-US"/>
          </w:rPr>
          <w:t xml:space="preserve">data </w:t>
        </w:r>
      </w:ins>
      <w:ins w:id="2351" w:author="alanr" w:date="2021-05-01T14:53:40Z">
        <w:r>
          <w:rPr>
            <w:rFonts w:hint="default" w:ascii="Times New Roman" w:hAnsi="Times New Roman" w:cs="Times New Roman"/>
            <w:sz w:val="24"/>
            <w:szCs w:val="24"/>
            <w:lang w:val="en-US"/>
          </w:rPr>
          <w:t>to co</w:t>
        </w:r>
      </w:ins>
      <w:ins w:id="2352" w:author="alanr" w:date="2021-05-01T14:53:43Z">
        <w:r>
          <w:rPr>
            <w:rFonts w:hint="default" w:ascii="Times New Roman" w:hAnsi="Times New Roman" w:cs="Times New Roman"/>
            <w:sz w:val="24"/>
            <w:szCs w:val="24"/>
            <w:lang w:val="en-US"/>
          </w:rPr>
          <w:t>mp</w:t>
        </w:r>
      </w:ins>
      <w:ins w:id="2353" w:author="alanr" w:date="2021-05-01T14:53:45Z">
        <w:r>
          <w:rPr>
            <w:rFonts w:hint="default" w:ascii="Times New Roman" w:hAnsi="Times New Roman" w:cs="Times New Roman"/>
            <w:sz w:val="24"/>
            <w:szCs w:val="24"/>
            <w:lang w:val="en-US"/>
          </w:rPr>
          <w:t xml:space="preserve">ile </w:t>
        </w:r>
      </w:ins>
      <w:ins w:id="2354" w:author="alanr" w:date="2021-05-01T14:53:46Z">
        <w:r>
          <w:rPr>
            <w:rFonts w:hint="default" w:ascii="Times New Roman" w:hAnsi="Times New Roman" w:cs="Times New Roman"/>
            <w:sz w:val="24"/>
            <w:szCs w:val="24"/>
            <w:lang w:val="en-US"/>
          </w:rPr>
          <w:t>these sta</w:t>
        </w:r>
      </w:ins>
      <w:ins w:id="2355" w:author="alanr" w:date="2021-05-01T14:53:47Z">
        <w:r>
          <w:rPr>
            <w:rFonts w:hint="default" w:ascii="Times New Roman" w:hAnsi="Times New Roman" w:cs="Times New Roman"/>
            <w:sz w:val="24"/>
            <w:szCs w:val="24"/>
            <w:lang w:val="en-US"/>
          </w:rPr>
          <w:t>tistics</w:t>
        </w:r>
      </w:ins>
      <w:ins w:id="2356" w:author="alanr" w:date="2021-05-01T14:53:52Z">
        <w:r>
          <w:rPr>
            <w:rFonts w:hint="default" w:ascii="Times New Roman" w:hAnsi="Times New Roman" w:cs="Times New Roman"/>
            <w:sz w:val="24"/>
            <w:szCs w:val="24"/>
            <w:lang w:val="en-US"/>
          </w:rPr>
          <w:t xml:space="preserve"> while </w:t>
        </w:r>
      </w:ins>
      <w:ins w:id="2357" w:author="alanr" w:date="2021-05-01T14:53:54Z">
        <w:r>
          <w:rPr>
            <w:rFonts w:hint="default" w:ascii="Times New Roman" w:hAnsi="Times New Roman" w:cs="Times New Roman"/>
            <w:sz w:val="24"/>
            <w:szCs w:val="24"/>
            <w:lang w:val="en-US"/>
          </w:rPr>
          <w:t>thes</w:t>
        </w:r>
      </w:ins>
      <w:ins w:id="2358" w:author="alanr" w:date="2021-05-01T14:53:55Z">
        <w:r>
          <w:rPr>
            <w:rFonts w:hint="default" w:ascii="Times New Roman" w:hAnsi="Times New Roman" w:cs="Times New Roman"/>
            <w:sz w:val="24"/>
            <w:szCs w:val="24"/>
            <w:lang w:val="en-US"/>
          </w:rPr>
          <w:t>e statis</w:t>
        </w:r>
      </w:ins>
      <w:ins w:id="2359" w:author="alanr" w:date="2021-05-01T14:53:56Z">
        <w:r>
          <w:rPr>
            <w:rFonts w:hint="default" w:ascii="Times New Roman" w:hAnsi="Times New Roman" w:cs="Times New Roman"/>
            <w:sz w:val="24"/>
            <w:szCs w:val="24"/>
            <w:lang w:val="en-US"/>
          </w:rPr>
          <w:t xml:space="preserve">tics </w:t>
        </w:r>
      </w:ins>
      <w:ins w:id="2360" w:author="alanr" w:date="2021-05-01T14:54:46Z">
        <w:r>
          <w:rPr>
            <w:rFonts w:hint="default" w:ascii="Times New Roman" w:hAnsi="Times New Roman" w:cs="Times New Roman"/>
            <w:sz w:val="24"/>
            <w:szCs w:val="24"/>
            <w:lang w:val="en-US"/>
          </w:rPr>
          <w:t>ob</w:t>
        </w:r>
      </w:ins>
      <w:ins w:id="2361" w:author="alanr" w:date="2021-05-01T14:54:47Z">
        <w:r>
          <w:rPr>
            <w:rFonts w:hint="default" w:ascii="Times New Roman" w:hAnsi="Times New Roman" w:cs="Times New Roman"/>
            <w:sz w:val="24"/>
            <w:szCs w:val="24"/>
            <w:lang w:val="en-US"/>
          </w:rPr>
          <w:t>viously d</w:t>
        </w:r>
      </w:ins>
      <w:ins w:id="2362" w:author="alanr" w:date="2021-05-01T14:54:48Z">
        <w:r>
          <w:rPr>
            <w:rFonts w:hint="default" w:ascii="Times New Roman" w:hAnsi="Times New Roman" w:cs="Times New Roman"/>
            <w:sz w:val="24"/>
            <w:szCs w:val="24"/>
            <w:lang w:val="en-US"/>
          </w:rPr>
          <w:t xml:space="preserve">iffer per </w:t>
        </w:r>
      </w:ins>
      <w:ins w:id="2363" w:author="alanr" w:date="2021-05-01T14:54:49Z">
        <w:r>
          <w:rPr>
            <w:rFonts w:hint="default" w:ascii="Times New Roman" w:hAnsi="Times New Roman" w:cs="Times New Roman"/>
            <w:sz w:val="24"/>
            <w:szCs w:val="24"/>
            <w:lang w:val="en-US"/>
          </w:rPr>
          <w:t>match</w:t>
        </w:r>
      </w:ins>
      <w:ins w:id="2364" w:author="alanr" w:date="2021-05-01T14:54:56Z">
        <w:r>
          <w:rPr>
            <w:rFonts w:hint="default" w:ascii="Times New Roman" w:hAnsi="Times New Roman" w:cs="Times New Roman"/>
            <w:sz w:val="24"/>
            <w:szCs w:val="24"/>
            <w:lang w:val="en-US"/>
          </w:rPr>
          <w:t xml:space="preserve">. </w:t>
        </w:r>
      </w:ins>
      <w:ins w:id="2365" w:author="alanr" w:date="2021-05-01T14:54:58Z">
        <w:r>
          <w:rPr>
            <w:rFonts w:hint="default" w:ascii="Times New Roman" w:hAnsi="Times New Roman" w:cs="Times New Roman"/>
            <w:sz w:val="24"/>
            <w:szCs w:val="24"/>
            <w:lang w:val="en-US"/>
          </w:rPr>
          <w:t>S</w:t>
        </w:r>
      </w:ins>
      <w:ins w:id="2366" w:author="alanr" w:date="2021-05-01T14:54:59Z">
        <w:r>
          <w:rPr>
            <w:rFonts w:hint="default" w:ascii="Times New Roman" w:hAnsi="Times New Roman" w:cs="Times New Roman"/>
            <w:sz w:val="24"/>
            <w:szCs w:val="24"/>
            <w:lang w:val="en-US"/>
          </w:rPr>
          <w:t>ome</w:t>
        </w:r>
      </w:ins>
      <w:ins w:id="2367" w:author="alanr" w:date="2021-05-01T14:54:51Z">
        <w:r>
          <w:rPr>
            <w:rFonts w:hint="default" w:ascii="Times New Roman" w:hAnsi="Times New Roman" w:cs="Times New Roman"/>
            <w:sz w:val="24"/>
            <w:szCs w:val="24"/>
            <w:lang w:val="en-US"/>
          </w:rPr>
          <w:t xml:space="preserve"> matc</w:t>
        </w:r>
      </w:ins>
      <w:ins w:id="2368" w:author="alanr" w:date="2021-05-01T14:54:52Z">
        <w:r>
          <w:rPr>
            <w:rFonts w:hint="default" w:ascii="Times New Roman" w:hAnsi="Times New Roman" w:cs="Times New Roman"/>
            <w:sz w:val="24"/>
            <w:szCs w:val="24"/>
            <w:lang w:val="en-US"/>
          </w:rPr>
          <w:t xml:space="preserve">hes </w:t>
        </w:r>
      </w:ins>
      <w:ins w:id="2369" w:author="alanr" w:date="2021-05-01T14:55:04Z">
        <w:r>
          <w:rPr>
            <w:rFonts w:hint="default" w:ascii="Times New Roman" w:hAnsi="Times New Roman" w:cs="Times New Roman"/>
            <w:sz w:val="24"/>
            <w:szCs w:val="24"/>
            <w:lang w:val="en-US"/>
          </w:rPr>
          <w:t>attrac</w:t>
        </w:r>
      </w:ins>
      <w:ins w:id="2370" w:author="alanr" w:date="2021-05-01T14:55:05Z">
        <w:r>
          <w:rPr>
            <w:rFonts w:hint="default" w:ascii="Times New Roman" w:hAnsi="Times New Roman" w:cs="Times New Roman"/>
            <w:sz w:val="24"/>
            <w:szCs w:val="24"/>
            <w:lang w:val="en-US"/>
          </w:rPr>
          <w:t xml:space="preserve">t high </w:t>
        </w:r>
      </w:ins>
      <w:ins w:id="2371" w:author="alanr" w:date="2021-05-01T14:55:06Z">
        <w:r>
          <w:rPr>
            <w:rFonts w:hint="default" w:ascii="Times New Roman" w:hAnsi="Times New Roman" w:cs="Times New Roman"/>
            <w:sz w:val="24"/>
            <w:szCs w:val="24"/>
            <w:lang w:val="en-US"/>
          </w:rPr>
          <w:t>attendanc</w:t>
        </w:r>
      </w:ins>
      <w:ins w:id="2372" w:author="alanr" w:date="2021-05-01T14:55:07Z">
        <w:r>
          <w:rPr>
            <w:rFonts w:hint="default" w:ascii="Times New Roman" w:hAnsi="Times New Roman" w:cs="Times New Roman"/>
            <w:sz w:val="24"/>
            <w:szCs w:val="24"/>
            <w:lang w:val="en-US"/>
          </w:rPr>
          <w:t>e where</w:t>
        </w:r>
      </w:ins>
      <w:ins w:id="2373" w:author="alanr" w:date="2021-05-01T14:55:08Z">
        <w:r>
          <w:rPr>
            <w:rFonts w:hint="default" w:ascii="Times New Roman" w:hAnsi="Times New Roman" w:cs="Times New Roman"/>
            <w:sz w:val="24"/>
            <w:szCs w:val="24"/>
            <w:lang w:val="en-US"/>
          </w:rPr>
          <w:t xml:space="preserve"> other </w:t>
        </w:r>
      </w:ins>
      <w:ins w:id="2374" w:author="alanr" w:date="2021-05-01T14:55:09Z">
        <w:r>
          <w:rPr>
            <w:rFonts w:hint="default" w:ascii="Times New Roman" w:hAnsi="Times New Roman" w:cs="Times New Roman"/>
            <w:sz w:val="24"/>
            <w:szCs w:val="24"/>
            <w:lang w:val="en-US"/>
          </w:rPr>
          <w:t>mat</w:t>
        </w:r>
      </w:ins>
      <w:ins w:id="2375" w:author="alanr" w:date="2021-05-01T14:55:10Z">
        <w:r>
          <w:rPr>
            <w:rFonts w:hint="default" w:ascii="Times New Roman" w:hAnsi="Times New Roman" w:cs="Times New Roman"/>
            <w:sz w:val="24"/>
            <w:szCs w:val="24"/>
            <w:lang w:val="en-US"/>
          </w:rPr>
          <w:t>ches attr</w:t>
        </w:r>
      </w:ins>
      <w:ins w:id="2376" w:author="alanr" w:date="2021-05-01T14:55:11Z">
        <w:r>
          <w:rPr>
            <w:rFonts w:hint="default" w:ascii="Times New Roman" w:hAnsi="Times New Roman" w:cs="Times New Roman"/>
            <w:sz w:val="24"/>
            <w:szCs w:val="24"/>
            <w:lang w:val="en-US"/>
          </w:rPr>
          <w:t>act lo</w:t>
        </w:r>
      </w:ins>
      <w:ins w:id="2377" w:author="alanr" w:date="2021-05-01T14:55:12Z">
        <w:r>
          <w:rPr>
            <w:rFonts w:hint="default" w:ascii="Times New Roman" w:hAnsi="Times New Roman" w:cs="Times New Roman"/>
            <w:sz w:val="24"/>
            <w:szCs w:val="24"/>
            <w:lang w:val="en-US"/>
          </w:rPr>
          <w:t>wer atten</w:t>
        </w:r>
      </w:ins>
      <w:ins w:id="2378" w:author="alanr" w:date="2021-05-01T14:55:13Z">
        <w:r>
          <w:rPr>
            <w:rFonts w:hint="default" w:ascii="Times New Roman" w:hAnsi="Times New Roman" w:cs="Times New Roman"/>
            <w:sz w:val="24"/>
            <w:szCs w:val="24"/>
            <w:lang w:val="en-US"/>
          </w:rPr>
          <w:t>ances o</w:t>
        </w:r>
      </w:ins>
      <w:ins w:id="2379" w:author="alanr" w:date="2021-05-01T14:55:14Z">
        <w:r>
          <w:rPr>
            <w:rFonts w:hint="default" w:ascii="Times New Roman" w:hAnsi="Times New Roman" w:cs="Times New Roman"/>
            <w:sz w:val="24"/>
            <w:szCs w:val="24"/>
            <w:lang w:val="en-US"/>
          </w:rPr>
          <w:t>ver the cour</w:t>
        </w:r>
      </w:ins>
      <w:ins w:id="2380" w:author="alanr" w:date="2021-05-01T14:55:15Z">
        <w:r>
          <w:rPr>
            <w:rFonts w:hint="default" w:ascii="Times New Roman" w:hAnsi="Times New Roman" w:cs="Times New Roman"/>
            <w:sz w:val="24"/>
            <w:szCs w:val="24"/>
            <w:lang w:val="en-US"/>
          </w:rPr>
          <w:t xml:space="preserve">se of a </w:t>
        </w:r>
      </w:ins>
      <w:ins w:id="2381" w:author="alanr" w:date="2021-05-01T14:55:16Z">
        <w:r>
          <w:rPr>
            <w:rFonts w:hint="default" w:ascii="Times New Roman" w:hAnsi="Times New Roman" w:cs="Times New Roman"/>
            <w:sz w:val="24"/>
            <w:szCs w:val="24"/>
            <w:lang w:val="en-US"/>
          </w:rPr>
          <w:t xml:space="preserve">season. </w:t>
        </w:r>
      </w:ins>
      <w:ins w:id="2382" w:author="alanr" w:date="2021-05-01T14:56:12Z">
        <w:r>
          <w:rPr>
            <w:rFonts w:hint="default" w:ascii="Times New Roman" w:hAnsi="Times New Roman" w:cs="Times New Roman"/>
            <w:sz w:val="24"/>
            <w:szCs w:val="24"/>
            <w:lang w:val="en-US"/>
          </w:rPr>
          <w:t>Secondly</w:t>
        </w:r>
      </w:ins>
      <w:ins w:id="2383" w:author="alanr" w:date="2021-05-01T14:56:13Z">
        <w:r>
          <w:rPr>
            <w:rFonts w:hint="default" w:ascii="Times New Roman" w:hAnsi="Times New Roman" w:cs="Times New Roman"/>
            <w:sz w:val="24"/>
            <w:szCs w:val="24"/>
            <w:lang w:val="en-US"/>
          </w:rPr>
          <w:t xml:space="preserve">, our </w:t>
        </w:r>
      </w:ins>
      <w:ins w:id="2384" w:author="alanr" w:date="2021-05-01T14:56:16Z">
        <w:r>
          <w:rPr>
            <w:rFonts w:hint="default" w:ascii="Times New Roman" w:hAnsi="Times New Roman" w:cs="Times New Roman"/>
            <w:sz w:val="24"/>
            <w:szCs w:val="24"/>
            <w:lang w:val="en-US"/>
          </w:rPr>
          <w:t>m</w:t>
        </w:r>
      </w:ins>
      <w:ins w:id="2385" w:author="alanr" w:date="2021-05-01T14:56:17Z">
        <w:r>
          <w:rPr>
            <w:rFonts w:hint="default" w:ascii="Times New Roman" w:hAnsi="Times New Roman" w:cs="Times New Roman"/>
            <w:sz w:val="24"/>
            <w:szCs w:val="24"/>
            <w:lang w:val="en-US"/>
          </w:rPr>
          <w:t>etric for</w:t>
        </w:r>
      </w:ins>
      <w:ins w:id="2386" w:author="alanr" w:date="2021-05-01T14:56:18Z">
        <w:r>
          <w:rPr>
            <w:rFonts w:hint="default" w:ascii="Times New Roman" w:hAnsi="Times New Roman" w:cs="Times New Roman"/>
            <w:sz w:val="24"/>
            <w:szCs w:val="24"/>
            <w:lang w:val="en-US"/>
          </w:rPr>
          <w:t xml:space="preserve"> </w:t>
        </w:r>
      </w:ins>
      <w:ins w:id="2387" w:author="alanr" w:date="2021-05-01T14:56:21Z">
        <w:r>
          <w:rPr>
            <w:rFonts w:hint="default" w:ascii="Times New Roman" w:hAnsi="Times New Roman" w:cs="Times New Roman"/>
            <w:sz w:val="24"/>
            <w:szCs w:val="24"/>
            <w:lang w:val="en-US"/>
          </w:rPr>
          <w:t xml:space="preserve">the </w:t>
        </w:r>
      </w:ins>
      <w:ins w:id="2388" w:author="alanr" w:date="2021-05-01T14:56:22Z">
        <w:r>
          <w:rPr>
            <w:rFonts w:hint="default" w:ascii="Times New Roman" w:hAnsi="Times New Roman" w:cs="Times New Roman"/>
            <w:sz w:val="24"/>
            <w:szCs w:val="24"/>
            <w:lang w:val="en-US"/>
          </w:rPr>
          <w:t>share of f</w:t>
        </w:r>
      </w:ins>
      <w:ins w:id="2389" w:author="alanr" w:date="2021-05-01T14:56:23Z">
        <w:r>
          <w:rPr>
            <w:rFonts w:hint="default" w:ascii="Times New Roman" w:hAnsi="Times New Roman" w:cs="Times New Roman"/>
            <w:sz w:val="24"/>
            <w:szCs w:val="24"/>
            <w:lang w:val="en-US"/>
          </w:rPr>
          <w:t>oreigners</w:t>
        </w:r>
      </w:ins>
      <w:ins w:id="2390" w:author="alanr" w:date="2021-05-01T14:56:24Z">
        <w:r>
          <w:rPr>
            <w:rFonts w:hint="default" w:ascii="Times New Roman" w:hAnsi="Times New Roman" w:cs="Times New Roman"/>
            <w:sz w:val="24"/>
            <w:szCs w:val="24"/>
            <w:lang w:val="en-US"/>
          </w:rPr>
          <w:t xml:space="preserve"> is c</w:t>
        </w:r>
      </w:ins>
      <w:ins w:id="2391" w:author="alanr" w:date="2021-05-01T14:56:26Z">
        <w:r>
          <w:rPr>
            <w:rFonts w:hint="default" w:ascii="Times New Roman" w:hAnsi="Times New Roman" w:cs="Times New Roman"/>
            <w:sz w:val="24"/>
            <w:szCs w:val="24"/>
            <w:lang w:val="en-US"/>
          </w:rPr>
          <w:t>alc</w:t>
        </w:r>
      </w:ins>
      <w:ins w:id="2392" w:author="alanr" w:date="2021-05-01T14:56:27Z">
        <w:r>
          <w:rPr>
            <w:rFonts w:hint="default" w:ascii="Times New Roman" w:hAnsi="Times New Roman" w:cs="Times New Roman"/>
            <w:sz w:val="24"/>
            <w:szCs w:val="24"/>
            <w:lang w:val="en-US"/>
          </w:rPr>
          <w:t xml:space="preserve">ulated as </w:t>
        </w:r>
      </w:ins>
      <w:ins w:id="2393" w:author="alanr" w:date="2021-05-01T14:56:28Z">
        <w:r>
          <w:rPr>
            <w:rFonts w:hint="default" w:ascii="Times New Roman" w:hAnsi="Times New Roman" w:cs="Times New Roman"/>
            <w:sz w:val="24"/>
            <w:szCs w:val="24"/>
            <w:lang w:val="en-US"/>
          </w:rPr>
          <w:t xml:space="preserve">the </w:t>
        </w:r>
      </w:ins>
      <w:ins w:id="2394" w:author="alanr" w:date="2021-05-01T14:56:32Z">
        <w:r>
          <w:rPr>
            <w:rFonts w:hint="default" w:ascii="Times New Roman" w:hAnsi="Times New Roman" w:cs="Times New Roman"/>
            <w:sz w:val="24"/>
            <w:szCs w:val="24"/>
            <w:lang w:val="en-US"/>
          </w:rPr>
          <w:t>tot</w:t>
        </w:r>
      </w:ins>
      <w:ins w:id="2395" w:author="alanr" w:date="2021-05-01T14:56:33Z">
        <w:r>
          <w:rPr>
            <w:rFonts w:hint="default" w:ascii="Times New Roman" w:hAnsi="Times New Roman" w:cs="Times New Roman"/>
            <w:sz w:val="24"/>
            <w:szCs w:val="24"/>
            <w:lang w:val="en-US"/>
          </w:rPr>
          <w:t xml:space="preserve">al </w:t>
        </w:r>
      </w:ins>
      <w:ins w:id="2396" w:author="alanr" w:date="2021-05-01T14:56:35Z">
        <w:r>
          <w:rPr>
            <w:rFonts w:hint="default" w:ascii="Times New Roman" w:hAnsi="Times New Roman" w:cs="Times New Roman"/>
            <w:sz w:val="24"/>
            <w:szCs w:val="24"/>
            <w:lang w:val="en-US"/>
          </w:rPr>
          <w:t>playing</w:t>
        </w:r>
      </w:ins>
      <w:ins w:id="2397" w:author="alanr" w:date="2021-05-01T14:56:36Z">
        <w:r>
          <w:rPr>
            <w:rFonts w:hint="default" w:ascii="Times New Roman" w:hAnsi="Times New Roman" w:cs="Times New Roman"/>
            <w:sz w:val="24"/>
            <w:szCs w:val="24"/>
            <w:lang w:val="en-US"/>
          </w:rPr>
          <w:t xml:space="preserve"> time over</w:t>
        </w:r>
      </w:ins>
      <w:ins w:id="2398" w:author="alanr" w:date="2021-05-01T14:56:37Z">
        <w:r>
          <w:rPr>
            <w:rFonts w:hint="default" w:ascii="Times New Roman" w:hAnsi="Times New Roman" w:cs="Times New Roman"/>
            <w:sz w:val="24"/>
            <w:szCs w:val="24"/>
            <w:lang w:val="en-US"/>
          </w:rPr>
          <w:t xml:space="preserve"> the course</w:t>
        </w:r>
      </w:ins>
      <w:ins w:id="2399" w:author="alanr" w:date="2021-05-01T14:56:38Z">
        <w:r>
          <w:rPr>
            <w:rFonts w:hint="default" w:ascii="Times New Roman" w:hAnsi="Times New Roman" w:cs="Times New Roman"/>
            <w:sz w:val="24"/>
            <w:szCs w:val="24"/>
            <w:lang w:val="en-US"/>
          </w:rPr>
          <w:t xml:space="preserve"> of the se</w:t>
        </w:r>
      </w:ins>
      <w:ins w:id="2400" w:author="alanr" w:date="2021-05-01T14:56:39Z">
        <w:r>
          <w:rPr>
            <w:rFonts w:hint="default" w:ascii="Times New Roman" w:hAnsi="Times New Roman" w:cs="Times New Roman"/>
            <w:sz w:val="24"/>
            <w:szCs w:val="24"/>
            <w:lang w:val="en-US"/>
          </w:rPr>
          <w:t xml:space="preserve">ason </w:t>
        </w:r>
      </w:ins>
      <w:ins w:id="2401" w:author="alanr" w:date="2021-05-01T14:56:41Z">
        <w:r>
          <w:rPr>
            <w:rFonts w:hint="default" w:ascii="Times New Roman" w:hAnsi="Times New Roman" w:cs="Times New Roman"/>
            <w:sz w:val="24"/>
            <w:szCs w:val="24"/>
            <w:lang w:val="en-US"/>
          </w:rPr>
          <w:t>for fo</w:t>
        </w:r>
      </w:ins>
      <w:ins w:id="2402" w:author="alanr" w:date="2021-05-01T14:56:49Z">
        <w:r>
          <w:rPr>
            <w:rFonts w:hint="default" w:ascii="Times New Roman" w:hAnsi="Times New Roman" w:cs="Times New Roman"/>
            <w:sz w:val="24"/>
            <w:szCs w:val="24"/>
            <w:lang w:val="en-US"/>
          </w:rPr>
          <w:t>re</w:t>
        </w:r>
      </w:ins>
      <w:ins w:id="2403" w:author="alanr" w:date="2021-05-01T14:56:50Z">
        <w:r>
          <w:rPr>
            <w:rFonts w:hint="default" w:ascii="Times New Roman" w:hAnsi="Times New Roman" w:cs="Times New Roman"/>
            <w:sz w:val="24"/>
            <w:szCs w:val="24"/>
            <w:lang w:val="en-US"/>
          </w:rPr>
          <w:t>ign playe</w:t>
        </w:r>
      </w:ins>
      <w:ins w:id="2404" w:author="alanr" w:date="2021-05-01T14:56:51Z">
        <w:r>
          <w:rPr>
            <w:rFonts w:hint="default" w:ascii="Times New Roman" w:hAnsi="Times New Roman" w:cs="Times New Roman"/>
            <w:sz w:val="24"/>
            <w:szCs w:val="24"/>
            <w:lang w:val="en-US"/>
          </w:rPr>
          <w:t>rs divid</w:t>
        </w:r>
      </w:ins>
      <w:ins w:id="2405" w:author="alanr" w:date="2021-05-01T14:56:52Z">
        <w:r>
          <w:rPr>
            <w:rFonts w:hint="default" w:ascii="Times New Roman" w:hAnsi="Times New Roman" w:cs="Times New Roman"/>
            <w:sz w:val="24"/>
            <w:szCs w:val="24"/>
            <w:lang w:val="en-US"/>
          </w:rPr>
          <w:t>ed by th</w:t>
        </w:r>
      </w:ins>
      <w:ins w:id="2406" w:author="alanr" w:date="2021-05-01T14:56:53Z">
        <w:r>
          <w:rPr>
            <w:rFonts w:hint="default" w:ascii="Times New Roman" w:hAnsi="Times New Roman" w:cs="Times New Roman"/>
            <w:sz w:val="24"/>
            <w:szCs w:val="24"/>
            <w:lang w:val="en-US"/>
          </w:rPr>
          <w:t>e total pla</w:t>
        </w:r>
      </w:ins>
      <w:ins w:id="2407" w:author="alanr" w:date="2021-05-01T14:56:54Z">
        <w:r>
          <w:rPr>
            <w:rFonts w:hint="default" w:ascii="Times New Roman" w:hAnsi="Times New Roman" w:cs="Times New Roman"/>
            <w:sz w:val="24"/>
            <w:szCs w:val="24"/>
            <w:lang w:val="en-US"/>
          </w:rPr>
          <w:t>ying t</w:t>
        </w:r>
      </w:ins>
      <w:ins w:id="2408" w:author="alanr" w:date="2021-05-01T14:56:55Z">
        <w:r>
          <w:rPr>
            <w:rFonts w:hint="default" w:ascii="Times New Roman" w:hAnsi="Times New Roman" w:cs="Times New Roman"/>
            <w:sz w:val="24"/>
            <w:szCs w:val="24"/>
            <w:lang w:val="en-US"/>
          </w:rPr>
          <w:t>ime</w:t>
        </w:r>
      </w:ins>
      <w:ins w:id="2409" w:author="alanr" w:date="2021-05-01T14:56:56Z">
        <w:r>
          <w:rPr>
            <w:rFonts w:hint="default" w:ascii="Times New Roman" w:hAnsi="Times New Roman" w:cs="Times New Roman"/>
            <w:sz w:val="24"/>
            <w:szCs w:val="24"/>
            <w:lang w:val="en-US"/>
          </w:rPr>
          <w:t xml:space="preserve"> ov</w:t>
        </w:r>
      </w:ins>
      <w:ins w:id="2410" w:author="alanr" w:date="2021-05-01T14:56:57Z">
        <w:r>
          <w:rPr>
            <w:rFonts w:hint="default" w:ascii="Times New Roman" w:hAnsi="Times New Roman" w:cs="Times New Roman"/>
            <w:sz w:val="24"/>
            <w:szCs w:val="24"/>
            <w:lang w:val="en-US"/>
          </w:rPr>
          <w:t>er the co</w:t>
        </w:r>
      </w:ins>
      <w:ins w:id="2411" w:author="alanr" w:date="2021-05-01T14:56:58Z">
        <w:r>
          <w:rPr>
            <w:rFonts w:hint="default" w:ascii="Times New Roman" w:hAnsi="Times New Roman" w:cs="Times New Roman"/>
            <w:sz w:val="24"/>
            <w:szCs w:val="24"/>
            <w:lang w:val="en-US"/>
          </w:rPr>
          <w:t xml:space="preserve">urse of the </w:t>
        </w:r>
      </w:ins>
      <w:ins w:id="2412" w:author="alanr" w:date="2021-05-01T14:56:59Z">
        <w:r>
          <w:rPr>
            <w:rFonts w:hint="default" w:ascii="Times New Roman" w:hAnsi="Times New Roman" w:cs="Times New Roman"/>
            <w:sz w:val="24"/>
            <w:szCs w:val="24"/>
            <w:lang w:val="en-US"/>
          </w:rPr>
          <w:t xml:space="preserve">season </w:t>
        </w:r>
      </w:ins>
      <w:ins w:id="2413" w:author="alanr" w:date="2021-05-01T14:57:00Z">
        <w:r>
          <w:rPr>
            <w:rFonts w:hint="default" w:ascii="Times New Roman" w:hAnsi="Times New Roman" w:cs="Times New Roman"/>
            <w:sz w:val="24"/>
            <w:szCs w:val="24"/>
            <w:lang w:val="en-US"/>
          </w:rPr>
          <w:t>fo</w:t>
        </w:r>
      </w:ins>
      <w:ins w:id="2414" w:author="alanr" w:date="2021-05-01T14:57:01Z">
        <w:r>
          <w:rPr>
            <w:rFonts w:hint="default" w:ascii="Times New Roman" w:hAnsi="Times New Roman" w:cs="Times New Roman"/>
            <w:sz w:val="24"/>
            <w:szCs w:val="24"/>
            <w:lang w:val="en-US"/>
          </w:rPr>
          <w:t xml:space="preserve">r local </w:t>
        </w:r>
      </w:ins>
      <w:ins w:id="2415" w:author="alanr" w:date="2021-05-01T14:57:02Z">
        <w:r>
          <w:rPr>
            <w:rFonts w:hint="default" w:ascii="Times New Roman" w:hAnsi="Times New Roman" w:cs="Times New Roman"/>
            <w:sz w:val="24"/>
            <w:szCs w:val="24"/>
            <w:lang w:val="en-US"/>
          </w:rPr>
          <w:t xml:space="preserve">players. </w:t>
        </w:r>
      </w:ins>
      <w:ins w:id="2416" w:author="alanr" w:date="2021-05-01T14:57:04Z">
        <w:r>
          <w:rPr>
            <w:rFonts w:hint="default" w:ascii="Times New Roman" w:hAnsi="Times New Roman" w:cs="Times New Roman"/>
            <w:sz w:val="24"/>
            <w:szCs w:val="24"/>
            <w:lang w:val="en-US"/>
          </w:rPr>
          <w:t>T</w:t>
        </w:r>
      </w:ins>
      <w:ins w:id="2417" w:author="alanr" w:date="2021-05-01T14:57:06Z">
        <w:r>
          <w:rPr>
            <w:rFonts w:hint="default" w:ascii="Times New Roman" w:hAnsi="Times New Roman" w:cs="Times New Roman"/>
            <w:sz w:val="24"/>
            <w:szCs w:val="24"/>
            <w:lang w:val="en-US"/>
          </w:rPr>
          <w:t>hi</w:t>
        </w:r>
      </w:ins>
      <w:ins w:id="2418" w:author="alanr" w:date="2021-05-01T14:57:07Z">
        <w:r>
          <w:rPr>
            <w:rFonts w:hint="default" w:ascii="Times New Roman" w:hAnsi="Times New Roman" w:cs="Times New Roman"/>
            <w:sz w:val="24"/>
            <w:szCs w:val="24"/>
            <w:lang w:val="en-US"/>
          </w:rPr>
          <w:t>s</w:t>
        </w:r>
      </w:ins>
      <w:ins w:id="2419" w:author="alanr" w:date="2021-05-01T14:57:08Z">
        <w:r>
          <w:rPr>
            <w:rFonts w:hint="default" w:ascii="Times New Roman" w:hAnsi="Times New Roman" w:cs="Times New Roman"/>
            <w:sz w:val="24"/>
            <w:szCs w:val="24"/>
            <w:lang w:val="en-US"/>
          </w:rPr>
          <w:t xml:space="preserve"> </w:t>
        </w:r>
      </w:ins>
      <w:ins w:id="2420" w:author="alanr" w:date="2021-05-01T14:57:17Z">
        <w:r>
          <w:rPr>
            <w:rFonts w:hint="default" w:ascii="Times New Roman" w:hAnsi="Times New Roman" w:cs="Times New Roman"/>
            <w:sz w:val="24"/>
            <w:szCs w:val="24"/>
            <w:lang w:val="en-US"/>
          </w:rPr>
          <w:t>me</w:t>
        </w:r>
      </w:ins>
      <w:ins w:id="2421" w:author="alanr" w:date="2021-05-01T14:57:18Z">
        <w:r>
          <w:rPr>
            <w:rFonts w:hint="default" w:ascii="Times New Roman" w:hAnsi="Times New Roman" w:cs="Times New Roman"/>
            <w:sz w:val="24"/>
            <w:szCs w:val="24"/>
            <w:lang w:val="en-US"/>
          </w:rPr>
          <w:t xml:space="preserve">tric </w:t>
        </w:r>
      </w:ins>
      <w:ins w:id="2422" w:author="alanr" w:date="2021-05-01T14:57:22Z">
        <w:r>
          <w:rPr>
            <w:rFonts w:hint="default" w:ascii="Times New Roman" w:hAnsi="Times New Roman" w:cs="Times New Roman"/>
            <w:sz w:val="24"/>
            <w:szCs w:val="24"/>
            <w:lang w:val="en-US"/>
          </w:rPr>
          <w:t>can be d</w:t>
        </w:r>
      </w:ins>
      <w:ins w:id="2423" w:author="alanr" w:date="2021-05-01T14:57:23Z">
        <w:r>
          <w:rPr>
            <w:rFonts w:hint="default" w:ascii="Times New Roman" w:hAnsi="Times New Roman" w:cs="Times New Roman"/>
            <w:sz w:val="24"/>
            <w:szCs w:val="24"/>
            <w:lang w:val="en-US"/>
          </w:rPr>
          <w:t>ifferent pe</w:t>
        </w:r>
      </w:ins>
      <w:ins w:id="2424" w:author="alanr" w:date="2021-05-01T14:57:24Z">
        <w:r>
          <w:rPr>
            <w:rFonts w:hint="default" w:ascii="Times New Roman" w:hAnsi="Times New Roman" w:cs="Times New Roman"/>
            <w:sz w:val="24"/>
            <w:szCs w:val="24"/>
            <w:lang w:val="en-US"/>
          </w:rPr>
          <w:t>r match as w</w:t>
        </w:r>
      </w:ins>
      <w:ins w:id="2425" w:author="alanr" w:date="2021-05-01T14:57:25Z">
        <w:r>
          <w:rPr>
            <w:rFonts w:hint="default" w:ascii="Times New Roman" w:hAnsi="Times New Roman" w:cs="Times New Roman"/>
            <w:sz w:val="24"/>
            <w:szCs w:val="24"/>
            <w:lang w:val="en-US"/>
          </w:rPr>
          <w:t>ell</w:t>
        </w:r>
      </w:ins>
      <w:ins w:id="2426" w:author="alanr" w:date="2021-05-01T14:57:36Z">
        <w:r>
          <w:rPr>
            <w:rFonts w:hint="default" w:ascii="Times New Roman" w:hAnsi="Times New Roman" w:cs="Times New Roman"/>
            <w:sz w:val="24"/>
            <w:szCs w:val="24"/>
            <w:lang w:val="en-US"/>
          </w:rPr>
          <w:t xml:space="preserve"> </w:t>
        </w:r>
      </w:ins>
      <w:ins w:id="2427" w:author="alanr" w:date="2021-05-01T14:57:37Z">
        <w:r>
          <w:rPr>
            <w:rFonts w:hint="default" w:ascii="Times New Roman" w:hAnsi="Times New Roman" w:cs="Times New Roman"/>
            <w:sz w:val="24"/>
            <w:szCs w:val="24"/>
            <w:lang w:val="en-US"/>
          </w:rPr>
          <w:t>rather</w:t>
        </w:r>
      </w:ins>
      <w:ins w:id="2428" w:author="alanr" w:date="2021-05-01T14:57:50Z">
        <w:r>
          <w:rPr>
            <w:rFonts w:hint="default" w:ascii="Times New Roman" w:hAnsi="Times New Roman" w:cs="Times New Roman"/>
            <w:sz w:val="24"/>
            <w:szCs w:val="24"/>
            <w:lang w:val="en-US"/>
          </w:rPr>
          <w:t xml:space="preserve">. </w:t>
        </w:r>
      </w:ins>
      <w:ins w:id="2429" w:author="alanr" w:date="2021-05-01T14:56:03Z">
        <w:r>
          <w:rPr>
            <w:rFonts w:hint="default" w:ascii="Times New Roman" w:hAnsi="Times New Roman" w:cs="Times New Roman"/>
            <w:sz w:val="24"/>
            <w:szCs w:val="24"/>
            <w:lang w:val="en-US"/>
          </w:rPr>
          <w:t>In s</w:t>
        </w:r>
      </w:ins>
      <w:ins w:id="2430" w:author="alanr" w:date="2021-05-01T14:56:04Z">
        <w:r>
          <w:rPr>
            <w:rFonts w:hint="default" w:ascii="Times New Roman" w:hAnsi="Times New Roman" w:cs="Times New Roman"/>
            <w:sz w:val="24"/>
            <w:szCs w:val="24"/>
            <w:lang w:val="en-US"/>
          </w:rPr>
          <w:t>imilar fa</w:t>
        </w:r>
      </w:ins>
      <w:ins w:id="2431" w:author="alanr" w:date="2021-05-01T14:56:05Z">
        <w:r>
          <w:rPr>
            <w:rFonts w:hint="default" w:ascii="Times New Roman" w:hAnsi="Times New Roman" w:cs="Times New Roman"/>
            <w:sz w:val="24"/>
            <w:szCs w:val="24"/>
            <w:lang w:val="en-US"/>
          </w:rPr>
          <w:t>shion,</w:t>
        </w:r>
      </w:ins>
      <w:ins w:id="2432" w:author="alanr" w:date="2021-05-01T14:55:21Z">
        <w:r>
          <w:rPr>
            <w:rFonts w:hint="default" w:ascii="Times New Roman" w:hAnsi="Times New Roman" w:cs="Times New Roman"/>
            <w:sz w:val="24"/>
            <w:szCs w:val="24"/>
            <w:lang w:val="en-US"/>
          </w:rPr>
          <w:t xml:space="preserve"> </w:t>
        </w:r>
      </w:ins>
      <w:ins w:id="2433" w:author="alanr" w:date="2021-05-01T14:55:34Z">
        <w:r>
          <w:rPr>
            <w:rFonts w:hint="default" w:ascii="Times New Roman" w:hAnsi="Times New Roman" w:cs="Times New Roman"/>
            <w:sz w:val="24"/>
            <w:szCs w:val="24"/>
            <w:lang w:val="en-US"/>
          </w:rPr>
          <w:t>av</w:t>
        </w:r>
      </w:ins>
      <w:ins w:id="2434" w:author="alanr" w:date="2021-05-01T14:55:35Z">
        <w:r>
          <w:rPr>
            <w:rFonts w:hint="default" w:ascii="Times New Roman" w:hAnsi="Times New Roman" w:cs="Times New Roman"/>
            <w:sz w:val="24"/>
            <w:szCs w:val="24"/>
            <w:lang w:val="en-US"/>
          </w:rPr>
          <w:t xml:space="preserve">erage </w:t>
        </w:r>
      </w:ins>
      <w:ins w:id="2435" w:author="alanr" w:date="2021-05-01T14:55:36Z">
        <w:r>
          <w:rPr>
            <w:rFonts w:hint="default" w:ascii="Times New Roman" w:hAnsi="Times New Roman" w:cs="Times New Roman"/>
            <w:sz w:val="24"/>
            <w:szCs w:val="24"/>
            <w:lang w:val="en-US"/>
          </w:rPr>
          <w:t xml:space="preserve">age </w:t>
        </w:r>
      </w:ins>
      <w:ins w:id="2436" w:author="alanr" w:date="2021-05-01T14:55:48Z">
        <w:r>
          <w:rPr>
            <w:rFonts w:hint="default" w:ascii="Times New Roman" w:hAnsi="Times New Roman" w:cs="Times New Roman"/>
            <w:sz w:val="24"/>
            <w:szCs w:val="24"/>
            <w:lang w:val="en-US"/>
          </w:rPr>
          <w:t>is</w:t>
        </w:r>
      </w:ins>
      <w:ins w:id="2437" w:author="alanr" w:date="2021-05-01T14:55:49Z">
        <w:r>
          <w:rPr>
            <w:rFonts w:hint="default" w:ascii="Times New Roman" w:hAnsi="Times New Roman" w:cs="Times New Roman"/>
            <w:sz w:val="24"/>
            <w:szCs w:val="24"/>
            <w:lang w:val="en-US"/>
          </w:rPr>
          <w:t xml:space="preserve"> </w:t>
        </w:r>
      </w:ins>
      <w:ins w:id="2438" w:author="alanr" w:date="2021-05-01T14:55:51Z">
        <w:r>
          <w:rPr>
            <w:rFonts w:hint="default" w:ascii="Times New Roman" w:hAnsi="Times New Roman" w:cs="Times New Roman"/>
            <w:sz w:val="24"/>
            <w:szCs w:val="24"/>
            <w:lang w:val="en-US"/>
          </w:rPr>
          <w:t>calculate</w:t>
        </w:r>
      </w:ins>
      <w:ins w:id="2439" w:author="alanr" w:date="2021-05-01T14:55:52Z">
        <w:r>
          <w:rPr>
            <w:rFonts w:hint="default" w:ascii="Times New Roman" w:hAnsi="Times New Roman" w:cs="Times New Roman"/>
            <w:sz w:val="24"/>
            <w:szCs w:val="24"/>
            <w:lang w:val="en-US"/>
          </w:rPr>
          <w:t>d as the a</w:t>
        </w:r>
      </w:ins>
      <w:ins w:id="2440" w:author="alanr" w:date="2021-05-01T14:55:53Z">
        <w:r>
          <w:rPr>
            <w:rFonts w:hint="default" w:ascii="Times New Roman" w:hAnsi="Times New Roman" w:cs="Times New Roman"/>
            <w:sz w:val="24"/>
            <w:szCs w:val="24"/>
            <w:lang w:val="en-US"/>
          </w:rPr>
          <w:t xml:space="preserve">verage </w:t>
        </w:r>
      </w:ins>
      <w:ins w:id="2441" w:author="alanr" w:date="2021-05-01T14:55:54Z">
        <w:r>
          <w:rPr>
            <w:rFonts w:hint="default" w:ascii="Times New Roman" w:hAnsi="Times New Roman" w:cs="Times New Roman"/>
            <w:sz w:val="24"/>
            <w:szCs w:val="24"/>
            <w:lang w:val="en-US"/>
          </w:rPr>
          <w:t xml:space="preserve">age of all </w:t>
        </w:r>
      </w:ins>
      <w:ins w:id="2442" w:author="alanr" w:date="2021-05-01T14:55:55Z">
        <w:r>
          <w:rPr>
            <w:rFonts w:hint="default" w:ascii="Times New Roman" w:hAnsi="Times New Roman" w:cs="Times New Roman"/>
            <w:sz w:val="24"/>
            <w:szCs w:val="24"/>
            <w:lang w:val="en-US"/>
          </w:rPr>
          <w:t>players us</w:t>
        </w:r>
      </w:ins>
      <w:ins w:id="2443" w:author="alanr" w:date="2021-05-01T14:55:56Z">
        <w:r>
          <w:rPr>
            <w:rFonts w:hint="default" w:ascii="Times New Roman" w:hAnsi="Times New Roman" w:cs="Times New Roman"/>
            <w:sz w:val="24"/>
            <w:szCs w:val="24"/>
            <w:lang w:val="en-US"/>
          </w:rPr>
          <w:t xml:space="preserve">ed </w:t>
        </w:r>
      </w:ins>
      <w:ins w:id="2444" w:author="alanr" w:date="2021-05-01T14:55:57Z">
        <w:r>
          <w:rPr>
            <w:rFonts w:hint="default" w:ascii="Times New Roman" w:hAnsi="Times New Roman" w:cs="Times New Roman"/>
            <w:sz w:val="24"/>
            <w:szCs w:val="24"/>
            <w:lang w:val="en-US"/>
          </w:rPr>
          <w:t>over the cour</w:t>
        </w:r>
      </w:ins>
      <w:ins w:id="2445" w:author="alanr" w:date="2021-05-01T14:55:58Z">
        <w:r>
          <w:rPr>
            <w:rFonts w:hint="default" w:ascii="Times New Roman" w:hAnsi="Times New Roman" w:cs="Times New Roman"/>
            <w:sz w:val="24"/>
            <w:szCs w:val="24"/>
            <w:lang w:val="en-US"/>
          </w:rPr>
          <w:t>se of the</w:t>
        </w:r>
      </w:ins>
      <w:ins w:id="2446" w:author="alanr" w:date="2021-05-01T14:57:55Z">
        <w:r>
          <w:rPr>
            <w:rFonts w:hint="default" w:ascii="Times New Roman" w:hAnsi="Times New Roman" w:cs="Times New Roman"/>
            <w:sz w:val="24"/>
            <w:szCs w:val="24"/>
            <w:lang w:val="en-US"/>
          </w:rPr>
          <w:t xml:space="preserve"> </w:t>
        </w:r>
      </w:ins>
      <w:ins w:id="2447" w:author="alanr" w:date="2021-05-01T14:57:56Z">
        <w:r>
          <w:rPr>
            <w:rFonts w:hint="default" w:ascii="Times New Roman" w:hAnsi="Times New Roman" w:cs="Times New Roman"/>
            <w:sz w:val="24"/>
            <w:szCs w:val="24"/>
            <w:lang w:val="en-US"/>
          </w:rPr>
          <w:t xml:space="preserve">season </w:t>
        </w:r>
      </w:ins>
      <w:ins w:id="2448" w:author="alanr" w:date="2021-05-01T14:57:58Z">
        <w:r>
          <w:rPr>
            <w:rFonts w:hint="default" w:ascii="Times New Roman" w:hAnsi="Times New Roman" w:cs="Times New Roman"/>
            <w:sz w:val="24"/>
            <w:szCs w:val="24"/>
            <w:lang w:val="en-US"/>
          </w:rPr>
          <w:t>inste</w:t>
        </w:r>
      </w:ins>
      <w:ins w:id="2449" w:author="alanr" w:date="2021-05-01T14:57:59Z">
        <w:r>
          <w:rPr>
            <w:rFonts w:hint="default" w:ascii="Times New Roman" w:hAnsi="Times New Roman" w:cs="Times New Roman"/>
            <w:sz w:val="24"/>
            <w:szCs w:val="24"/>
            <w:lang w:val="en-US"/>
          </w:rPr>
          <w:t>ad of the a</w:t>
        </w:r>
      </w:ins>
      <w:ins w:id="2450" w:author="alanr" w:date="2021-05-01T14:58:00Z">
        <w:r>
          <w:rPr>
            <w:rFonts w:hint="default" w:ascii="Times New Roman" w:hAnsi="Times New Roman" w:cs="Times New Roman"/>
            <w:sz w:val="24"/>
            <w:szCs w:val="24"/>
            <w:lang w:val="en-US"/>
          </w:rPr>
          <w:t>verage a</w:t>
        </w:r>
      </w:ins>
      <w:ins w:id="2451" w:author="alanr" w:date="2021-05-01T14:58:01Z">
        <w:r>
          <w:rPr>
            <w:rFonts w:hint="default" w:ascii="Times New Roman" w:hAnsi="Times New Roman" w:cs="Times New Roman"/>
            <w:sz w:val="24"/>
            <w:szCs w:val="24"/>
            <w:lang w:val="en-US"/>
          </w:rPr>
          <w:t xml:space="preserve">ge of all </w:t>
        </w:r>
      </w:ins>
      <w:ins w:id="2452" w:author="alanr" w:date="2021-05-01T14:58:02Z">
        <w:r>
          <w:rPr>
            <w:rFonts w:hint="default" w:ascii="Times New Roman" w:hAnsi="Times New Roman" w:cs="Times New Roman"/>
            <w:sz w:val="24"/>
            <w:szCs w:val="24"/>
            <w:lang w:val="en-US"/>
          </w:rPr>
          <w:t>players u</w:t>
        </w:r>
      </w:ins>
      <w:ins w:id="2453" w:author="alanr" w:date="2021-05-01T14:58:03Z">
        <w:r>
          <w:rPr>
            <w:rFonts w:hint="default" w:ascii="Times New Roman" w:hAnsi="Times New Roman" w:cs="Times New Roman"/>
            <w:sz w:val="24"/>
            <w:szCs w:val="24"/>
            <w:lang w:val="en-US"/>
          </w:rPr>
          <w:t xml:space="preserve">sed </w:t>
        </w:r>
      </w:ins>
      <w:ins w:id="2454" w:author="alanr" w:date="2021-05-01T14:58:05Z">
        <w:r>
          <w:rPr>
            <w:rFonts w:hint="default" w:ascii="Times New Roman" w:hAnsi="Times New Roman" w:cs="Times New Roman"/>
            <w:sz w:val="24"/>
            <w:szCs w:val="24"/>
            <w:lang w:val="en-US"/>
          </w:rPr>
          <w:t>wi</w:t>
        </w:r>
      </w:ins>
      <w:ins w:id="2455" w:author="alanr" w:date="2021-05-01T14:58:06Z">
        <w:r>
          <w:rPr>
            <w:rFonts w:hint="default" w:ascii="Times New Roman" w:hAnsi="Times New Roman" w:cs="Times New Roman"/>
            <w:sz w:val="24"/>
            <w:szCs w:val="24"/>
            <w:lang w:val="en-US"/>
          </w:rPr>
          <w:t xml:space="preserve">thin a </w:t>
        </w:r>
      </w:ins>
      <w:ins w:id="2456" w:author="alanr" w:date="2021-05-01T14:58:07Z">
        <w:r>
          <w:rPr>
            <w:rFonts w:hint="default" w:ascii="Times New Roman" w:hAnsi="Times New Roman" w:cs="Times New Roman"/>
            <w:sz w:val="24"/>
            <w:szCs w:val="24"/>
            <w:lang w:val="en-US"/>
          </w:rPr>
          <w:t>par</w:t>
        </w:r>
      </w:ins>
      <w:ins w:id="2457" w:author="alanr" w:date="2021-05-01T14:58:08Z">
        <w:r>
          <w:rPr>
            <w:rFonts w:hint="default" w:ascii="Times New Roman" w:hAnsi="Times New Roman" w:cs="Times New Roman"/>
            <w:sz w:val="24"/>
            <w:szCs w:val="24"/>
            <w:lang w:val="en-US"/>
          </w:rPr>
          <w:t>ticular ma</w:t>
        </w:r>
      </w:ins>
      <w:ins w:id="2458" w:author="alanr" w:date="2021-05-01T14:58:09Z">
        <w:r>
          <w:rPr>
            <w:rFonts w:hint="default" w:ascii="Times New Roman" w:hAnsi="Times New Roman" w:cs="Times New Roman"/>
            <w:sz w:val="24"/>
            <w:szCs w:val="24"/>
            <w:lang w:val="en-US"/>
          </w:rPr>
          <w:t xml:space="preserve">tch. </w:t>
        </w:r>
      </w:ins>
      <w:ins w:id="2459" w:author="alanr" w:date="2021-05-01T14:58:13Z">
        <w:r>
          <w:rPr>
            <w:rFonts w:hint="default" w:ascii="Times New Roman" w:hAnsi="Times New Roman" w:cs="Times New Roman"/>
            <w:sz w:val="24"/>
            <w:szCs w:val="24"/>
            <w:lang w:val="en-US"/>
          </w:rPr>
          <w:t>We de</w:t>
        </w:r>
      </w:ins>
      <w:ins w:id="2460" w:author="alanr" w:date="2021-05-01T14:58:14Z">
        <w:r>
          <w:rPr>
            <w:rFonts w:hint="default" w:ascii="Times New Roman" w:hAnsi="Times New Roman" w:cs="Times New Roman"/>
            <w:sz w:val="24"/>
            <w:szCs w:val="24"/>
            <w:lang w:val="en-US"/>
          </w:rPr>
          <w:t>cided</w:t>
        </w:r>
      </w:ins>
      <w:ins w:id="2461" w:author="alanr" w:date="2021-05-01T14:58:15Z">
        <w:r>
          <w:rPr>
            <w:rFonts w:hint="default" w:ascii="Times New Roman" w:hAnsi="Times New Roman" w:cs="Times New Roman"/>
            <w:sz w:val="24"/>
            <w:szCs w:val="24"/>
            <w:lang w:val="en-US"/>
          </w:rPr>
          <w:t xml:space="preserve"> to use </w:t>
        </w:r>
      </w:ins>
      <w:ins w:id="2462" w:author="alanr" w:date="2021-05-01T14:58:16Z">
        <w:r>
          <w:rPr>
            <w:rFonts w:hint="default" w:ascii="Times New Roman" w:hAnsi="Times New Roman" w:cs="Times New Roman"/>
            <w:sz w:val="24"/>
            <w:szCs w:val="24"/>
            <w:lang w:val="en-US"/>
          </w:rPr>
          <w:t xml:space="preserve">these </w:t>
        </w:r>
      </w:ins>
      <w:ins w:id="2463" w:author="alanr" w:date="2021-05-01T14:58:17Z">
        <w:r>
          <w:rPr>
            <w:rFonts w:hint="default" w:ascii="Times New Roman" w:hAnsi="Times New Roman" w:cs="Times New Roman"/>
            <w:sz w:val="24"/>
            <w:szCs w:val="24"/>
            <w:lang w:val="en-US"/>
          </w:rPr>
          <w:t>aggregate</w:t>
        </w:r>
      </w:ins>
      <w:ins w:id="2464" w:author="alanr" w:date="2021-05-01T14:58:19Z">
        <w:r>
          <w:rPr>
            <w:rFonts w:hint="default" w:ascii="Times New Roman" w:hAnsi="Times New Roman" w:cs="Times New Roman"/>
            <w:sz w:val="24"/>
            <w:szCs w:val="24"/>
            <w:lang w:val="en-US"/>
          </w:rPr>
          <w:t>(</w:t>
        </w:r>
      </w:ins>
      <w:ins w:id="2465" w:author="alanr" w:date="2021-05-01T14:58:20Z">
        <w:r>
          <w:rPr>
            <w:rFonts w:hint="default" w:ascii="Times New Roman" w:hAnsi="Times New Roman" w:cs="Times New Roman"/>
            <w:sz w:val="24"/>
            <w:szCs w:val="24"/>
            <w:lang w:val="en-US"/>
          </w:rPr>
          <w:t>?</w:t>
        </w:r>
      </w:ins>
      <w:ins w:id="2466" w:author="alanr" w:date="2021-05-01T14:58:21Z">
        <w:r>
          <w:rPr>
            <w:rFonts w:hint="default" w:ascii="Times New Roman" w:hAnsi="Times New Roman" w:cs="Times New Roman"/>
            <w:sz w:val="24"/>
            <w:szCs w:val="24"/>
            <w:lang w:val="en-US"/>
          </w:rPr>
          <w:t xml:space="preserve">??) </w:t>
        </w:r>
      </w:ins>
      <w:ins w:id="2467" w:author="alanr" w:date="2021-05-01T14:58:22Z">
        <w:r>
          <w:rPr>
            <w:rFonts w:hint="default" w:ascii="Times New Roman" w:hAnsi="Times New Roman" w:cs="Times New Roman"/>
            <w:sz w:val="24"/>
            <w:szCs w:val="24"/>
            <w:lang w:val="en-US"/>
          </w:rPr>
          <w:t xml:space="preserve">measures </w:t>
        </w:r>
      </w:ins>
      <w:ins w:id="2468" w:author="alanr" w:date="2021-05-01T14:58:24Z">
        <w:r>
          <w:rPr>
            <w:rFonts w:hint="default" w:ascii="Times New Roman" w:hAnsi="Times New Roman" w:cs="Times New Roman"/>
            <w:sz w:val="24"/>
            <w:szCs w:val="24"/>
            <w:lang w:val="en-US"/>
          </w:rPr>
          <w:t>due to t</w:t>
        </w:r>
      </w:ins>
      <w:ins w:id="2469" w:author="alanr" w:date="2021-05-01T14:58:25Z">
        <w:r>
          <w:rPr>
            <w:rFonts w:hint="default" w:ascii="Times New Roman" w:hAnsi="Times New Roman" w:cs="Times New Roman"/>
            <w:sz w:val="24"/>
            <w:szCs w:val="24"/>
            <w:lang w:val="en-US"/>
          </w:rPr>
          <w:t xml:space="preserve">he </w:t>
        </w:r>
      </w:ins>
      <w:ins w:id="2470" w:author="alanr" w:date="2021-05-01T14:58:26Z">
        <w:r>
          <w:rPr>
            <w:rFonts w:hint="default" w:ascii="Times New Roman" w:hAnsi="Times New Roman" w:cs="Times New Roman"/>
            <w:sz w:val="24"/>
            <w:szCs w:val="24"/>
            <w:lang w:val="en-US"/>
          </w:rPr>
          <w:t>avail</w:t>
        </w:r>
      </w:ins>
      <w:ins w:id="2471" w:author="alanr" w:date="2021-05-01T14:58:27Z">
        <w:r>
          <w:rPr>
            <w:rFonts w:hint="default" w:ascii="Times New Roman" w:hAnsi="Times New Roman" w:cs="Times New Roman"/>
            <w:sz w:val="24"/>
            <w:szCs w:val="24"/>
            <w:lang w:val="en-US"/>
          </w:rPr>
          <w:t xml:space="preserve">ability </w:t>
        </w:r>
      </w:ins>
      <w:ins w:id="2472" w:author="alanr" w:date="2021-05-01T14:58:33Z">
        <w:r>
          <w:rPr>
            <w:rFonts w:hint="default" w:ascii="Times New Roman" w:hAnsi="Times New Roman" w:cs="Times New Roman"/>
            <w:sz w:val="24"/>
            <w:szCs w:val="24"/>
            <w:lang w:val="en-US"/>
          </w:rPr>
          <w:t>of</w:t>
        </w:r>
      </w:ins>
      <w:ins w:id="2473" w:author="alanr" w:date="2021-05-01T14:58:34Z">
        <w:r>
          <w:rPr>
            <w:rFonts w:hint="default" w:ascii="Times New Roman" w:hAnsi="Times New Roman" w:cs="Times New Roman"/>
            <w:sz w:val="24"/>
            <w:szCs w:val="24"/>
            <w:lang w:val="en-US"/>
          </w:rPr>
          <w:t xml:space="preserve"> the d</w:t>
        </w:r>
      </w:ins>
      <w:ins w:id="2474" w:author="alanr" w:date="2021-05-01T14:58:35Z">
        <w:r>
          <w:rPr>
            <w:rFonts w:hint="default" w:ascii="Times New Roman" w:hAnsi="Times New Roman" w:cs="Times New Roman"/>
            <w:sz w:val="24"/>
            <w:szCs w:val="24"/>
            <w:lang w:val="en-US"/>
          </w:rPr>
          <w:t>ata a</w:t>
        </w:r>
      </w:ins>
      <w:ins w:id="2475" w:author="alanr" w:date="2021-05-01T14:58:57Z">
        <w:r>
          <w:rPr>
            <w:rFonts w:hint="default" w:ascii="Times New Roman" w:hAnsi="Times New Roman" w:cs="Times New Roman"/>
            <w:sz w:val="24"/>
            <w:szCs w:val="24"/>
            <w:lang w:val="en-US"/>
          </w:rPr>
          <w:t xml:space="preserve">nd </w:t>
        </w:r>
      </w:ins>
      <w:ins w:id="2476" w:author="alanr" w:date="2021-05-01T14:59:00Z">
        <w:r>
          <w:rPr>
            <w:rFonts w:hint="default" w:ascii="Times New Roman" w:hAnsi="Times New Roman" w:cs="Times New Roman"/>
            <w:sz w:val="24"/>
            <w:szCs w:val="24"/>
            <w:lang w:val="en-US"/>
          </w:rPr>
          <w:t>time</w:t>
        </w:r>
      </w:ins>
      <w:ins w:id="2477" w:author="alanr" w:date="2021-05-01T14:59:01Z">
        <w:r>
          <w:rPr>
            <w:rFonts w:hint="default" w:ascii="Times New Roman" w:hAnsi="Times New Roman" w:cs="Times New Roman"/>
            <w:sz w:val="24"/>
            <w:szCs w:val="24"/>
            <w:lang w:val="en-US"/>
          </w:rPr>
          <w:t xml:space="preserve"> </w:t>
        </w:r>
      </w:ins>
      <w:ins w:id="2478" w:author="alanr" w:date="2021-05-01T14:59:03Z">
        <w:r>
          <w:rPr>
            <w:rFonts w:hint="default" w:ascii="Times New Roman" w:hAnsi="Times New Roman" w:cs="Times New Roman"/>
            <w:sz w:val="24"/>
            <w:szCs w:val="24"/>
            <w:lang w:val="en-US"/>
          </w:rPr>
          <w:t>concern</w:t>
        </w:r>
      </w:ins>
      <w:ins w:id="2479" w:author="alanr" w:date="2021-05-01T14:59:04Z">
        <w:r>
          <w:rPr>
            <w:rFonts w:hint="default" w:ascii="Times New Roman" w:hAnsi="Times New Roman" w:cs="Times New Roman"/>
            <w:sz w:val="24"/>
            <w:szCs w:val="24"/>
            <w:lang w:val="en-US"/>
          </w:rPr>
          <w:t>s</w:t>
        </w:r>
      </w:ins>
      <w:ins w:id="2480" w:author="alanr" w:date="2021-05-01T14:59:12Z">
        <w:r>
          <w:rPr>
            <w:rFonts w:hint="default" w:ascii="Times New Roman" w:hAnsi="Times New Roman" w:cs="Times New Roman"/>
            <w:sz w:val="24"/>
            <w:szCs w:val="24"/>
            <w:lang w:val="en-US"/>
          </w:rPr>
          <w:t xml:space="preserve">. Per </w:t>
        </w:r>
      </w:ins>
      <w:ins w:id="2481" w:author="alanr" w:date="2021-05-01T14:59:13Z">
        <w:r>
          <w:rPr>
            <w:rFonts w:hint="default" w:ascii="Times New Roman" w:hAnsi="Times New Roman" w:cs="Times New Roman"/>
            <w:sz w:val="24"/>
            <w:szCs w:val="24"/>
            <w:lang w:val="en-US"/>
          </w:rPr>
          <w:t>match dat</w:t>
        </w:r>
      </w:ins>
      <w:ins w:id="2482" w:author="alanr" w:date="2021-05-01T14:59:14Z">
        <w:r>
          <w:rPr>
            <w:rFonts w:hint="default" w:ascii="Times New Roman" w:hAnsi="Times New Roman" w:cs="Times New Roman"/>
            <w:sz w:val="24"/>
            <w:szCs w:val="24"/>
            <w:lang w:val="en-US"/>
          </w:rPr>
          <w:t>a would b</w:t>
        </w:r>
      </w:ins>
      <w:ins w:id="2483" w:author="alanr" w:date="2021-05-01T14:59:15Z">
        <w:r>
          <w:rPr>
            <w:rFonts w:hint="default" w:ascii="Times New Roman" w:hAnsi="Times New Roman" w:cs="Times New Roman"/>
            <w:sz w:val="24"/>
            <w:szCs w:val="24"/>
            <w:lang w:val="en-US"/>
          </w:rPr>
          <w:t xml:space="preserve">e very </w:t>
        </w:r>
      </w:ins>
      <w:ins w:id="2484" w:author="alanr" w:date="2021-05-01T14:59:16Z">
        <w:r>
          <w:rPr>
            <w:rFonts w:hint="default" w:ascii="Times New Roman" w:hAnsi="Times New Roman" w:cs="Times New Roman"/>
            <w:sz w:val="24"/>
            <w:szCs w:val="24"/>
            <w:lang w:val="en-US"/>
          </w:rPr>
          <w:t>cumberso</w:t>
        </w:r>
      </w:ins>
      <w:ins w:id="2485" w:author="alanr" w:date="2021-05-01T14:59:18Z">
        <w:r>
          <w:rPr>
            <w:rFonts w:hint="default" w:ascii="Times New Roman" w:hAnsi="Times New Roman" w:cs="Times New Roman"/>
            <w:sz w:val="24"/>
            <w:szCs w:val="24"/>
            <w:lang w:val="en-US"/>
          </w:rPr>
          <w:t>me to ac</w:t>
        </w:r>
      </w:ins>
      <w:ins w:id="2486" w:author="alanr" w:date="2021-05-01T14:59:19Z">
        <w:r>
          <w:rPr>
            <w:rFonts w:hint="default" w:ascii="Times New Roman" w:hAnsi="Times New Roman" w:cs="Times New Roman"/>
            <w:sz w:val="24"/>
            <w:szCs w:val="24"/>
            <w:lang w:val="en-US"/>
          </w:rPr>
          <w:t xml:space="preserve">cumulate. </w:t>
        </w:r>
      </w:ins>
      <w:ins w:id="2487" w:author="alanr" w:date="2021-05-01T17:01:06Z">
        <w:r>
          <w:rPr>
            <w:rFonts w:hint="default" w:ascii="Times New Roman" w:hAnsi="Times New Roman" w:cs="Times New Roman"/>
            <w:sz w:val="24"/>
            <w:szCs w:val="24"/>
            <w:lang w:val="en-US"/>
          </w:rPr>
          <w:t>Inter</w:t>
        </w:r>
      </w:ins>
      <w:ins w:id="2488" w:author="alanr" w:date="2021-05-01T17:01:09Z">
        <w:r>
          <w:rPr>
            <w:rFonts w:hint="default" w:ascii="Times New Roman" w:hAnsi="Times New Roman" w:cs="Times New Roman"/>
            <w:sz w:val="24"/>
            <w:szCs w:val="24"/>
            <w:lang w:val="en-US"/>
          </w:rPr>
          <w:t>esting</w:t>
        </w:r>
      </w:ins>
      <w:ins w:id="2489" w:author="alanr" w:date="2021-05-01T17:01:10Z">
        <w:r>
          <w:rPr>
            <w:rFonts w:hint="default" w:ascii="Times New Roman" w:hAnsi="Times New Roman" w:cs="Times New Roman"/>
            <w:sz w:val="24"/>
            <w:szCs w:val="24"/>
            <w:lang w:val="en-US"/>
          </w:rPr>
          <w:t xml:space="preserve"> extension</w:t>
        </w:r>
      </w:ins>
      <w:ins w:id="2490" w:author="alanr" w:date="2021-05-01T17:01:11Z">
        <w:r>
          <w:rPr>
            <w:rFonts w:hint="default" w:ascii="Times New Roman" w:hAnsi="Times New Roman" w:cs="Times New Roman"/>
            <w:sz w:val="24"/>
            <w:szCs w:val="24"/>
            <w:lang w:val="en-US"/>
          </w:rPr>
          <w:t xml:space="preserve">s to </w:t>
        </w:r>
      </w:ins>
      <w:ins w:id="2491" w:author="alanr" w:date="2021-05-01T17:01:12Z">
        <w:r>
          <w:rPr>
            <w:rFonts w:hint="default" w:ascii="Times New Roman" w:hAnsi="Times New Roman" w:cs="Times New Roman"/>
            <w:sz w:val="24"/>
            <w:szCs w:val="24"/>
            <w:lang w:val="en-US"/>
          </w:rPr>
          <w:t>improv</w:t>
        </w:r>
      </w:ins>
      <w:ins w:id="2492" w:author="alanr" w:date="2021-05-01T17:01:13Z">
        <w:r>
          <w:rPr>
            <w:rFonts w:hint="default" w:ascii="Times New Roman" w:hAnsi="Times New Roman" w:cs="Times New Roman"/>
            <w:sz w:val="24"/>
            <w:szCs w:val="24"/>
            <w:lang w:val="en-US"/>
          </w:rPr>
          <w:t>e</w:t>
        </w:r>
      </w:ins>
      <w:ins w:id="2493" w:author="alanr" w:date="2021-05-01T17:01:16Z">
        <w:r>
          <w:rPr>
            <w:rFonts w:hint="default" w:ascii="Times New Roman" w:hAnsi="Times New Roman" w:cs="Times New Roman"/>
            <w:sz w:val="24"/>
            <w:szCs w:val="24"/>
            <w:lang w:val="en-US"/>
          </w:rPr>
          <w:t xml:space="preserve"> th</w:t>
        </w:r>
      </w:ins>
      <w:ins w:id="2494" w:author="alanr" w:date="2021-05-01T17:01:17Z">
        <w:r>
          <w:rPr>
            <w:rFonts w:hint="default" w:ascii="Times New Roman" w:hAnsi="Times New Roman" w:cs="Times New Roman"/>
            <w:sz w:val="24"/>
            <w:szCs w:val="24"/>
            <w:lang w:val="en-US"/>
          </w:rPr>
          <w:t>e reliabili</w:t>
        </w:r>
      </w:ins>
      <w:ins w:id="2495" w:author="alanr" w:date="2021-05-01T17:01:18Z">
        <w:r>
          <w:rPr>
            <w:rFonts w:hint="default" w:ascii="Times New Roman" w:hAnsi="Times New Roman" w:cs="Times New Roman"/>
            <w:sz w:val="24"/>
            <w:szCs w:val="24"/>
            <w:lang w:val="en-US"/>
          </w:rPr>
          <w:t xml:space="preserve">ty of the </w:t>
        </w:r>
      </w:ins>
      <w:ins w:id="2496" w:author="alanr" w:date="2021-05-01T17:01:20Z">
        <w:r>
          <w:rPr>
            <w:rFonts w:hint="default" w:ascii="Times New Roman" w:hAnsi="Times New Roman" w:cs="Times New Roman"/>
            <w:sz w:val="24"/>
            <w:szCs w:val="24"/>
            <w:lang w:val="en-US"/>
          </w:rPr>
          <w:t>effe</w:t>
        </w:r>
      </w:ins>
      <w:ins w:id="2497" w:author="alanr" w:date="2021-05-01T17:01:21Z">
        <w:r>
          <w:rPr>
            <w:rFonts w:hint="default" w:ascii="Times New Roman" w:hAnsi="Times New Roman" w:cs="Times New Roman"/>
            <w:sz w:val="24"/>
            <w:szCs w:val="24"/>
            <w:lang w:val="en-US"/>
          </w:rPr>
          <w:t xml:space="preserve">cts </w:t>
        </w:r>
      </w:ins>
      <w:ins w:id="2498" w:author="alanr" w:date="2021-05-01T17:01:26Z">
        <w:r>
          <w:rPr>
            <w:rFonts w:hint="default" w:ascii="Times New Roman" w:hAnsi="Times New Roman" w:cs="Times New Roman"/>
            <w:sz w:val="24"/>
            <w:szCs w:val="24"/>
            <w:lang w:val="en-US"/>
          </w:rPr>
          <w:t xml:space="preserve">of </w:t>
        </w:r>
      </w:ins>
      <w:ins w:id="2499" w:author="alanr" w:date="2021-05-01T17:01:27Z">
        <w:r>
          <w:rPr>
            <w:rFonts w:hint="default" w:ascii="Times New Roman" w:hAnsi="Times New Roman" w:cs="Times New Roman"/>
            <w:sz w:val="24"/>
            <w:szCs w:val="24"/>
            <w:lang w:val="en-US"/>
          </w:rPr>
          <w:t>the previo</w:t>
        </w:r>
      </w:ins>
      <w:ins w:id="2500" w:author="alanr" w:date="2021-05-01T17:01:28Z">
        <w:r>
          <w:rPr>
            <w:rFonts w:hint="default" w:ascii="Times New Roman" w:hAnsi="Times New Roman" w:cs="Times New Roman"/>
            <w:sz w:val="24"/>
            <w:szCs w:val="24"/>
            <w:lang w:val="en-US"/>
          </w:rPr>
          <w:t>usl</w:t>
        </w:r>
      </w:ins>
      <w:ins w:id="2501" w:author="alanr" w:date="2021-05-01T17:01:29Z">
        <w:r>
          <w:rPr>
            <w:rFonts w:hint="default" w:ascii="Times New Roman" w:hAnsi="Times New Roman" w:cs="Times New Roman"/>
            <w:sz w:val="24"/>
            <w:szCs w:val="24"/>
            <w:lang w:val="en-US"/>
          </w:rPr>
          <w:t>y me</w:t>
        </w:r>
      </w:ins>
      <w:ins w:id="2502" w:author="alanr" w:date="2021-05-01T17:01:30Z">
        <w:r>
          <w:rPr>
            <w:rFonts w:hint="default" w:ascii="Times New Roman" w:hAnsi="Times New Roman" w:cs="Times New Roman"/>
            <w:sz w:val="24"/>
            <w:szCs w:val="24"/>
            <w:lang w:val="en-US"/>
          </w:rPr>
          <w:t xml:space="preserve">ntioned </w:t>
        </w:r>
      </w:ins>
      <w:ins w:id="2503" w:author="alanr" w:date="2021-05-01T17:01:31Z">
        <w:r>
          <w:rPr>
            <w:rFonts w:hint="default" w:ascii="Times New Roman" w:hAnsi="Times New Roman" w:cs="Times New Roman"/>
            <w:sz w:val="24"/>
            <w:szCs w:val="24"/>
            <w:lang w:val="en-US"/>
          </w:rPr>
          <w:t>va</w:t>
        </w:r>
      </w:ins>
      <w:ins w:id="2504" w:author="alanr" w:date="2021-05-01T17:01:32Z">
        <w:r>
          <w:rPr>
            <w:rFonts w:hint="default" w:ascii="Times New Roman" w:hAnsi="Times New Roman" w:cs="Times New Roman"/>
            <w:sz w:val="24"/>
            <w:szCs w:val="24"/>
            <w:lang w:val="en-US"/>
          </w:rPr>
          <w:t>riab</w:t>
        </w:r>
      </w:ins>
      <w:ins w:id="2505" w:author="alanr" w:date="2021-05-01T17:01:33Z">
        <w:r>
          <w:rPr>
            <w:rFonts w:hint="default" w:ascii="Times New Roman" w:hAnsi="Times New Roman" w:cs="Times New Roman"/>
            <w:sz w:val="24"/>
            <w:szCs w:val="24"/>
            <w:lang w:val="en-US"/>
          </w:rPr>
          <w:t>les could</w:t>
        </w:r>
      </w:ins>
      <w:ins w:id="2506" w:author="alanr" w:date="2021-05-01T17:01:34Z">
        <w:r>
          <w:rPr>
            <w:rFonts w:hint="default" w:ascii="Times New Roman" w:hAnsi="Times New Roman" w:cs="Times New Roman"/>
            <w:sz w:val="24"/>
            <w:szCs w:val="24"/>
            <w:lang w:val="en-US"/>
          </w:rPr>
          <w:t xml:space="preserve"> be we</w:t>
        </w:r>
      </w:ins>
      <w:ins w:id="2507" w:author="alanr" w:date="2021-05-01T17:01:35Z">
        <w:r>
          <w:rPr>
            <w:rFonts w:hint="default" w:ascii="Times New Roman" w:hAnsi="Times New Roman" w:cs="Times New Roman"/>
            <w:sz w:val="24"/>
            <w:szCs w:val="24"/>
            <w:lang w:val="en-US"/>
          </w:rPr>
          <w:t>b scrape</w:t>
        </w:r>
      </w:ins>
      <w:ins w:id="2508" w:author="alanr" w:date="2021-05-01T17:01:36Z">
        <w:r>
          <w:rPr>
            <w:rFonts w:hint="default" w:ascii="Times New Roman" w:hAnsi="Times New Roman" w:cs="Times New Roman"/>
            <w:sz w:val="24"/>
            <w:szCs w:val="24"/>
            <w:lang w:val="en-US"/>
          </w:rPr>
          <w:t>rs scra</w:t>
        </w:r>
      </w:ins>
      <w:ins w:id="2509" w:author="alanr" w:date="2021-05-01T17:01:37Z">
        <w:r>
          <w:rPr>
            <w:rFonts w:hint="default" w:ascii="Times New Roman" w:hAnsi="Times New Roman" w:cs="Times New Roman"/>
            <w:sz w:val="24"/>
            <w:szCs w:val="24"/>
            <w:lang w:val="en-US"/>
          </w:rPr>
          <w:t>ping m</w:t>
        </w:r>
      </w:ins>
      <w:ins w:id="2510" w:author="alanr" w:date="2021-05-01T17:01:38Z">
        <w:r>
          <w:rPr>
            <w:rFonts w:hint="default" w:ascii="Times New Roman" w:hAnsi="Times New Roman" w:cs="Times New Roman"/>
            <w:sz w:val="24"/>
            <w:szCs w:val="24"/>
            <w:lang w:val="en-US"/>
          </w:rPr>
          <w:t>atch spe</w:t>
        </w:r>
      </w:ins>
      <w:ins w:id="2511" w:author="alanr" w:date="2021-05-01T17:01:39Z">
        <w:r>
          <w:rPr>
            <w:rFonts w:hint="default" w:ascii="Times New Roman" w:hAnsi="Times New Roman" w:cs="Times New Roman"/>
            <w:sz w:val="24"/>
            <w:szCs w:val="24"/>
            <w:lang w:val="en-US"/>
          </w:rPr>
          <w:t>cific dat</w:t>
        </w:r>
      </w:ins>
      <w:ins w:id="2512" w:author="alanr" w:date="2021-05-01T17:01:40Z">
        <w:r>
          <w:rPr>
            <w:rFonts w:hint="default" w:ascii="Times New Roman" w:hAnsi="Times New Roman" w:cs="Times New Roman"/>
            <w:sz w:val="24"/>
            <w:szCs w:val="24"/>
            <w:lang w:val="en-US"/>
          </w:rPr>
          <w:t xml:space="preserve">a </w:t>
        </w:r>
      </w:ins>
      <w:ins w:id="2513" w:author="alanr" w:date="2021-05-01T17:01:51Z">
        <w:r>
          <w:rPr>
            <w:rFonts w:hint="default" w:ascii="Times New Roman" w:hAnsi="Times New Roman" w:cs="Times New Roman"/>
            <w:sz w:val="24"/>
            <w:szCs w:val="24"/>
            <w:lang w:val="en-US"/>
          </w:rPr>
          <w:t xml:space="preserve">for more </w:t>
        </w:r>
      </w:ins>
      <w:ins w:id="2514" w:author="alanr" w:date="2021-05-01T17:01:52Z">
        <w:r>
          <w:rPr>
            <w:rFonts w:hint="default" w:ascii="Times New Roman" w:hAnsi="Times New Roman" w:cs="Times New Roman"/>
            <w:sz w:val="24"/>
            <w:szCs w:val="24"/>
            <w:lang w:val="en-US"/>
          </w:rPr>
          <w:t>precis</w:t>
        </w:r>
      </w:ins>
      <w:ins w:id="2515" w:author="alanr" w:date="2021-05-01T17:01:53Z">
        <w:r>
          <w:rPr>
            <w:rFonts w:hint="default" w:ascii="Times New Roman" w:hAnsi="Times New Roman" w:cs="Times New Roman"/>
            <w:sz w:val="24"/>
            <w:szCs w:val="24"/>
            <w:lang w:val="en-US"/>
          </w:rPr>
          <w:t>e data</w:t>
        </w:r>
      </w:ins>
      <w:ins w:id="2516" w:author="alanr" w:date="2021-05-01T17:01:55Z">
        <w:r>
          <w:rPr>
            <w:rFonts w:hint="default" w:ascii="Times New Roman" w:hAnsi="Times New Roman" w:cs="Times New Roman"/>
            <w:sz w:val="24"/>
            <w:szCs w:val="24"/>
            <w:lang w:val="en-US"/>
          </w:rPr>
          <w:t xml:space="preserve">. </w:t>
        </w:r>
      </w:ins>
    </w:p>
    <w:p>
      <w:pPr>
        <w:spacing w:line="360" w:lineRule="auto"/>
        <w:rPr>
          <w:ins w:id="2517" w:author="alanr" w:date="2021-05-01T17:02:11Z"/>
          <w:rFonts w:hint="default" w:ascii="Times New Roman" w:hAnsi="Times New Roman" w:cs="Times New Roman"/>
          <w:sz w:val="24"/>
          <w:szCs w:val="24"/>
          <w:lang w:val="en-US"/>
        </w:rPr>
      </w:pPr>
    </w:p>
    <w:p>
      <w:pPr>
        <w:spacing w:line="360" w:lineRule="auto"/>
        <w:rPr>
          <w:ins w:id="2518" w:author="alanr" w:date="2021-05-01T17:06:46Z"/>
          <w:rFonts w:hint="default" w:ascii="Times New Roman" w:hAnsi="Times New Roman" w:cs="Times New Roman"/>
          <w:sz w:val="24"/>
          <w:szCs w:val="24"/>
          <w:lang w:val="en-US"/>
        </w:rPr>
      </w:pPr>
      <w:ins w:id="2519" w:author="alanr" w:date="2021-05-01T17:02:11Z">
        <w:r>
          <w:rPr>
            <w:rFonts w:hint="default" w:ascii="Times New Roman" w:hAnsi="Times New Roman" w:cs="Times New Roman"/>
            <w:sz w:val="24"/>
            <w:szCs w:val="24"/>
            <w:lang w:val="en-US"/>
          </w:rPr>
          <w:t>A</w:t>
        </w:r>
      </w:ins>
      <w:ins w:id="2520" w:author="alanr" w:date="2021-05-01T17:02:15Z">
        <w:r>
          <w:rPr>
            <w:rFonts w:hint="default" w:ascii="Times New Roman" w:hAnsi="Times New Roman" w:cs="Times New Roman"/>
            <w:sz w:val="24"/>
            <w:szCs w:val="24"/>
            <w:lang w:val="en-US"/>
          </w:rPr>
          <w:t xml:space="preserve"> se</w:t>
        </w:r>
      </w:ins>
      <w:ins w:id="2521" w:author="alanr" w:date="2021-05-01T17:02:16Z">
        <w:r>
          <w:rPr>
            <w:rFonts w:hint="default" w:ascii="Times New Roman" w:hAnsi="Times New Roman" w:cs="Times New Roman"/>
            <w:sz w:val="24"/>
            <w:szCs w:val="24"/>
            <w:lang w:val="en-US"/>
          </w:rPr>
          <w:t>cond area</w:t>
        </w:r>
      </w:ins>
      <w:ins w:id="2522" w:author="alanr" w:date="2021-05-01T17:02:17Z">
        <w:r>
          <w:rPr>
            <w:rFonts w:hint="default" w:ascii="Times New Roman" w:hAnsi="Times New Roman" w:cs="Times New Roman"/>
            <w:sz w:val="24"/>
            <w:szCs w:val="24"/>
            <w:lang w:val="en-US"/>
          </w:rPr>
          <w:t xml:space="preserve"> for fu</w:t>
        </w:r>
      </w:ins>
      <w:ins w:id="2523" w:author="alanr" w:date="2021-05-01T17:02:18Z">
        <w:r>
          <w:rPr>
            <w:rFonts w:hint="default" w:ascii="Times New Roman" w:hAnsi="Times New Roman" w:cs="Times New Roman"/>
            <w:sz w:val="24"/>
            <w:szCs w:val="24"/>
            <w:lang w:val="en-US"/>
          </w:rPr>
          <w:t>ture resear</w:t>
        </w:r>
      </w:ins>
      <w:ins w:id="2524" w:author="alanr" w:date="2021-05-01T17:02:19Z">
        <w:r>
          <w:rPr>
            <w:rFonts w:hint="default" w:ascii="Times New Roman" w:hAnsi="Times New Roman" w:cs="Times New Roman"/>
            <w:sz w:val="24"/>
            <w:szCs w:val="24"/>
            <w:lang w:val="en-US"/>
          </w:rPr>
          <w:t>ch could</w:t>
        </w:r>
      </w:ins>
      <w:ins w:id="2525" w:author="alanr" w:date="2021-05-01T17:02:21Z">
        <w:r>
          <w:rPr>
            <w:rFonts w:hint="default" w:ascii="Times New Roman" w:hAnsi="Times New Roman" w:cs="Times New Roman"/>
            <w:sz w:val="24"/>
            <w:szCs w:val="24"/>
            <w:lang w:val="en-US"/>
          </w:rPr>
          <w:t xml:space="preserve"> be </w:t>
        </w:r>
      </w:ins>
      <w:ins w:id="2526" w:author="alanr" w:date="2021-05-01T17:02:22Z">
        <w:r>
          <w:rPr>
            <w:rFonts w:hint="default" w:ascii="Times New Roman" w:hAnsi="Times New Roman" w:cs="Times New Roman"/>
            <w:sz w:val="24"/>
            <w:szCs w:val="24"/>
            <w:lang w:val="en-US"/>
          </w:rPr>
          <w:t xml:space="preserve">a </w:t>
        </w:r>
      </w:ins>
      <w:ins w:id="2527" w:author="alanr" w:date="2021-05-01T17:02:24Z">
        <w:r>
          <w:rPr>
            <w:rFonts w:hint="default" w:ascii="Times New Roman" w:hAnsi="Times New Roman" w:cs="Times New Roman"/>
            <w:sz w:val="24"/>
            <w:szCs w:val="24"/>
            <w:lang w:val="en-US"/>
          </w:rPr>
          <w:t>fac</w:t>
        </w:r>
      </w:ins>
      <w:ins w:id="2528" w:author="alanr" w:date="2021-05-01T17:02:25Z">
        <w:r>
          <w:rPr>
            <w:rFonts w:hint="default" w:ascii="Times New Roman" w:hAnsi="Times New Roman" w:cs="Times New Roman"/>
            <w:sz w:val="24"/>
            <w:szCs w:val="24"/>
            <w:lang w:val="en-US"/>
          </w:rPr>
          <w:t>tor analys</w:t>
        </w:r>
      </w:ins>
      <w:ins w:id="2529" w:author="alanr" w:date="2021-05-01T17:02:26Z">
        <w:r>
          <w:rPr>
            <w:rFonts w:hint="default" w:ascii="Times New Roman" w:hAnsi="Times New Roman" w:cs="Times New Roman"/>
            <w:sz w:val="24"/>
            <w:szCs w:val="24"/>
            <w:lang w:val="en-US"/>
          </w:rPr>
          <w:t>is to</w:t>
        </w:r>
      </w:ins>
      <w:ins w:id="2530" w:author="alanr" w:date="2021-05-01T17:02:27Z">
        <w:r>
          <w:rPr>
            <w:rFonts w:hint="default" w:ascii="Times New Roman" w:hAnsi="Times New Roman" w:cs="Times New Roman"/>
            <w:sz w:val="24"/>
            <w:szCs w:val="24"/>
            <w:lang w:val="en-US"/>
          </w:rPr>
          <w:t xml:space="preserve"> </w:t>
        </w:r>
      </w:ins>
      <w:ins w:id="2531" w:author="alanr" w:date="2021-05-01T17:02:32Z">
        <w:r>
          <w:rPr>
            <w:rFonts w:hint="default" w:ascii="Times New Roman" w:hAnsi="Times New Roman" w:cs="Times New Roman"/>
            <w:sz w:val="24"/>
            <w:szCs w:val="24"/>
            <w:lang w:val="en-US"/>
          </w:rPr>
          <w:t>measur</w:t>
        </w:r>
      </w:ins>
      <w:ins w:id="2532" w:author="alanr" w:date="2021-05-01T17:02:33Z">
        <w:r>
          <w:rPr>
            <w:rFonts w:hint="default" w:ascii="Times New Roman" w:hAnsi="Times New Roman" w:cs="Times New Roman"/>
            <w:sz w:val="24"/>
            <w:szCs w:val="24"/>
            <w:lang w:val="en-US"/>
          </w:rPr>
          <w:t>e team perf</w:t>
        </w:r>
      </w:ins>
      <w:ins w:id="2533" w:author="alanr" w:date="2021-05-01T17:02:34Z">
        <w:r>
          <w:rPr>
            <w:rFonts w:hint="default" w:ascii="Times New Roman" w:hAnsi="Times New Roman" w:cs="Times New Roman"/>
            <w:sz w:val="24"/>
            <w:szCs w:val="24"/>
            <w:lang w:val="en-US"/>
          </w:rPr>
          <w:t xml:space="preserve">ormance. </w:t>
        </w:r>
      </w:ins>
      <w:ins w:id="2534" w:author="alanr" w:date="2021-05-01T17:02:44Z">
        <w:r>
          <w:rPr>
            <w:rFonts w:hint="default" w:ascii="Times New Roman" w:hAnsi="Times New Roman" w:cs="Times New Roman"/>
            <w:sz w:val="24"/>
            <w:szCs w:val="24"/>
            <w:lang w:val="en-US"/>
          </w:rPr>
          <w:t xml:space="preserve">We </w:t>
        </w:r>
      </w:ins>
      <w:ins w:id="2535" w:author="alanr" w:date="2021-05-01T17:02:45Z">
        <w:r>
          <w:rPr>
            <w:rFonts w:hint="default" w:ascii="Times New Roman" w:hAnsi="Times New Roman" w:cs="Times New Roman"/>
            <w:sz w:val="24"/>
            <w:szCs w:val="24"/>
            <w:lang w:val="en-US"/>
          </w:rPr>
          <w:t xml:space="preserve">used 2 </w:t>
        </w:r>
      </w:ins>
      <w:ins w:id="2536" w:author="alanr" w:date="2021-05-01T17:02:46Z">
        <w:r>
          <w:rPr>
            <w:rFonts w:hint="default" w:ascii="Times New Roman" w:hAnsi="Times New Roman" w:cs="Times New Roman"/>
            <w:sz w:val="24"/>
            <w:szCs w:val="24"/>
            <w:lang w:val="en-US"/>
          </w:rPr>
          <w:t>s</w:t>
        </w:r>
      </w:ins>
      <w:ins w:id="2537" w:author="alanr" w:date="2021-05-01T17:02:47Z">
        <w:r>
          <w:rPr>
            <w:rFonts w:hint="default" w:ascii="Times New Roman" w:hAnsi="Times New Roman" w:cs="Times New Roman"/>
            <w:sz w:val="24"/>
            <w:szCs w:val="24"/>
            <w:lang w:val="en-US"/>
          </w:rPr>
          <w:t>epe</w:t>
        </w:r>
      </w:ins>
      <w:ins w:id="2538" w:author="alanr" w:date="2021-05-01T17:02:49Z">
        <w:r>
          <w:rPr>
            <w:rFonts w:hint="default" w:ascii="Times New Roman" w:hAnsi="Times New Roman" w:cs="Times New Roman"/>
            <w:sz w:val="24"/>
            <w:szCs w:val="24"/>
            <w:lang w:val="en-US"/>
          </w:rPr>
          <w:t>rate me</w:t>
        </w:r>
      </w:ins>
      <w:ins w:id="2539" w:author="alanr" w:date="2021-05-01T17:02:50Z">
        <w:r>
          <w:rPr>
            <w:rFonts w:hint="default" w:ascii="Times New Roman" w:hAnsi="Times New Roman" w:cs="Times New Roman"/>
            <w:sz w:val="24"/>
            <w:szCs w:val="24"/>
            <w:lang w:val="en-US"/>
          </w:rPr>
          <w:t>asures</w:t>
        </w:r>
      </w:ins>
      <w:ins w:id="2540" w:author="alanr" w:date="2021-05-01T17:02:56Z">
        <w:r>
          <w:rPr>
            <w:rFonts w:hint="default" w:ascii="Times New Roman" w:hAnsi="Times New Roman" w:cs="Times New Roman"/>
            <w:sz w:val="24"/>
            <w:szCs w:val="24"/>
            <w:lang w:val="en-US"/>
          </w:rPr>
          <w:t xml:space="preserve"> of team </w:t>
        </w:r>
      </w:ins>
      <w:ins w:id="2541" w:author="alanr" w:date="2021-05-01T17:02:57Z">
        <w:r>
          <w:rPr>
            <w:rFonts w:hint="default" w:ascii="Times New Roman" w:hAnsi="Times New Roman" w:cs="Times New Roman"/>
            <w:sz w:val="24"/>
            <w:szCs w:val="24"/>
            <w:lang w:val="en-US"/>
          </w:rPr>
          <w:t>performanc</w:t>
        </w:r>
      </w:ins>
      <w:ins w:id="2542" w:author="alanr" w:date="2021-05-01T17:02:58Z">
        <w:r>
          <w:rPr>
            <w:rFonts w:hint="default" w:ascii="Times New Roman" w:hAnsi="Times New Roman" w:cs="Times New Roman"/>
            <w:sz w:val="24"/>
            <w:szCs w:val="24"/>
            <w:lang w:val="en-US"/>
          </w:rPr>
          <w:t>e with</w:t>
        </w:r>
      </w:ins>
      <w:ins w:id="2543" w:author="alanr" w:date="2021-05-01T17:02:59Z">
        <w:r>
          <w:rPr>
            <w:rFonts w:hint="default" w:ascii="Times New Roman" w:hAnsi="Times New Roman" w:cs="Times New Roman"/>
            <w:sz w:val="24"/>
            <w:szCs w:val="24"/>
            <w:lang w:val="en-US"/>
          </w:rPr>
          <w:t xml:space="preserve"> </w:t>
        </w:r>
      </w:ins>
      <w:ins w:id="2544" w:author="alanr" w:date="2021-05-01T17:03:42Z">
        <w:r>
          <w:rPr>
            <w:rFonts w:hint="default" w:ascii="Times New Roman" w:hAnsi="Times New Roman" w:cs="Times New Roman"/>
            <w:sz w:val="24"/>
            <w:szCs w:val="24"/>
            <w:lang w:val="en-US"/>
          </w:rPr>
          <w:t xml:space="preserve">goal </w:t>
        </w:r>
      </w:ins>
      <w:ins w:id="2545" w:author="alanr" w:date="2021-05-01T17:03:44Z">
        <w:r>
          <w:rPr>
            <w:rFonts w:hint="default" w:ascii="Times New Roman" w:hAnsi="Times New Roman" w:cs="Times New Roman"/>
            <w:sz w:val="24"/>
            <w:szCs w:val="24"/>
            <w:lang w:val="en-US"/>
          </w:rPr>
          <w:t>differ</w:t>
        </w:r>
      </w:ins>
      <w:ins w:id="2546" w:author="alanr" w:date="2021-05-01T17:03:45Z">
        <w:r>
          <w:rPr>
            <w:rFonts w:hint="default" w:ascii="Times New Roman" w:hAnsi="Times New Roman" w:cs="Times New Roman"/>
            <w:sz w:val="24"/>
            <w:szCs w:val="24"/>
            <w:lang w:val="en-US"/>
          </w:rPr>
          <w:t>ence and po</w:t>
        </w:r>
      </w:ins>
      <w:ins w:id="2547" w:author="alanr" w:date="2021-05-01T17:03:46Z">
        <w:r>
          <w:rPr>
            <w:rFonts w:hint="default" w:ascii="Times New Roman" w:hAnsi="Times New Roman" w:cs="Times New Roman"/>
            <w:sz w:val="24"/>
            <w:szCs w:val="24"/>
            <w:lang w:val="en-US"/>
          </w:rPr>
          <w:t>ints</w:t>
        </w:r>
      </w:ins>
      <w:ins w:id="2548" w:author="alanr" w:date="2021-05-01T17:03:47Z">
        <w:r>
          <w:rPr>
            <w:rFonts w:hint="default" w:ascii="Times New Roman" w:hAnsi="Times New Roman" w:cs="Times New Roman"/>
            <w:sz w:val="24"/>
            <w:szCs w:val="24"/>
            <w:lang w:val="en-US"/>
          </w:rPr>
          <w:t xml:space="preserve"> dif</w:t>
        </w:r>
      </w:ins>
      <w:ins w:id="2549" w:author="alanr" w:date="2021-05-01T17:03:48Z">
        <w:r>
          <w:rPr>
            <w:rFonts w:hint="default" w:ascii="Times New Roman" w:hAnsi="Times New Roman" w:cs="Times New Roman"/>
            <w:sz w:val="24"/>
            <w:szCs w:val="24"/>
            <w:lang w:val="en-US"/>
          </w:rPr>
          <w:t xml:space="preserve">ference. </w:t>
        </w:r>
      </w:ins>
      <w:ins w:id="2550" w:author="alanr" w:date="2021-05-01T17:03:49Z">
        <w:r>
          <w:rPr>
            <w:rFonts w:hint="default" w:ascii="Times New Roman" w:hAnsi="Times New Roman" w:cs="Times New Roman"/>
            <w:sz w:val="24"/>
            <w:szCs w:val="24"/>
            <w:lang w:val="en-US"/>
          </w:rPr>
          <w:t>However, the</w:t>
        </w:r>
      </w:ins>
      <w:ins w:id="2551" w:author="alanr" w:date="2021-05-01T17:03:50Z">
        <w:r>
          <w:rPr>
            <w:rFonts w:hint="default" w:ascii="Times New Roman" w:hAnsi="Times New Roman" w:cs="Times New Roman"/>
            <w:sz w:val="24"/>
            <w:szCs w:val="24"/>
            <w:lang w:val="en-US"/>
          </w:rPr>
          <w:t xml:space="preserve">re are </w:t>
        </w:r>
      </w:ins>
      <w:ins w:id="2552" w:author="alanr" w:date="2021-05-01T17:03:51Z">
        <w:r>
          <w:rPr>
            <w:rFonts w:hint="default" w:ascii="Times New Roman" w:hAnsi="Times New Roman" w:cs="Times New Roman"/>
            <w:sz w:val="24"/>
            <w:szCs w:val="24"/>
            <w:lang w:val="en-US"/>
          </w:rPr>
          <w:t>multip</w:t>
        </w:r>
      </w:ins>
      <w:ins w:id="2553" w:author="alanr" w:date="2021-05-01T17:03:52Z">
        <w:r>
          <w:rPr>
            <w:rFonts w:hint="default" w:ascii="Times New Roman" w:hAnsi="Times New Roman" w:cs="Times New Roman"/>
            <w:sz w:val="24"/>
            <w:szCs w:val="24"/>
            <w:lang w:val="en-US"/>
          </w:rPr>
          <w:t>le ot</w:t>
        </w:r>
      </w:ins>
      <w:ins w:id="2554" w:author="alanr" w:date="2021-05-01T17:03:53Z">
        <w:r>
          <w:rPr>
            <w:rFonts w:hint="default" w:ascii="Times New Roman" w:hAnsi="Times New Roman" w:cs="Times New Roman"/>
            <w:sz w:val="24"/>
            <w:szCs w:val="24"/>
            <w:lang w:val="en-US"/>
          </w:rPr>
          <w:t xml:space="preserve">her measures </w:t>
        </w:r>
      </w:ins>
      <w:ins w:id="2555" w:author="alanr" w:date="2021-05-01T17:03:54Z">
        <w:r>
          <w:rPr>
            <w:rFonts w:hint="default" w:ascii="Times New Roman" w:hAnsi="Times New Roman" w:cs="Times New Roman"/>
            <w:sz w:val="24"/>
            <w:szCs w:val="24"/>
            <w:lang w:val="en-US"/>
          </w:rPr>
          <w:t>of t</w:t>
        </w:r>
      </w:ins>
      <w:ins w:id="2556" w:author="alanr" w:date="2021-05-01T17:03:55Z">
        <w:r>
          <w:rPr>
            <w:rFonts w:hint="default" w:ascii="Times New Roman" w:hAnsi="Times New Roman" w:cs="Times New Roman"/>
            <w:sz w:val="24"/>
            <w:szCs w:val="24"/>
            <w:lang w:val="en-US"/>
          </w:rPr>
          <w:t>e</w:t>
        </w:r>
      </w:ins>
      <w:ins w:id="2557" w:author="alanr" w:date="2021-05-01T17:03:56Z">
        <w:r>
          <w:rPr>
            <w:rFonts w:hint="default" w:ascii="Times New Roman" w:hAnsi="Times New Roman" w:cs="Times New Roman"/>
            <w:sz w:val="24"/>
            <w:szCs w:val="24"/>
            <w:lang w:val="en-US"/>
          </w:rPr>
          <w:t>am performa</w:t>
        </w:r>
      </w:ins>
      <w:ins w:id="2558" w:author="alanr" w:date="2021-05-01T17:03:57Z">
        <w:r>
          <w:rPr>
            <w:rFonts w:hint="default" w:ascii="Times New Roman" w:hAnsi="Times New Roman" w:cs="Times New Roman"/>
            <w:sz w:val="24"/>
            <w:szCs w:val="24"/>
            <w:lang w:val="en-US"/>
          </w:rPr>
          <w:t xml:space="preserve">nce, </w:t>
        </w:r>
      </w:ins>
      <w:ins w:id="2559" w:author="alanr" w:date="2021-05-01T17:03:58Z">
        <w:r>
          <w:rPr>
            <w:rFonts w:hint="default" w:ascii="Times New Roman" w:hAnsi="Times New Roman" w:cs="Times New Roman"/>
            <w:sz w:val="24"/>
            <w:szCs w:val="24"/>
            <w:lang w:val="en-US"/>
          </w:rPr>
          <w:t xml:space="preserve">both on </w:t>
        </w:r>
      </w:ins>
      <w:ins w:id="2560" w:author="alanr" w:date="2021-05-01T17:03:59Z">
        <w:r>
          <w:rPr>
            <w:rFonts w:hint="default" w:ascii="Times New Roman" w:hAnsi="Times New Roman" w:cs="Times New Roman"/>
            <w:sz w:val="24"/>
            <w:szCs w:val="24"/>
            <w:lang w:val="en-US"/>
          </w:rPr>
          <w:t>outcome</w:t>
        </w:r>
      </w:ins>
      <w:ins w:id="2561" w:author="alanr" w:date="2021-05-01T17:04:00Z">
        <w:r>
          <w:rPr>
            <w:rFonts w:hint="default" w:ascii="Times New Roman" w:hAnsi="Times New Roman" w:cs="Times New Roman"/>
            <w:sz w:val="24"/>
            <w:szCs w:val="24"/>
            <w:lang w:val="en-US"/>
          </w:rPr>
          <w:t xml:space="preserve"> level</w:t>
        </w:r>
      </w:ins>
      <w:ins w:id="2562" w:author="alanr" w:date="2021-05-01T17:04:01Z">
        <w:r>
          <w:rPr>
            <w:rFonts w:hint="default" w:ascii="Times New Roman" w:hAnsi="Times New Roman" w:cs="Times New Roman"/>
            <w:sz w:val="24"/>
            <w:szCs w:val="24"/>
            <w:lang w:val="en-US"/>
          </w:rPr>
          <w:t xml:space="preserve"> suc</w:t>
        </w:r>
      </w:ins>
      <w:ins w:id="2563" w:author="alanr" w:date="2021-05-01T17:04:02Z">
        <w:r>
          <w:rPr>
            <w:rFonts w:hint="default" w:ascii="Times New Roman" w:hAnsi="Times New Roman" w:cs="Times New Roman"/>
            <w:sz w:val="24"/>
            <w:szCs w:val="24"/>
            <w:lang w:val="en-US"/>
          </w:rPr>
          <w:t xml:space="preserve">h as we </w:t>
        </w:r>
      </w:ins>
      <w:ins w:id="2564" w:author="alanr" w:date="2021-05-01T17:04:03Z">
        <w:r>
          <w:rPr>
            <w:rFonts w:hint="default" w:ascii="Times New Roman" w:hAnsi="Times New Roman" w:cs="Times New Roman"/>
            <w:sz w:val="24"/>
            <w:szCs w:val="24"/>
            <w:lang w:val="en-US"/>
          </w:rPr>
          <w:t>investi</w:t>
        </w:r>
      </w:ins>
      <w:ins w:id="2565" w:author="alanr" w:date="2021-05-01T17:04:04Z">
        <w:r>
          <w:rPr>
            <w:rFonts w:hint="default" w:ascii="Times New Roman" w:hAnsi="Times New Roman" w:cs="Times New Roman"/>
            <w:sz w:val="24"/>
            <w:szCs w:val="24"/>
            <w:lang w:val="en-US"/>
          </w:rPr>
          <w:t xml:space="preserve">gated and </w:t>
        </w:r>
      </w:ins>
      <w:ins w:id="2566" w:author="alanr" w:date="2021-05-01T17:04:05Z">
        <w:r>
          <w:rPr>
            <w:rFonts w:hint="default" w:ascii="Times New Roman" w:hAnsi="Times New Roman" w:cs="Times New Roman"/>
            <w:sz w:val="24"/>
            <w:szCs w:val="24"/>
            <w:lang w:val="en-US"/>
          </w:rPr>
          <w:t>on d</w:t>
        </w:r>
      </w:ins>
      <w:ins w:id="2567" w:author="alanr" w:date="2021-05-01T17:04:06Z">
        <w:r>
          <w:rPr>
            <w:rFonts w:hint="default" w:ascii="Times New Roman" w:hAnsi="Times New Roman" w:cs="Times New Roman"/>
            <w:sz w:val="24"/>
            <w:szCs w:val="24"/>
            <w:lang w:val="en-US"/>
          </w:rPr>
          <w:t xml:space="preserve">eeper </w:t>
        </w:r>
      </w:ins>
      <w:ins w:id="2568" w:author="alanr" w:date="2021-05-01T17:04:07Z">
        <w:r>
          <w:rPr>
            <w:rFonts w:hint="default" w:ascii="Times New Roman" w:hAnsi="Times New Roman" w:cs="Times New Roman"/>
            <w:sz w:val="24"/>
            <w:szCs w:val="24"/>
            <w:lang w:val="en-US"/>
          </w:rPr>
          <w:t>ly</w:t>
        </w:r>
      </w:ins>
      <w:ins w:id="2569" w:author="alanr" w:date="2021-05-01T17:04:08Z">
        <w:r>
          <w:rPr>
            <w:rFonts w:hint="default" w:ascii="Times New Roman" w:hAnsi="Times New Roman" w:cs="Times New Roman"/>
            <w:sz w:val="24"/>
            <w:szCs w:val="24"/>
            <w:lang w:val="en-US"/>
          </w:rPr>
          <w:t xml:space="preserve">ing </w:t>
        </w:r>
      </w:ins>
      <w:ins w:id="2570" w:author="alanr" w:date="2021-05-01T17:04:09Z">
        <w:r>
          <w:rPr>
            <w:rFonts w:hint="default" w:ascii="Times New Roman" w:hAnsi="Times New Roman" w:cs="Times New Roman"/>
            <w:sz w:val="24"/>
            <w:szCs w:val="24"/>
            <w:lang w:val="en-US"/>
          </w:rPr>
          <w:t>performanc</w:t>
        </w:r>
      </w:ins>
      <w:ins w:id="2571" w:author="alanr" w:date="2021-05-01T17:04:10Z">
        <w:r>
          <w:rPr>
            <w:rFonts w:hint="default" w:ascii="Times New Roman" w:hAnsi="Times New Roman" w:cs="Times New Roman"/>
            <w:sz w:val="24"/>
            <w:szCs w:val="24"/>
            <w:lang w:val="en-US"/>
          </w:rPr>
          <w:t>e metrics</w:t>
        </w:r>
      </w:ins>
      <w:ins w:id="2572" w:author="alanr" w:date="2021-05-01T17:04:12Z">
        <w:r>
          <w:rPr>
            <w:rFonts w:hint="default" w:ascii="Times New Roman" w:hAnsi="Times New Roman" w:cs="Times New Roman"/>
            <w:sz w:val="24"/>
            <w:szCs w:val="24"/>
            <w:lang w:val="en-US"/>
          </w:rPr>
          <w:t xml:space="preserve"> such as </w:t>
        </w:r>
      </w:ins>
      <w:ins w:id="2573" w:author="alanr" w:date="2021-05-01T17:04:13Z">
        <w:r>
          <w:rPr>
            <w:rFonts w:hint="default" w:ascii="Times New Roman" w:hAnsi="Times New Roman" w:cs="Times New Roman"/>
            <w:sz w:val="24"/>
            <w:szCs w:val="24"/>
            <w:lang w:val="en-US"/>
          </w:rPr>
          <w:t>shots</w:t>
        </w:r>
      </w:ins>
      <w:ins w:id="2574" w:author="alanr" w:date="2021-05-01T17:04:14Z">
        <w:r>
          <w:rPr>
            <w:rFonts w:hint="default" w:ascii="Times New Roman" w:hAnsi="Times New Roman" w:cs="Times New Roman"/>
            <w:sz w:val="24"/>
            <w:szCs w:val="24"/>
            <w:lang w:val="en-US"/>
          </w:rPr>
          <w:t xml:space="preserve">, </w:t>
        </w:r>
      </w:ins>
      <w:ins w:id="2575" w:author="alanr" w:date="2021-05-01T17:04:15Z">
        <w:r>
          <w:rPr>
            <w:rFonts w:hint="default" w:ascii="Times New Roman" w:hAnsi="Times New Roman" w:cs="Times New Roman"/>
            <w:sz w:val="24"/>
            <w:szCs w:val="24"/>
            <w:lang w:val="en-US"/>
          </w:rPr>
          <w:t>p</w:t>
        </w:r>
      </w:ins>
      <w:ins w:id="2576" w:author="alanr" w:date="2021-05-01T17:04:16Z">
        <w:r>
          <w:rPr>
            <w:rFonts w:hint="default" w:ascii="Times New Roman" w:hAnsi="Times New Roman" w:cs="Times New Roman"/>
            <w:sz w:val="24"/>
            <w:szCs w:val="24"/>
            <w:lang w:val="en-US"/>
          </w:rPr>
          <w:t>ossessio</w:t>
        </w:r>
      </w:ins>
      <w:ins w:id="2577" w:author="alanr" w:date="2021-05-01T17:04:17Z">
        <w:r>
          <w:rPr>
            <w:rFonts w:hint="default" w:ascii="Times New Roman" w:hAnsi="Times New Roman" w:cs="Times New Roman"/>
            <w:sz w:val="24"/>
            <w:szCs w:val="24"/>
            <w:lang w:val="en-US"/>
          </w:rPr>
          <w:t xml:space="preserve">n and </w:t>
        </w:r>
      </w:ins>
      <w:ins w:id="2578" w:author="alanr" w:date="2021-05-01T17:04:19Z">
        <w:r>
          <w:rPr>
            <w:rFonts w:hint="default" w:ascii="Times New Roman" w:hAnsi="Times New Roman" w:cs="Times New Roman"/>
            <w:sz w:val="24"/>
            <w:szCs w:val="24"/>
            <w:lang w:val="en-US"/>
          </w:rPr>
          <w:t>expecte</w:t>
        </w:r>
      </w:ins>
      <w:ins w:id="2579" w:author="alanr" w:date="2021-05-01T17:04:20Z">
        <w:r>
          <w:rPr>
            <w:rFonts w:hint="default" w:ascii="Times New Roman" w:hAnsi="Times New Roman" w:cs="Times New Roman"/>
            <w:sz w:val="24"/>
            <w:szCs w:val="24"/>
            <w:lang w:val="en-US"/>
          </w:rPr>
          <w:t xml:space="preserve">d goals. </w:t>
        </w:r>
      </w:ins>
      <w:ins w:id="2580" w:author="alanr" w:date="2021-05-01T17:04:23Z">
        <w:r>
          <w:rPr>
            <w:rFonts w:hint="default" w:ascii="Times New Roman" w:hAnsi="Times New Roman" w:cs="Times New Roman"/>
            <w:sz w:val="24"/>
            <w:szCs w:val="24"/>
            <w:lang w:val="en-US"/>
          </w:rPr>
          <w:t>A</w:t>
        </w:r>
      </w:ins>
      <w:ins w:id="2581" w:author="alanr" w:date="2021-05-01T17:04:24Z">
        <w:r>
          <w:rPr>
            <w:rFonts w:hint="default" w:ascii="Times New Roman" w:hAnsi="Times New Roman" w:cs="Times New Roman"/>
            <w:sz w:val="24"/>
            <w:szCs w:val="24"/>
            <w:lang w:val="en-US"/>
          </w:rPr>
          <w:t>n inter</w:t>
        </w:r>
      </w:ins>
      <w:ins w:id="2582" w:author="alanr" w:date="2021-05-01T17:04:25Z">
        <w:r>
          <w:rPr>
            <w:rFonts w:hint="default" w:ascii="Times New Roman" w:hAnsi="Times New Roman" w:cs="Times New Roman"/>
            <w:sz w:val="24"/>
            <w:szCs w:val="24"/>
            <w:lang w:val="en-US"/>
          </w:rPr>
          <w:t xml:space="preserve">esting </w:t>
        </w:r>
      </w:ins>
      <w:ins w:id="2583" w:author="alanr" w:date="2021-05-01T17:04:26Z">
        <w:r>
          <w:rPr>
            <w:rFonts w:hint="default" w:ascii="Times New Roman" w:hAnsi="Times New Roman" w:cs="Times New Roman"/>
            <w:sz w:val="24"/>
            <w:szCs w:val="24"/>
            <w:lang w:val="en-US"/>
          </w:rPr>
          <w:t xml:space="preserve">path for </w:t>
        </w:r>
      </w:ins>
      <w:ins w:id="2584" w:author="alanr" w:date="2021-05-01T17:04:27Z">
        <w:r>
          <w:rPr>
            <w:rFonts w:hint="default" w:ascii="Times New Roman" w:hAnsi="Times New Roman" w:cs="Times New Roman"/>
            <w:sz w:val="24"/>
            <w:szCs w:val="24"/>
            <w:lang w:val="en-US"/>
          </w:rPr>
          <w:t>future res</w:t>
        </w:r>
      </w:ins>
      <w:ins w:id="2585" w:author="alanr" w:date="2021-05-01T17:04:28Z">
        <w:r>
          <w:rPr>
            <w:rFonts w:hint="default" w:ascii="Times New Roman" w:hAnsi="Times New Roman" w:cs="Times New Roman"/>
            <w:sz w:val="24"/>
            <w:szCs w:val="24"/>
            <w:lang w:val="en-US"/>
          </w:rPr>
          <w:t>earch cou</w:t>
        </w:r>
      </w:ins>
      <w:ins w:id="2586" w:author="alanr" w:date="2021-05-01T17:04:29Z">
        <w:r>
          <w:rPr>
            <w:rFonts w:hint="default" w:ascii="Times New Roman" w:hAnsi="Times New Roman" w:cs="Times New Roman"/>
            <w:sz w:val="24"/>
            <w:szCs w:val="24"/>
            <w:lang w:val="en-US"/>
          </w:rPr>
          <w:t xml:space="preserve">ld be to </w:t>
        </w:r>
      </w:ins>
      <w:ins w:id="2587" w:author="alanr" w:date="2021-05-01T17:04:30Z">
        <w:r>
          <w:rPr>
            <w:rFonts w:hint="default" w:ascii="Times New Roman" w:hAnsi="Times New Roman" w:cs="Times New Roman"/>
            <w:sz w:val="24"/>
            <w:szCs w:val="24"/>
            <w:lang w:val="en-US"/>
          </w:rPr>
          <w:t>investigat</w:t>
        </w:r>
      </w:ins>
      <w:ins w:id="2588" w:author="alanr" w:date="2021-05-01T17:04:31Z">
        <w:r>
          <w:rPr>
            <w:rFonts w:hint="default" w:ascii="Times New Roman" w:hAnsi="Times New Roman" w:cs="Times New Roman"/>
            <w:sz w:val="24"/>
            <w:szCs w:val="24"/>
            <w:lang w:val="en-US"/>
          </w:rPr>
          <w:t>e wh</w:t>
        </w:r>
      </w:ins>
      <w:ins w:id="2589" w:author="alanr" w:date="2021-05-01T17:04:32Z">
        <w:r>
          <w:rPr>
            <w:rFonts w:hint="default" w:ascii="Times New Roman" w:hAnsi="Times New Roman" w:cs="Times New Roman"/>
            <w:sz w:val="24"/>
            <w:szCs w:val="24"/>
            <w:lang w:val="en-US"/>
          </w:rPr>
          <w:t xml:space="preserve">ether </w:t>
        </w:r>
      </w:ins>
      <w:ins w:id="2590" w:author="alanr" w:date="2021-05-01T17:04:34Z">
        <w:r>
          <w:rPr>
            <w:rFonts w:hint="default" w:ascii="Times New Roman" w:hAnsi="Times New Roman" w:cs="Times New Roman"/>
            <w:sz w:val="24"/>
            <w:szCs w:val="24"/>
            <w:lang w:val="en-US"/>
          </w:rPr>
          <w:t>a late</w:t>
        </w:r>
      </w:ins>
      <w:ins w:id="2591" w:author="alanr" w:date="2021-05-01T17:04:35Z">
        <w:r>
          <w:rPr>
            <w:rFonts w:hint="default" w:ascii="Times New Roman" w:hAnsi="Times New Roman" w:cs="Times New Roman"/>
            <w:sz w:val="24"/>
            <w:szCs w:val="24"/>
            <w:lang w:val="en-US"/>
          </w:rPr>
          <w:t>nt construc</w:t>
        </w:r>
      </w:ins>
      <w:ins w:id="2592" w:author="alanr" w:date="2021-05-01T17:04:36Z">
        <w:r>
          <w:rPr>
            <w:rFonts w:hint="default" w:ascii="Times New Roman" w:hAnsi="Times New Roman" w:cs="Times New Roman"/>
            <w:sz w:val="24"/>
            <w:szCs w:val="24"/>
            <w:lang w:val="en-US"/>
          </w:rPr>
          <w:t xml:space="preserve">t of </w:t>
        </w:r>
      </w:ins>
      <w:ins w:id="2593" w:author="alanr" w:date="2021-05-01T17:04:37Z">
        <w:r>
          <w:rPr>
            <w:rFonts w:hint="default" w:ascii="Times New Roman" w:hAnsi="Times New Roman" w:cs="Times New Roman"/>
            <w:sz w:val="24"/>
            <w:szCs w:val="24"/>
            <w:lang w:val="en-US"/>
          </w:rPr>
          <w:t>tea</w:t>
        </w:r>
      </w:ins>
      <w:ins w:id="2594" w:author="alanr" w:date="2021-05-01T17:04:38Z">
        <w:r>
          <w:rPr>
            <w:rFonts w:hint="default" w:ascii="Times New Roman" w:hAnsi="Times New Roman" w:cs="Times New Roman"/>
            <w:sz w:val="24"/>
            <w:szCs w:val="24"/>
            <w:lang w:val="en-US"/>
          </w:rPr>
          <w:t>m performanc</w:t>
        </w:r>
      </w:ins>
      <w:ins w:id="2595" w:author="alanr" w:date="2021-05-01T17:04:39Z">
        <w:r>
          <w:rPr>
            <w:rFonts w:hint="default" w:ascii="Times New Roman" w:hAnsi="Times New Roman" w:cs="Times New Roman"/>
            <w:sz w:val="24"/>
            <w:szCs w:val="24"/>
            <w:lang w:val="en-US"/>
          </w:rPr>
          <w:t xml:space="preserve">e </w:t>
        </w:r>
      </w:ins>
      <w:ins w:id="2596" w:author="alanr" w:date="2021-05-01T17:04:43Z">
        <w:r>
          <w:rPr>
            <w:rFonts w:hint="default" w:ascii="Times New Roman" w:hAnsi="Times New Roman" w:cs="Times New Roman"/>
            <w:sz w:val="24"/>
            <w:szCs w:val="24"/>
            <w:lang w:val="en-US"/>
          </w:rPr>
          <w:t>can be c</w:t>
        </w:r>
      </w:ins>
      <w:ins w:id="2597" w:author="alanr" w:date="2021-05-01T17:04:44Z">
        <w:r>
          <w:rPr>
            <w:rFonts w:hint="default" w:ascii="Times New Roman" w:hAnsi="Times New Roman" w:cs="Times New Roman"/>
            <w:sz w:val="24"/>
            <w:szCs w:val="24"/>
            <w:lang w:val="en-US"/>
          </w:rPr>
          <w:t>on</w:t>
        </w:r>
      </w:ins>
      <w:ins w:id="2598" w:author="alanr" w:date="2021-05-01T17:04:45Z">
        <w:r>
          <w:rPr>
            <w:rFonts w:hint="default" w:ascii="Times New Roman" w:hAnsi="Times New Roman" w:cs="Times New Roman"/>
            <w:sz w:val="24"/>
            <w:szCs w:val="24"/>
            <w:lang w:val="en-US"/>
          </w:rPr>
          <w:t>struct</w:t>
        </w:r>
      </w:ins>
      <w:ins w:id="2599" w:author="alanr" w:date="2021-05-01T17:04:46Z">
        <w:r>
          <w:rPr>
            <w:rFonts w:hint="default" w:ascii="Times New Roman" w:hAnsi="Times New Roman" w:cs="Times New Roman"/>
            <w:sz w:val="24"/>
            <w:szCs w:val="24"/>
            <w:lang w:val="en-US"/>
          </w:rPr>
          <w:t>ed from al</w:t>
        </w:r>
      </w:ins>
      <w:ins w:id="2600" w:author="alanr" w:date="2021-05-01T17:04:47Z">
        <w:r>
          <w:rPr>
            <w:rFonts w:hint="default" w:ascii="Times New Roman" w:hAnsi="Times New Roman" w:cs="Times New Roman"/>
            <w:sz w:val="24"/>
            <w:szCs w:val="24"/>
            <w:lang w:val="en-US"/>
          </w:rPr>
          <w:t xml:space="preserve">l these </w:t>
        </w:r>
      </w:ins>
      <w:ins w:id="2601" w:author="alanr" w:date="2021-05-01T17:04:49Z">
        <w:r>
          <w:rPr>
            <w:rFonts w:hint="default" w:ascii="Times New Roman" w:hAnsi="Times New Roman" w:cs="Times New Roman"/>
            <w:sz w:val="24"/>
            <w:szCs w:val="24"/>
            <w:lang w:val="en-US"/>
          </w:rPr>
          <w:t>diffe</w:t>
        </w:r>
      </w:ins>
      <w:ins w:id="2602" w:author="alanr" w:date="2021-05-01T17:04:50Z">
        <w:r>
          <w:rPr>
            <w:rFonts w:hint="default" w:ascii="Times New Roman" w:hAnsi="Times New Roman" w:cs="Times New Roman"/>
            <w:sz w:val="24"/>
            <w:szCs w:val="24"/>
            <w:lang w:val="en-US"/>
          </w:rPr>
          <w:t>rent meas</w:t>
        </w:r>
      </w:ins>
      <w:ins w:id="2603" w:author="alanr" w:date="2021-05-01T17:04:51Z">
        <w:r>
          <w:rPr>
            <w:rFonts w:hint="default" w:ascii="Times New Roman" w:hAnsi="Times New Roman" w:cs="Times New Roman"/>
            <w:sz w:val="24"/>
            <w:szCs w:val="24"/>
            <w:lang w:val="en-US"/>
          </w:rPr>
          <w:t xml:space="preserve">ures of </w:t>
        </w:r>
      </w:ins>
      <w:ins w:id="2604" w:author="alanr" w:date="2021-05-01T17:04:52Z">
        <w:r>
          <w:rPr>
            <w:rFonts w:hint="default" w:ascii="Times New Roman" w:hAnsi="Times New Roman" w:cs="Times New Roman"/>
            <w:sz w:val="24"/>
            <w:szCs w:val="24"/>
            <w:lang w:val="en-US"/>
          </w:rPr>
          <w:t>team performa</w:t>
        </w:r>
      </w:ins>
      <w:ins w:id="2605" w:author="alanr" w:date="2021-05-01T17:04:53Z">
        <w:r>
          <w:rPr>
            <w:rFonts w:hint="default" w:ascii="Times New Roman" w:hAnsi="Times New Roman" w:cs="Times New Roman"/>
            <w:sz w:val="24"/>
            <w:szCs w:val="24"/>
            <w:lang w:val="en-US"/>
          </w:rPr>
          <w:t xml:space="preserve">nce. </w:t>
        </w:r>
      </w:ins>
    </w:p>
    <w:p>
      <w:pPr>
        <w:spacing w:line="360" w:lineRule="auto"/>
        <w:rPr>
          <w:ins w:id="2606" w:author="alanr" w:date="2021-05-01T17:06:46Z"/>
          <w:rFonts w:hint="default" w:ascii="Times New Roman" w:hAnsi="Times New Roman" w:cs="Times New Roman"/>
          <w:sz w:val="24"/>
          <w:szCs w:val="24"/>
          <w:lang w:val="en-US"/>
        </w:rPr>
      </w:pPr>
    </w:p>
    <w:p>
      <w:pPr>
        <w:spacing w:line="360" w:lineRule="auto"/>
        <w:rPr>
          <w:ins w:id="2607" w:author="alanr" w:date="2021-05-01T19:54:41Z"/>
          <w:rFonts w:hint="default" w:ascii="Times New Roman" w:hAnsi="Times New Roman" w:cs="Times New Roman"/>
          <w:sz w:val="24"/>
          <w:szCs w:val="24"/>
          <w:lang w:val="en-US"/>
        </w:rPr>
      </w:pPr>
      <w:ins w:id="2608" w:author="alanr" w:date="2021-05-01T17:06:47Z">
        <w:r>
          <w:rPr>
            <w:rFonts w:hint="default" w:ascii="Times New Roman" w:hAnsi="Times New Roman" w:cs="Times New Roman"/>
            <w:sz w:val="24"/>
            <w:szCs w:val="24"/>
            <w:lang w:val="en-US"/>
          </w:rPr>
          <w:t>Thirdl</w:t>
        </w:r>
      </w:ins>
      <w:ins w:id="2609" w:author="alanr" w:date="2021-05-01T17:06:48Z">
        <w:r>
          <w:rPr>
            <w:rFonts w:hint="default" w:ascii="Times New Roman" w:hAnsi="Times New Roman" w:cs="Times New Roman"/>
            <w:sz w:val="24"/>
            <w:szCs w:val="24"/>
            <w:lang w:val="en-US"/>
          </w:rPr>
          <w:t xml:space="preserve">y, </w:t>
        </w:r>
      </w:ins>
      <w:ins w:id="2610" w:author="alanr" w:date="2021-05-01T17:09:25Z">
        <w:r>
          <w:rPr>
            <w:rFonts w:hint="default" w:ascii="Times New Roman" w:hAnsi="Times New Roman" w:cs="Times New Roman"/>
            <w:sz w:val="24"/>
            <w:szCs w:val="24"/>
            <w:lang w:val="en-US"/>
          </w:rPr>
          <w:t>a p</w:t>
        </w:r>
      </w:ins>
      <w:ins w:id="2611" w:author="alanr" w:date="2021-05-01T17:09:26Z">
        <w:r>
          <w:rPr>
            <w:rFonts w:hint="default" w:ascii="Times New Roman" w:hAnsi="Times New Roman" w:cs="Times New Roman"/>
            <w:sz w:val="24"/>
            <w:szCs w:val="24"/>
            <w:lang w:val="en-US"/>
          </w:rPr>
          <w:t>ossible exte</w:t>
        </w:r>
      </w:ins>
      <w:ins w:id="2612" w:author="alanr" w:date="2021-05-01T17:09:27Z">
        <w:r>
          <w:rPr>
            <w:rFonts w:hint="default" w:ascii="Times New Roman" w:hAnsi="Times New Roman" w:cs="Times New Roman"/>
            <w:sz w:val="24"/>
            <w:szCs w:val="24"/>
            <w:lang w:val="en-US"/>
          </w:rPr>
          <w:t>nsion of this</w:t>
        </w:r>
      </w:ins>
      <w:ins w:id="2613" w:author="alanr" w:date="2021-05-01T17:09:28Z">
        <w:r>
          <w:rPr>
            <w:rFonts w:hint="default" w:ascii="Times New Roman" w:hAnsi="Times New Roman" w:cs="Times New Roman"/>
            <w:sz w:val="24"/>
            <w:szCs w:val="24"/>
            <w:lang w:val="en-US"/>
          </w:rPr>
          <w:t xml:space="preserve"> study co</w:t>
        </w:r>
      </w:ins>
      <w:ins w:id="2614" w:author="alanr" w:date="2021-05-01T17:09:29Z">
        <w:r>
          <w:rPr>
            <w:rFonts w:hint="default" w:ascii="Times New Roman" w:hAnsi="Times New Roman" w:cs="Times New Roman"/>
            <w:sz w:val="24"/>
            <w:szCs w:val="24"/>
            <w:lang w:val="en-US"/>
          </w:rPr>
          <w:t xml:space="preserve">uld be </w:t>
        </w:r>
      </w:ins>
      <w:ins w:id="2615" w:author="alanr" w:date="2021-05-01T17:10:45Z">
        <w:r>
          <w:rPr>
            <w:rFonts w:hint="default" w:ascii="Times New Roman" w:hAnsi="Times New Roman" w:cs="Times New Roman"/>
            <w:sz w:val="24"/>
            <w:szCs w:val="24"/>
            <w:lang w:val="en-US"/>
          </w:rPr>
          <w:t>t</w:t>
        </w:r>
      </w:ins>
      <w:ins w:id="2616" w:author="alanr" w:date="2021-05-01T17:10:46Z">
        <w:r>
          <w:rPr>
            <w:rFonts w:hint="default" w:ascii="Times New Roman" w:hAnsi="Times New Roman" w:cs="Times New Roman"/>
            <w:sz w:val="24"/>
            <w:szCs w:val="24"/>
            <w:lang w:val="en-US"/>
          </w:rPr>
          <w:t xml:space="preserve">o </w:t>
        </w:r>
      </w:ins>
      <w:ins w:id="2617" w:author="alanr" w:date="2021-05-01T17:10:49Z">
        <w:r>
          <w:rPr>
            <w:rFonts w:hint="default" w:ascii="Times New Roman" w:hAnsi="Times New Roman" w:cs="Times New Roman"/>
            <w:sz w:val="24"/>
            <w:szCs w:val="24"/>
            <w:lang w:val="en-US"/>
          </w:rPr>
          <w:t>d</w:t>
        </w:r>
      </w:ins>
      <w:ins w:id="2618" w:author="alanr" w:date="2021-05-01T17:10:51Z">
        <w:r>
          <w:rPr>
            <w:rFonts w:hint="default" w:ascii="Times New Roman" w:hAnsi="Times New Roman" w:cs="Times New Roman"/>
            <w:sz w:val="24"/>
            <w:szCs w:val="24"/>
            <w:lang w:val="en-US"/>
          </w:rPr>
          <w:t>elv</w:t>
        </w:r>
      </w:ins>
      <w:ins w:id="2619" w:author="alanr" w:date="2021-05-01T17:10:52Z">
        <w:r>
          <w:rPr>
            <w:rFonts w:hint="default" w:ascii="Times New Roman" w:hAnsi="Times New Roman" w:cs="Times New Roman"/>
            <w:sz w:val="24"/>
            <w:szCs w:val="24"/>
            <w:lang w:val="en-US"/>
          </w:rPr>
          <w:t>e de</w:t>
        </w:r>
      </w:ins>
      <w:ins w:id="2620" w:author="alanr" w:date="2021-05-01T17:10:53Z">
        <w:r>
          <w:rPr>
            <w:rFonts w:hint="default" w:ascii="Times New Roman" w:hAnsi="Times New Roman" w:cs="Times New Roman"/>
            <w:sz w:val="24"/>
            <w:szCs w:val="24"/>
            <w:lang w:val="en-US"/>
          </w:rPr>
          <w:t>eper in re</w:t>
        </w:r>
      </w:ins>
      <w:ins w:id="2621" w:author="alanr" w:date="2021-05-01T17:10:54Z">
        <w:r>
          <w:rPr>
            <w:rFonts w:hint="default" w:ascii="Times New Roman" w:hAnsi="Times New Roman" w:cs="Times New Roman"/>
            <w:sz w:val="24"/>
            <w:szCs w:val="24"/>
            <w:lang w:val="en-US"/>
          </w:rPr>
          <w:t>feree char</w:t>
        </w:r>
      </w:ins>
      <w:ins w:id="2622" w:author="alanr" w:date="2021-05-01T17:10:55Z">
        <w:r>
          <w:rPr>
            <w:rFonts w:hint="default" w:ascii="Times New Roman" w:hAnsi="Times New Roman" w:cs="Times New Roman"/>
            <w:sz w:val="24"/>
            <w:szCs w:val="24"/>
            <w:lang w:val="en-US"/>
          </w:rPr>
          <w:t>acterist</w:t>
        </w:r>
      </w:ins>
      <w:ins w:id="2623" w:author="alanr" w:date="2021-05-01T17:10:56Z">
        <w:r>
          <w:rPr>
            <w:rFonts w:hint="default" w:ascii="Times New Roman" w:hAnsi="Times New Roman" w:cs="Times New Roman"/>
            <w:sz w:val="24"/>
            <w:szCs w:val="24"/>
            <w:lang w:val="en-US"/>
          </w:rPr>
          <w:t>ics that</w:t>
        </w:r>
      </w:ins>
      <w:ins w:id="2624" w:author="alanr" w:date="2021-05-01T17:10:57Z">
        <w:r>
          <w:rPr>
            <w:rFonts w:hint="default" w:ascii="Times New Roman" w:hAnsi="Times New Roman" w:cs="Times New Roman"/>
            <w:sz w:val="24"/>
            <w:szCs w:val="24"/>
            <w:lang w:val="en-US"/>
          </w:rPr>
          <w:t xml:space="preserve"> influence </w:t>
        </w:r>
      </w:ins>
      <w:ins w:id="2625" w:author="alanr" w:date="2021-05-01T17:10:58Z">
        <w:r>
          <w:rPr>
            <w:rFonts w:hint="default" w:ascii="Times New Roman" w:hAnsi="Times New Roman" w:cs="Times New Roman"/>
            <w:sz w:val="24"/>
            <w:szCs w:val="24"/>
            <w:lang w:val="en-US"/>
          </w:rPr>
          <w:t>refe</w:t>
        </w:r>
      </w:ins>
      <w:ins w:id="2626" w:author="alanr" w:date="2021-05-01T17:10:59Z">
        <w:r>
          <w:rPr>
            <w:rFonts w:hint="default" w:ascii="Times New Roman" w:hAnsi="Times New Roman" w:cs="Times New Roman"/>
            <w:sz w:val="24"/>
            <w:szCs w:val="24"/>
            <w:lang w:val="en-US"/>
          </w:rPr>
          <w:t>ree bias</w:t>
        </w:r>
      </w:ins>
      <w:ins w:id="2627" w:author="alanr" w:date="2021-05-01T17:11:00Z">
        <w:r>
          <w:rPr>
            <w:rFonts w:hint="default" w:ascii="Times New Roman" w:hAnsi="Times New Roman" w:cs="Times New Roman"/>
            <w:sz w:val="24"/>
            <w:szCs w:val="24"/>
            <w:lang w:val="en-US"/>
          </w:rPr>
          <w:t xml:space="preserve">. </w:t>
        </w:r>
      </w:ins>
      <w:ins w:id="2628" w:author="alanr" w:date="2021-05-01T17:11:06Z">
        <w:r>
          <w:rPr>
            <w:rFonts w:hint="default" w:ascii="Times New Roman" w:hAnsi="Times New Roman" w:cs="Times New Roman"/>
            <w:sz w:val="24"/>
            <w:szCs w:val="24"/>
            <w:lang w:val="en-US"/>
          </w:rPr>
          <w:t>Si</w:t>
        </w:r>
      </w:ins>
      <w:ins w:id="2629" w:author="alanr" w:date="2021-05-01T17:11:07Z">
        <w:r>
          <w:rPr>
            <w:rFonts w:hint="default" w:ascii="Times New Roman" w:hAnsi="Times New Roman" w:cs="Times New Roman"/>
            <w:sz w:val="24"/>
            <w:szCs w:val="24"/>
            <w:lang w:val="en-US"/>
          </w:rPr>
          <w:t xml:space="preserve">nce it </w:t>
        </w:r>
      </w:ins>
      <w:ins w:id="2630" w:author="alanr" w:date="2021-05-01T17:11:08Z">
        <w:r>
          <w:rPr>
            <w:rFonts w:hint="default" w:ascii="Times New Roman" w:hAnsi="Times New Roman" w:cs="Times New Roman"/>
            <w:sz w:val="24"/>
            <w:szCs w:val="24"/>
            <w:lang w:val="en-US"/>
          </w:rPr>
          <w:t>is estab</w:t>
        </w:r>
      </w:ins>
      <w:ins w:id="2631" w:author="alanr" w:date="2021-05-01T17:11:09Z">
        <w:r>
          <w:rPr>
            <w:rFonts w:hint="default" w:ascii="Times New Roman" w:hAnsi="Times New Roman" w:cs="Times New Roman"/>
            <w:sz w:val="24"/>
            <w:szCs w:val="24"/>
            <w:lang w:val="en-US"/>
          </w:rPr>
          <w:t>lished th</w:t>
        </w:r>
      </w:ins>
      <w:ins w:id="2632" w:author="alanr" w:date="2021-05-01T17:11:10Z">
        <w:r>
          <w:rPr>
            <w:rFonts w:hint="default" w:ascii="Times New Roman" w:hAnsi="Times New Roman" w:cs="Times New Roman"/>
            <w:sz w:val="24"/>
            <w:szCs w:val="24"/>
            <w:lang w:val="en-US"/>
          </w:rPr>
          <w:t xml:space="preserve">at crowd </w:t>
        </w:r>
      </w:ins>
      <w:ins w:id="2633" w:author="alanr" w:date="2021-05-01T17:11:11Z">
        <w:r>
          <w:rPr>
            <w:rFonts w:hint="default" w:ascii="Times New Roman" w:hAnsi="Times New Roman" w:cs="Times New Roman"/>
            <w:sz w:val="24"/>
            <w:szCs w:val="24"/>
            <w:lang w:val="en-US"/>
          </w:rPr>
          <w:t xml:space="preserve">support </w:t>
        </w:r>
      </w:ins>
      <w:ins w:id="2634" w:author="alanr" w:date="2021-05-01T17:11:15Z">
        <w:r>
          <w:rPr>
            <w:rFonts w:hint="default" w:ascii="Times New Roman" w:hAnsi="Times New Roman" w:cs="Times New Roman"/>
            <w:sz w:val="24"/>
            <w:szCs w:val="24"/>
            <w:lang w:val="en-US"/>
          </w:rPr>
          <w:t>influence</w:t>
        </w:r>
      </w:ins>
      <w:ins w:id="2635" w:author="alanr" w:date="2021-05-01T17:11:16Z">
        <w:r>
          <w:rPr>
            <w:rFonts w:hint="default" w:ascii="Times New Roman" w:hAnsi="Times New Roman" w:cs="Times New Roman"/>
            <w:sz w:val="24"/>
            <w:szCs w:val="24"/>
            <w:lang w:val="en-US"/>
          </w:rPr>
          <w:t>s referee</w:t>
        </w:r>
      </w:ins>
      <w:ins w:id="2636" w:author="alanr" w:date="2021-05-01T17:11:17Z">
        <w:r>
          <w:rPr>
            <w:rFonts w:hint="default" w:ascii="Times New Roman" w:hAnsi="Times New Roman" w:cs="Times New Roman"/>
            <w:sz w:val="24"/>
            <w:szCs w:val="24"/>
            <w:lang w:val="en-US"/>
          </w:rPr>
          <w:t xml:space="preserve"> behavior</w:t>
        </w:r>
      </w:ins>
      <w:ins w:id="2637" w:author="alanr" w:date="2021-05-01T17:11:18Z">
        <w:r>
          <w:rPr>
            <w:rFonts w:hint="default" w:ascii="Times New Roman" w:hAnsi="Times New Roman" w:cs="Times New Roman"/>
            <w:sz w:val="24"/>
            <w:szCs w:val="24"/>
            <w:lang w:val="en-US"/>
          </w:rPr>
          <w:t>,</w:t>
        </w:r>
      </w:ins>
      <w:ins w:id="2638" w:author="alanr" w:date="2021-05-01T17:11:19Z">
        <w:r>
          <w:rPr>
            <w:rFonts w:hint="default" w:ascii="Times New Roman" w:hAnsi="Times New Roman" w:cs="Times New Roman"/>
            <w:sz w:val="24"/>
            <w:szCs w:val="24"/>
            <w:lang w:val="en-US"/>
          </w:rPr>
          <w:t xml:space="preserve"> </w:t>
        </w:r>
      </w:ins>
      <w:ins w:id="2639" w:author="alanr" w:date="2021-05-01T17:11:20Z">
        <w:r>
          <w:rPr>
            <w:rFonts w:hint="default" w:ascii="Times New Roman" w:hAnsi="Times New Roman" w:cs="Times New Roman"/>
            <w:sz w:val="24"/>
            <w:szCs w:val="24"/>
            <w:lang w:val="en-US"/>
          </w:rPr>
          <w:t>kow</w:t>
        </w:r>
      </w:ins>
      <w:ins w:id="2640" w:author="alanr" w:date="2021-05-01T17:11:23Z">
        <w:r>
          <w:rPr>
            <w:rFonts w:hint="default" w:ascii="Times New Roman" w:hAnsi="Times New Roman" w:cs="Times New Roman"/>
            <w:sz w:val="24"/>
            <w:szCs w:val="24"/>
            <w:lang w:val="en-US"/>
          </w:rPr>
          <w:t xml:space="preserve">ing which </w:t>
        </w:r>
      </w:ins>
      <w:ins w:id="2641" w:author="alanr" w:date="2021-05-01T17:11:40Z">
        <w:r>
          <w:rPr>
            <w:rFonts w:hint="default" w:ascii="Times New Roman" w:hAnsi="Times New Roman" w:cs="Times New Roman"/>
            <w:sz w:val="24"/>
            <w:szCs w:val="24"/>
            <w:lang w:val="en-US"/>
          </w:rPr>
          <w:t>type</w:t>
        </w:r>
      </w:ins>
      <w:ins w:id="2642" w:author="alanr" w:date="2021-05-01T17:11:41Z">
        <w:r>
          <w:rPr>
            <w:rFonts w:hint="default" w:ascii="Times New Roman" w:hAnsi="Times New Roman" w:cs="Times New Roman"/>
            <w:sz w:val="24"/>
            <w:szCs w:val="24"/>
            <w:lang w:val="en-US"/>
          </w:rPr>
          <w:t xml:space="preserve"> of refe</w:t>
        </w:r>
      </w:ins>
      <w:ins w:id="2643" w:author="alanr" w:date="2021-05-01T17:11:42Z">
        <w:r>
          <w:rPr>
            <w:rFonts w:hint="default" w:ascii="Times New Roman" w:hAnsi="Times New Roman" w:cs="Times New Roman"/>
            <w:sz w:val="24"/>
            <w:szCs w:val="24"/>
            <w:lang w:val="en-US"/>
          </w:rPr>
          <w:t xml:space="preserve">rees are </w:t>
        </w:r>
      </w:ins>
      <w:ins w:id="2644" w:author="alanr" w:date="2021-05-01T17:11:45Z">
        <w:r>
          <w:rPr>
            <w:rFonts w:hint="default" w:ascii="Times New Roman" w:hAnsi="Times New Roman" w:cs="Times New Roman"/>
            <w:sz w:val="24"/>
            <w:szCs w:val="24"/>
            <w:lang w:val="en-US"/>
          </w:rPr>
          <w:t>influence</w:t>
        </w:r>
      </w:ins>
      <w:ins w:id="2645" w:author="alanr" w:date="2021-05-01T17:11:46Z">
        <w:r>
          <w:rPr>
            <w:rFonts w:hint="default" w:ascii="Times New Roman" w:hAnsi="Times New Roman" w:cs="Times New Roman"/>
            <w:sz w:val="24"/>
            <w:szCs w:val="24"/>
            <w:lang w:val="en-US"/>
          </w:rPr>
          <w:t>d dis</w:t>
        </w:r>
      </w:ins>
      <w:ins w:id="2646" w:author="alanr" w:date="2021-05-01T17:11:47Z">
        <w:r>
          <w:rPr>
            <w:rFonts w:hint="default" w:ascii="Times New Roman" w:hAnsi="Times New Roman" w:cs="Times New Roman"/>
            <w:sz w:val="24"/>
            <w:szCs w:val="24"/>
            <w:lang w:val="en-US"/>
          </w:rPr>
          <w:t>pr</w:t>
        </w:r>
      </w:ins>
      <w:ins w:id="2647" w:author="alanr" w:date="2021-05-01T17:11:48Z">
        <w:r>
          <w:rPr>
            <w:rFonts w:hint="default" w:ascii="Times New Roman" w:hAnsi="Times New Roman" w:cs="Times New Roman"/>
            <w:sz w:val="24"/>
            <w:szCs w:val="24"/>
            <w:lang w:val="en-US"/>
          </w:rPr>
          <w:t>opor</w:t>
        </w:r>
      </w:ins>
      <w:ins w:id="2648" w:author="alanr" w:date="2021-05-01T17:11:49Z">
        <w:r>
          <w:rPr>
            <w:rFonts w:hint="default" w:ascii="Times New Roman" w:hAnsi="Times New Roman" w:cs="Times New Roman"/>
            <w:sz w:val="24"/>
            <w:szCs w:val="24"/>
            <w:lang w:val="en-US"/>
          </w:rPr>
          <w:t xml:space="preserve">tionally </w:t>
        </w:r>
      </w:ins>
      <w:ins w:id="2649" w:author="alanr" w:date="2021-05-01T17:11:50Z">
        <w:r>
          <w:rPr>
            <w:rFonts w:hint="default" w:ascii="Times New Roman" w:hAnsi="Times New Roman" w:cs="Times New Roman"/>
            <w:sz w:val="24"/>
            <w:szCs w:val="24"/>
            <w:lang w:val="en-US"/>
          </w:rPr>
          <w:t>by cro</w:t>
        </w:r>
      </w:ins>
      <w:ins w:id="2650" w:author="alanr" w:date="2021-05-01T17:11:51Z">
        <w:r>
          <w:rPr>
            <w:rFonts w:hint="default" w:ascii="Times New Roman" w:hAnsi="Times New Roman" w:cs="Times New Roman"/>
            <w:sz w:val="24"/>
            <w:szCs w:val="24"/>
            <w:lang w:val="en-US"/>
          </w:rPr>
          <w:t>wd noi</w:t>
        </w:r>
      </w:ins>
      <w:ins w:id="2651" w:author="alanr" w:date="2021-05-01T17:11:52Z">
        <w:r>
          <w:rPr>
            <w:rFonts w:hint="default" w:ascii="Times New Roman" w:hAnsi="Times New Roman" w:cs="Times New Roman"/>
            <w:sz w:val="24"/>
            <w:szCs w:val="24"/>
            <w:lang w:val="en-US"/>
          </w:rPr>
          <w:t>se</w:t>
        </w:r>
      </w:ins>
      <w:ins w:id="2652" w:author="alanr" w:date="2021-05-01T17:11:53Z">
        <w:r>
          <w:rPr>
            <w:rFonts w:hint="default" w:ascii="Times New Roman" w:hAnsi="Times New Roman" w:cs="Times New Roman"/>
            <w:sz w:val="24"/>
            <w:szCs w:val="24"/>
            <w:lang w:val="en-US"/>
          </w:rPr>
          <w:t xml:space="preserve"> </w:t>
        </w:r>
      </w:ins>
      <w:ins w:id="2653" w:author="alanr" w:date="2021-05-01T17:11:57Z">
        <w:r>
          <w:rPr>
            <w:rFonts w:hint="default" w:ascii="Times New Roman" w:hAnsi="Times New Roman" w:cs="Times New Roman"/>
            <w:sz w:val="24"/>
            <w:szCs w:val="24"/>
            <w:lang w:val="en-US"/>
          </w:rPr>
          <w:t>could pr</w:t>
        </w:r>
      </w:ins>
      <w:ins w:id="2654" w:author="alanr" w:date="2021-05-01T17:11:58Z">
        <w:r>
          <w:rPr>
            <w:rFonts w:hint="default" w:ascii="Times New Roman" w:hAnsi="Times New Roman" w:cs="Times New Roman"/>
            <w:sz w:val="24"/>
            <w:szCs w:val="24"/>
            <w:lang w:val="en-US"/>
          </w:rPr>
          <w:t>ovide usef</w:t>
        </w:r>
      </w:ins>
      <w:ins w:id="2655" w:author="alanr" w:date="2021-05-01T17:11:59Z">
        <w:r>
          <w:rPr>
            <w:rFonts w:hint="default" w:ascii="Times New Roman" w:hAnsi="Times New Roman" w:cs="Times New Roman"/>
            <w:sz w:val="24"/>
            <w:szCs w:val="24"/>
            <w:lang w:val="en-US"/>
          </w:rPr>
          <w:t xml:space="preserve">ul </w:t>
        </w:r>
      </w:ins>
      <w:ins w:id="2656" w:author="alanr" w:date="2021-05-01T17:12:00Z">
        <w:r>
          <w:rPr>
            <w:rFonts w:hint="default" w:ascii="Times New Roman" w:hAnsi="Times New Roman" w:cs="Times New Roman"/>
            <w:sz w:val="24"/>
            <w:szCs w:val="24"/>
            <w:lang w:val="en-US"/>
          </w:rPr>
          <w:t xml:space="preserve">in </w:t>
        </w:r>
      </w:ins>
      <w:ins w:id="2657" w:author="alanr" w:date="2021-05-01T17:12:10Z">
        <w:r>
          <w:rPr>
            <w:rFonts w:hint="default" w:ascii="Times New Roman" w:hAnsi="Times New Roman" w:cs="Times New Roman"/>
            <w:sz w:val="24"/>
            <w:szCs w:val="24"/>
            <w:lang w:val="en-US"/>
          </w:rPr>
          <w:t>prepa</w:t>
        </w:r>
      </w:ins>
      <w:ins w:id="2658" w:author="alanr" w:date="2021-05-01T17:12:11Z">
        <w:r>
          <w:rPr>
            <w:rFonts w:hint="default" w:ascii="Times New Roman" w:hAnsi="Times New Roman" w:cs="Times New Roman"/>
            <w:sz w:val="24"/>
            <w:szCs w:val="24"/>
            <w:lang w:val="en-US"/>
          </w:rPr>
          <w:t>ring re</w:t>
        </w:r>
      </w:ins>
      <w:ins w:id="2659" w:author="alanr" w:date="2021-05-01T17:12:12Z">
        <w:r>
          <w:rPr>
            <w:rFonts w:hint="default" w:ascii="Times New Roman" w:hAnsi="Times New Roman" w:cs="Times New Roman"/>
            <w:sz w:val="24"/>
            <w:szCs w:val="24"/>
            <w:lang w:val="en-US"/>
          </w:rPr>
          <w:t>feree</w:t>
        </w:r>
      </w:ins>
      <w:ins w:id="2660" w:author="alanr" w:date="2021-05-01T17:12:13Z">
        <w:r>
          <w:rPr>
            <w:rFonts w:hint="default" w:ascii="Times New Roman" w:hAnsi="Times New Roman" w:cs="Times New Roman"/>
            <w:sz w:val="24"/>
            <w:szCs w:val="24"/>
            <w:lang w:val="en-US"/>
          </w:rPr>
          <w:t xml:space="preserve">s </w:t>
        </w:r>
      </w:ins>
      <w:ins w:id="2661" w:author="alanr" w:date="2021-05-01T17:12:14Z">
        <w:r>
          <w:rPr>
            <w:rFonts w:hint="default" w:ascii="Times New Roman" w:hAnsi="Times New Roman" w:cs="Times New Roman"/>
            <w:sz w:val="24"/>
            <w:szCs w:val="24"/>
            <w:lang w:val="en-US"/>
          </w:rPr>
          <w:t>of the futur</w:t>
        </w:r>
      </w:ins>
      <w:ins w:id="2662" w:author="alanr" w:date="2021-05-01T17:12:15Z">
        <w:r>
          <w:rPr>
            <w:rFonts w:hint="default" w:ascii="Times New Roman" w:hAnsi="Times New Roman" w:cs="Times New Roman"/>
            <w:sz w:val="24"/>
            <w:szCs w:val="24"/>
            <w:lang w:val="en-US"/>
          </w:rPr>
          <w:t xml:space="preserve">e for </w:t>
        </w:r>
      </w:ins>
      <w:ins w:id="2663" w:author="alanr" w:date="2021-05-01T17:12:16Z">
        <w:r>
          <w:rPr>
            <w:rFonts w:hint="default" w:ascii="Times New Roman" w:hAnsi="Times New Roman" w:cs="Times New Roman"/>
            <w:sz w:val="24"/>
            <w:szCs w:val="24"/>
            <w:lang w:val="en-US"/>
          </w:rPr>
          <w:t>the influen</w:t>
        </w:r>
      </w:ins>
      <w:ins w:id="2664" w:author="alanr" w:date="2021-05-01T17:12:17Z">
        <w:r>
          <w:rPr>
            <w:rFonts w:hint="default" w:ascii="Times New Roman" w:hAnsi="Times New Roman" w:cs="Times New Roman"/>
            <w:sz w:val="24"/>
            <w:szCs w:val="24"/>
            <w:lang w:val="en-US"/>
          </w:rPr>
          <w:t xml:space="preserve">ce of the </w:t>
        </w:r>
      </w:ins>
      <w:ins w:id="2665" w:author="alanr" w:date="2021-05-01T17:12:18Z">
        <w:r>
          <w:rPr>
            <w:rFonts w:hint="default" w:ascii="Times New Roman" w:hAnsi="Times New Roman" w:cs="Times New Roman"/>
            <w:sz w:val="24"/>
            <w:szCs w:val="24"/>
            <w:lang w:val="en-US"/>
          </w:rPr>
          <w:t>crowd</w:t>
        </w:r>
      </w:ins>
      <w:ins w:id="2666" w:author="alanr" w:date="2021-05-01T17:12:19Z">
        <w:r>
          <w:rPr>
            <w:rFonts w:hint="default" w:ascii="Times New Roman" w:hAnsi="Times New Roman" w:cs="Times New Roman"/>
            <w:sz w:val="24"/>
            <w:szCs w:val="24"/>
            <w:lang w:val="en-US"/>
          </w:rPr>
          <w:t>, as</w:t>
        </w:r>
      </w:ins>
      <w:ins w:id="2667" w:author="alanr" w:date="2021-05-01T17:12:20Z">
        <w:r>
          <w:rPr>
            <w:rFonts w:hint="default" w:ascii="Times New Roman" w:hAnsi="Times New Roman" w:cs="Times New Roman"/>
            <w:sz w:val="24"/>
            <w:szCs w:val="24"/>
            <w:lang w:val="en-US"/>
          </w:rPr>
          <w:t xml:space="preserve"> well as s</w:t>
        </w:r>
      </w:ins>
      <w:ins w:id="2668" w:author="alanr" w:date="2021-05-01T17:12:21Z">
        <w:r>
          <w:rPr>
            <w:rFonts w:hint="default" w:ascii="Times New Roman" w:hAnsi="Times New Roman" w:cs="Times New Roman"/>
            <w:sz w:val="24"/>
            <w:szCs w:val="24"/>
            <w:lang w:val="en-US"/>
          </w:rPr>
          <w:t>e</w:t>
        </w:r>
      </w:ins>
      <w:ins w:id="2669" w:author="alanr" w:date="2021-05-01T17:12:22Z">
        <w:r>
          <w:rPr>
            <w:rFonts w:hint="default" w:ascii="Times New Roman" w:hAnsi="Times New Roman" w:cs="Times New Roman"/>
            <w:sz w:val="24"/>
            <w:szCs w:val="24"/>
            <w:lang w:val="en-US"/>
          </w:rPr>
          <w:t>lecting t</w:t>
        </w:r>
      </w:ins>
      <w:ins w:id="2670" w:author="alanr" w:date="2021-05-01T17:12:23Z">
        <w:r>
          <w:rPr>
            <w:rFonts w:hint="default" w:ascii="Times New Roman" w:hAnsi="Times New Roman" w:cs="Times New Roman"/>
            <w:sz w:val="24"/>
            <w:szCs w:val="24"/>
            <w:lang w:val="en-US"/>
          </w:rPr>
          <w:t xml:space="preserve">he right </w:t>
        </w:r>
      </w:ins>
      <w:ins w:id="2671" w:author="alanr" w:date="2021-05-01T17:12:24Z">
        <w:r>
          <w:rPr>
            <w:rFonts w:hint="default" w:ascii="Times New Roman" w:hAnsi="Times New Roman" w:cs="Times New Roman"/>
            <w:sz w:val="24"/>
            <w:szCs w:val="24"/>
            <w:lang w:val="en-US"/>
          </w:rPr>
          <w:t>candi</w:t>
        </w:r>
      </w:ins>
      <w:ins w:id="2672" w:author="alanr" w:date="2021-05-01T17:12:26Z">
        <w:r>
          <w:rPr>
            <w:rFonts w:hint="default" w:ascii="Times New Roman" w:hAnsi="Times New Roman" w:cs="Times New Roman"/>
            <w:sz w:val="24"/>
            <w:szCs w:val="24"/>
            <w:lang w:val="en-US"/>
          </w:rPr>
          <w:t>dates</w:t>
        </w:r>
      </w:ins>
      <w:ins w:id="2673" w:author="alanr" w:date="2021-05-01T17:12:27Z">
        <w:r>
          <w:rPr>
            <w:rFonts w:hint="default" w:ascii="Times New Roman" w:hAnsi="Times New Roman" w:cs="Times New Roman"/>
            <w:sz w:val="24"/>
            <w:szCs w:val="24"/>
            <w:lang w:val="en-US"/>
          </w:rPr>
          <w:t xml:space="preserve"> </w:t>
        </w:r>
      </w:ins>
      <w:ins w:id="2674" w:author="alanr" w:date="2021-05-01T17:12:30Z">
        <w:r>
          <w:rPr>
            <w:rFonts w:hint="default" w:ascii="Times New Roman" w:hAnsi="Times New Roman" w:cs="Times New Roman"/>
            <w:sz w:val="24"/>
            <w:szCs w:val="24"/>
            <w:lang w:val="en-US"/>
          </w:rPr>
          <w:t>as pote</w:t>
        </w:r>
      </w:ins>
      <w:ins w:id="2675" w:author="alanr" w:date="2021-05-01T17:12:31Z">
        <w:r>
          <w:rPr>
            <w:rFonts w:hint="default" w:ascii="Times New Roman" w:hAnsi="Times New Roman" w:cs="Times New Roman"/>
            <w:sz w:val="24"/>
            <w:szCs w:val="24"/>
            <w:lang w:val="en-US"/>
          </w:rPr>
          <w:t>ntial refere</w:t>
        </w:r>
      </w:ins>
      <w:ins w:id="2676" w:author="alanr" w:date="2021-05-01T17:12:32Z">
        <w:r>
          <w:rPr>
            <w:rFonts w:hint="default" w:ascii="Times New Roman" w:hAnsi="Times New Roman" w:cs="Times New Roman"/>
            <w:sz w:val="24"/>
            <w:szCs w:val="24"/>
            <w:lang w:val="en-US"/>
          </w:rPr>
          <w:t xml:space="preserve">es. </w:t>
        </w:r>
      </w:ins>
    </w:p>
    <w:p>
      <w:pPr>
        <w:spacing w:line="360" w:lineRule="auto"/>
        <w:rPr>
          <w:ins w:id="2677" w:author="alanr" w:date="2021-05-01T17:12:34Z"/>
          <w:rFonts w:hint="default" w:ascii="Times New Roman" w:hAnsi="Times New Roman" w:cs="Times New Roman"/>
          <w:sz w:val="24"/>
          <w:szCs w:val="24"/>
          <w:lang w:val="en-US"/>
        </w:rPr>
      </w:pPr>
    </w:p>
    <w:p>
      <w:pPr>
        <w:spacing w:line="360" w:lineRule="auto"/>
        <w:rPr>
          <w:ins w:id="2678" w:author="alanr" w:date="2021-05-01T19:54:43Z"/>
          <w:rFonts w:hint="default" w:ascii="Times New Roman" w:hAnsi="Times New Roman" w:cs="Times New Roman"/>
          <w:sz w:val="24"/>
          <w:szCs w:val="24"/>
          <w:lang w:val="en-US"/>
        </w:rPr>
      </w:pPr>
      <w:ins w:id="2679" w:author="alanr" w:date="2021-05-01T17:12:36Z">
        <w:r>
          <w:rPr>
            <w:rFonts w:hint="default" w:ascii="Times New Roman" w:hAnsi="Times New Roman" w:cs="Times New Roman"/>
            <w:sz w:val="24"/>
            <w:szCs w:val="24"/>
            <w:lang w:val="en-US"/>
          </w:rPr>
          <w:t>Fou</w:t>
        </w:r>
      </w:ins>
      <w:ins w:id="2680" w:author="alanr" w:date="2021-05-01T17:12:37Z">
        <w:r>
          <w:rPr>
            <w:rFonts w:hint="default" w:ascii="Times New Roman" w:hAnsi="Times New Roman" w:cs="Times New Roman"/>
            <w:sz w:val="24"/>
            <w:szCs w:val="24"/>
            <w:lang w:val="en-US"/>
          </w:rPr>
          <w:t>rt</w:t>
        </w:r>
      </w:ins>
      <w:ins w:id="2681" w:author="alanr" w:date="2021-05-01T17:15:21Z">
        <w:r>
          <w:rPr>
            <w:rFonts w:hint="default" w:ascii="Times New Roman" w:hAnsi="Times New Roman" w:cs="Times New Roman"/>
            <w:sz w:val="24"/>
            <w:szCs w:val="24"/>
            <w:lang w:val="en-US"/>
          </w:rPr>
          <w:t>h</w:t>
        </w:r>
      </w:ins>
      <w:ins w:id="2682" w:author="alanr" w:date="2021-05-01T17:12:37Z">
        <w:r>
          <w:rPr>
            <w:rFonts w:hint="default" w:ascii="Times New Roman" w:hAnsi="Times New Roman" w:cs="Times New Roman"/>
            <w:sz w:val="24"/>
            <w:szCs w:val="24"/>
            <w:lang w:val="en-US"/>
          </w:rPr>
          <w:t xml:space="preserve">ly, </w:t>
        </w:r>
      </w:ins>
      <w:ins w:id="2683" w:author="alanr" w:date="2021-05-01T17:12:40Z">
        <w:r>
          <w:rPr>
            <w:rFonts w:hint="default" w:ascii="Times New Roman" w:hAnsi="Times New Roman" w:cs="Times New Roman"/>
            <w:sz w:val="24"/>
            <w:szCs w:val="24"/>
            <w:lang w:val="en-US"/>
          </w:rPr>
          <w:t>in our s</w:t>
        </w:r>
      </w:ins>
      <w:ins w:id="2684" w:author="alanr" w:date="2021-05-01T17:12:41Z">
        <w:r>
          <w:rPr>
            <w:rFonts w:hint="default" w:ascii="Times New Roman" w:hAnsi="Times New Roman" w:cs="Times New Roman"/>
            <w:sz w:val="24"/>
            <w:szCs w:val="24"/>
            <w:lang w:val="en-US"/>
          </w:rPr>
          <w:t xml:space="preserve">tudy we </w:t>
        </w:r>
      </w:ins>
      <w:ins w:id="2685" w:author="alanr" w:date="2021-05-01T17:12:44Z">
        <w:r>
          <w:rPr>
            <w:rFonts w:hint="default" w:ascii="Times New Roman" w:hAnsi="Times New Roman" w:cs="Times New Roman"/>
            <w:sz w:val="24"/>
            <w:szCs w:val="24"/>
            <w:lang w:val="en-US"/>
          </w:rPr>
          <w:t>es</w:t>
        </w:r>
      </w:ins>
      <w:ins w:id="2686" w:author="alanr" w:date="2021-05-01T17:12:45Z">
        <w:r>
          <w:rPr>
            <w:rFonts w:hint="default" w:ascii="Times New Roman" w:hAnsi="Times New Roman" w:cs="Times New Roman"/>
            <w:sz w:val="24"/>
            <w:szCs w:val="24"/>
            <w:lang w:val="en-US"/>
          </w:rPr>
          <w:t>tablis</w:t>
        </w:r>
      </w:ins>
      <w:ins w:id="2687" w:author="alanr" w:date="2021-05-01T17:12:46Z">
        <w:r>
          <w:rPr>
            <w:rFonts w:hint="default" w:ascii="Times New Roman" w:hAnsi="Times New Roman" w:cs="Times New Roman"/>
            <w:sz w:val="24"/>
            <w:szCs w:val="24"/>
            <w:lang w:val="en-US"/>
          </w:rPr>
          <w:t xml:space="preserve">hed </w:t>
        </w:r>
      </w:ins>
      <w:ins w:id="2688" w:author="alanr" w:date="2021-05-01T17:12:47Z">
        <w:r>
          <w:rPr>
            <w:rFonts w:hint="default" w:ascii="Times New Roman" w:hAnsi="Times New Roman" w:cs="Times New Roman"/>
            <w:sz w:val="24"/>
            <w:szCs w:val="24"/>
            <w:lang w:val="en-US"/>
          </w:rPr>
          <w:t>the i</w:t>
        </w:r>
      </w:ins>
      <w:ins w:id="2689" w:author="alanr" w:date="2021-05-01T17:12:48Z">
        <w:r>
          <w:rPr>
            <w:rFonts w:hint="default" w:ascii="Times New Roman" w:hAnsi="Times New Roman" w:cs="Times New Roman"/>
            <w:sz w:val="24"/>
            <w:szCs w:val="24"/>
            <w:lang w:val="en-US"/>
          </w:rPr>
          <w:t>mportance</w:t>
        </w:r>
      </w:ins>
      <w:ins w:id="2690" w:author="alanr" w:date="2021-05-01T17:12:49Z">
        <w:r>
          <w:rPr>
            <w:rFonts w:hint="default" w:ascii="Times New Roman" w:hAnsi="Times New Roman" w:cs="Times New Roman"/>
            <w:sz w:val="24"/>
            <w:szCs w:val="24"/>
            <w:lang w:val="en-US"/>
          </w:rPr>
          <w:t xml:space="preserve"> of </w:t>
        </w:r>
      </w:ins>
      <w:ins w:id="2691" w:author="alanr" w:date="2021-05-01T17:12:50Z">
        <w:r>
          <w:rPr>
            <w:rFonts w:hint="default" w:ascii="Times New Roman" w:hAnsi="Times New Roman" w:cs="Times New Roman"/>
            <w:sz w:val="24"/>
            <w:szCs w:val="24"/>
            <w:lang w:val="en-US"/>
          </w:rPr>
          <w:t>occu</w:t>
        </w:r>
      </w:ins>
      <w:ins w:id="2692" w:author="alanr" w:date="2021-05-01T17:12:51Z">
        <w:r>
          <w:rPr>
            <w:rFonts w:hint="default" w:ascii="Times New Roman" w:hAnsi="Times New Roman" w:cs="Times New Roman"/>
            <w:sz w:val="24"/>
            <w:szCs w:val="24"/>
            <w:lang w:val="en-US"/>
          </w:rPr>
          <w:t>pancy ra</w:t>
        </w:r>
      </w:ins>
      <w:ins w:id="2693" w:author="alanr" w:date="2021-05-01T17:12:52Z">
        <w:r>
          <w:rPr>
            <w:rFonts w:hint="default" w:ascii="Times New Roman" w:hAnsi="Times New Roman" w:cs="Times New Roman"/>
            <w:sz w:val="24"/>
            <w:szCs w:val="24"/>
            <w:lang w:val="en-US"/>
          </w:rPr>
          <w:t xml:space="preserve">tes </w:t>
        </w:r>
      </w:ins>
      <w:ins w:id="2694" w:author="alanr" w:date="2021-05-01T17:12:55Z">
        <w:r>
          <w:rPr>
            <w:rFonts w:hint="default" w:ascii="Times New Roman" w:hAnsi="Times New Roman" w:cs="Times New Roman"/>
            <w:sz w:val="24"/>
            <w:szCs w:val="24"/>
            <w:lang w:val="en-US"/>
          </w:rPr>
          <w:t xml:space="preserve">on </w:t>
        </w:r>
      </w:ins>
      <w:ins w:id="2695" w:author="alanr" w:date="2021-05-01T17:12:56Z">
        <w:r>
          <w:rPr>
            <w:rFonts w:hint="default" w:ascii="Times New Roman" w:hAnsi="Times New Roman" w:cs="Times New Roman"/>
            <w:sz w:val="24"/>
            <w:szCs w:val="24"/>
            <w:lang w:val="en-US"/>
          </w:rPr>
          <w:t>team perf</w:t>
        </w:r>
      </w:ins>
      <w:ins w:id="2696" w:author="alanr" w:date="2021-05-01T17:12:57Z">
        <w:r>
          <w:rPr>
            <w:rFonts w:hint="default" w:ascii="Times New Roman" w:hAnsi="Times New Roman" w:cs="Times New Roman"/>
            <w:sz w:val="24"/>
            <w:szCs w:val="24"/>
            <w:lang w:val="en-US"/>
          </w:rPr>
          <w:t>orma</w:t>
        </w:r>
      </w:ins>
      <w:ins w:id="2697" w:author="alanr" w:date="2021-05-01T17:12:59Z">
        <w:r>
          <w:rPr>
            <w:rFonts w:hint="default" w:ascii="Times New Roman" w:hAnsi="Times New Roman" w:cs="Times New Roman"/>
            <w:sz w:val="24"/>
            <w:szCs w:val="24"/>
            <w:lang w:val="en-US"/>
          </w:rPr>
          <w:t>nc</w:t>
        </w:r>
      </w:ins>
      <w:ins w:id="2698" w:author="alanr" w:date="2021-05-01T17:13:00Z">
        <w:r>
          <w:rPr>
            <w:rFonts w:hint="default" w:ascii="Times New Roman" w:hAnsi="Times New Roman" w:cs="Times New Roman"/>
            <w:sz w:val="24"/>
            <w:szCs w:val="24"/>
            <w:lang w:val="en-US"/>
          </w:rPr>
          <w:t>e an</w:t>
        </w:r>
      </w:ins>
      <w:ins w:id="2699" w:author="alanr" w:date="2021-05-01T17:13:02Z">
        <w:r>
          <w:rPr>
            <w:rFonts w:hint="default" w:ascii="Times New Roman" w:hAnsi="Times New Roman" w:cs="Times New Roman"/>
            <w:sz w:val="24"/>
            <w:szCs w:val="24"/>
            <w:lang w:val="en-US"/>
          </w:rPr>
          <w:t>d s</w:t>
        </w:r>
      </w:ins>
      <w:ins w:id="2700" w:author="alanr" w:date="2021-05-01T17:13:03Z">
        <w:r>
          <w:rPr>
            <w:rFonts w:hint="default" w:ascii="Times New Roman" w:hAnsi="Times New Roman" w:cs="Times New Roman"/>
            <w:sz w:val="24"/>
            <w:szCs w:val="24"/>
            <w:lang w:val="en-US"/>
          </w:rPr>
          <w:t>ubseq</w:t>
        </w:r>
      </w:ins>
      <w:ins w:id="2701" w:author="alanr" w:date="2021-05-01T17:13:04Z">
        <w:r>
          <w:rPr>
            <w:rFonts w:hint="default" w:ascii="Times New Roman" w:hAnsi="Times New Roman" w:cs="Times New Roman"/>
            <w:sz w:val="24"/>
            <w:szCs w:val="24"/>
            <w:lang w:val="en-US"/>
          </w:rPr>
          <w:t>uently b</w:t>
        </w:r>
      </w:ins>
      <w:ins w:id="2702" w:author="alanr" w:date="2021-05-01T17:13:05Z">
        <w:r>
          <w:rPr>
            <w:rFonts w:hint="default" w:ascii="Times New Roman" w:hAnsi="Times New Roman" w:cs="Times New Roman"/>
            <w:sz w:val="24"/>
            <w:szCs w:val="24"/>
            <w:lang w:val="en-US"/>
          </w:rPr>
          <w:t>riefly tou</w:t>
        </w:r>
      </w:ins>
      <w:ins w:id="2703" w:author="alanr" w:date="2021-05-01T17:13:06Z">
        <w:r>
          <w:rPr>
            <w:rFonts w:hint="default" w:ascii="Times New Roman" w:hAnsi="Times New Roman" w:cs="Times New Roman"/>
            <w:sz w:val="24"/>
            <w:szCs w:val="24"/>
            <w:lang w:val="en-US"/>
          </w:rPr>
          <w:t>ched upon</w:t>
        </w:r>
      </w:ins>
      <w:ins w:id="2704" w:author="alanr" w:date="2021-05-01T17:13:07Z">
        <w:r>
          <w:rPr>
            <w:rFonts w:hint="default" w:ascii="Times New Roman" w:hAnsi="Times New Roman" w:cs="Times New Roman"/>
            <w:sz w:val="24"/>
            <w:szCs w:val="24"/>
            <w:lang w:val="en-US"/>
          </w:rPr>
          <w:t xml:space="preserve"> how marke</w:t>
        </w:r>
      </w:ins>
      <w:ins w:id="2705" w:author="alanr" w:date="2021-05-01T17:13:08Z">
        <w:r>
          <w:rPr>
            <w:rFonts w:hint="default" w:ascii="Times New Roman" w:hAnsi="Times New Roman" w:cs="Times New Roman"/>
            <w:sz w:val="24"/>
            <w:szCs w:val="24"/>
            <w:lang w:val="en-US"/>
          </w:rPr>
          <w:t>ting managers p</w:t>
        </w:r>
      </w:ins>
      <w:ins w:id="2706" w:author="alanr" w:date="2021-05-01T17:13:09Z">
        <w:r>
          <w:rPr>
            <w:rFonts w:hint="default" w:ascii="Times New Roman" w:hAnsi="Times New Roman" w:cs="Times New Roman"/>
            <w:sz w:val="24"/>
            <w:szCs w:val="24"/>
            <w:lang w:val="en-US"/>
          </w:rPr>
          <w:t>lay a</w:t>
        </w:r>
      </w:ins>
      <w:ins w:id="2707" w:author="alanr" w:date="2021-05-01T17:13:11Z">
        <w:r>
          <w:rPr>
            <w:rFonts w:hint="default" w:ascii="Times New Roman" w:hAnsi="Times New Roman" w:cs="Times New Roman"/>
            <w:sz w:val="24"/>
            <w:szCs w:val="24"/>
            <w:lang w:val="en-US"/>
          </w:rPr>
          <w:t xml:space="preserve"> role in </w:t>
        </w:r>
      </w:ins>
      <w:ins w:id="2708" w:author="alanr" w:date="2021-05-01T17:13:16Z">
        <w:r>
          <w:rPr>
            <w:rFonts w:hint="default" w:ascii="Times New Roman" w:hAnsi="Times New Roman" w:cs="Times New Roman"/>
            <w:sz w:val="24"/>
            <w:szCs w:val="24"/>
            <w:lang w:val="en-US"/>
          </w:rPr>
          <w:t>atten</w:t>
        </w:r>
      </w:ins>
      <w:ins w:id="2709" w:author="alanr" w:date="2021-05-01T17:13:17Z">
        <w:r>
          <w:rPr>
            <w:rFonts w:hint="default" w:ascii="Times New Roman" w:hAnsi="Times New Roman" w:cs="Times New Roman"/>
            <w:sz w:val="24"/>
            <w:szCs w:val="24"/>
            <w:lang w:val="en-US"/>
          </w:rPr>
          <w:t>dance rates</w:t>
        </w:r>
      </w:ins>
      <w:ins w:id="2710" w:author="alanr" w:date="2021-05-01T17:13:18Z">
        <w:r>
          <w:rPr>
            <w:rFonts w:hint="default" w:ascii="Times New Roman" w:hAnsi="Times New Roman" w:cs="Times New Roman"/>
            <w:sz w:val="24"/>
            <w:szCs w:val="24"/>
            <w:lang w:val="en-US"/>
          </w:rPr>
          <w:t xml:space="preserve">. </w:t>
        </w:r>
      </w:ins>
      <w:ins w:id="2711" w:author="alanr" w:date="2021-05-01T17:13:19Z">
        <w:r>
          <w:rPr>
            <w:rFonts w:hint="default" w:ascii="Times New Roman" w:hAnsi="Times New Roman" w:cs="Times New Roman"/>
            <w:sz w:val="24"/>
            <w:szCs w:val="24"/>
            <w:lang w:val="en-US"/>
          </w:rPr>
          <w:t>F</w:t>
        </w:r>
      </w:ins>
      <w:ins w:id="2712" w:author="alanr" w:date="2021-05-01T17:13:20Z">
        <w:r>
          <w:rPr>
            <w:rFonts w:hint="default" w:ascii="Times New Roman" w:hAnsi="Times New Roman" w:cs="Times New Roman"/>
            <w:sz w:val="24"/>
            <w:szCs w:val="24"/>
            <w:lang w:val="en-US"/>
          </w:rPr>
          <w:t>uture stu</w:t>
        </w:r>
      </w:ins>
      <w:ins w:id="2713" w:author="alanr" w:date="2021-05-01T17:13:21Z">
        <w:r>
          <w:rPr>
            <w:rFonts w:hint="default" w:ascii="Times New Roman" w:hAnsi="Times New Roman" w:cs="Times New Roman"/>
            <w:sz w:val="24"/>
            <w:szCs w:val="24"/>
            <w:lang w:val="en-US"/>
          </w:rPr>
          <w:t>dies coul</w:t>
        </w:r>
      </w:ins>
      <w:ins w:id="2714" w:author="alanr" w:date="2021-05-01T17:13:22Z">
        <w:r>
          <w:rPr>
            <w:rFonts w:hint="default" w:ascii="Times New Roman" w:hAnsi="Times New Roman" w:cs="Times New Roman"/>
            <w:sz w:val="24"/>
            <w:szCs w:val="24"/>
            <w:lang w:val="en-US"/>
          </w:rPr>
          <w:t>d include</w:t>
        </w:r>
      </w:ins>
      <w:ins w:id="2715" w:author="alanr" w:date="2021-05-01T17:13:23Z">
        <w:r>
          <w:rPr>
            <w:rFonts w:hint="default" w:ascii="Times New Roman" w:hAnsi="Times New Roman" w:cs="Times New Roman"/>
            <w:sz w:val="24"/>
            <w:szCs w:val="24"/>
            <w:lang w:val="en-US"/>
          </w:rPr>
          <w:t xml:space="preserve"> a d</w:t>
        </w:r>
      </w:ins>
      <w:ins w:id="2716" w:author="alanr" w:date="2021-05-01T17:13:24Z">
        <w:r>
          <w:rPr>
            <w:rFonts w:hint="default" w:ascii="Times New Roman" w:hAnsi="Times New Roman" w:cs="Times New Roman"/>
            <w:sz w:val="24"/>
            <w:szCs w:val="24"/>
            <w:lang w:val="en-US"/>
          </w:rPr>
          <w:t xml:space="preserve">epeening </w:t>
        </w:r>
      </w:ins>
      <w:ins w:id="2717" w:author="alanr" w:date="2021-05-01T17:13:25Z">
        <w:r>
          <w:rPr>
            <w:rFonts w:hint="default" w:ascii="Times New Roman" w:hAnsi="Times New Roman" w:cs="Times New Roman"/>
            <w:sz w:val="24"/>
            <w:szCs w:val="24"/>
            <w:lang w:val="en-US"/>
          </w:rPr>
          <w:t xml:space="preserve">on the </w:t>
        </w:r>
      </w:ins>
      <w:ins w:id="2718" w:author="alanr" w:date="2021-05-01T17:13:26Z">
        <w:r>
          <w:rPr>
            <w:rFonts w:hint="default" w:ascii="Times New Roman" w:hAnsi="Times New Roman" w:cs="Times New Roman"/>
            <w:sz w:val="24"/>
            <w:szCs w:val="24"/>
            <w:lang w:val="en-US"/>
          </w:rPr>
          <w:t>factors th</w:t>
        </w:r>
      </w:ins>
      <w:ins w:id="2719" w:author="alanr" w:date="2021-05-01T17:13:27Z">
        <w:r>
          <w:rPr>
            <w:rFonts w:hint="default" w:ascii="Times New Roman" w:hAnsi="Times New Roman" w:cs="Times New Roman"/>
            <w:sz w:val="24"/>
            <w:szCs w:val="24"/>
            <w:lang w:val="en-US"/>
          </w:rPr>
          <w:t xml:space="preserve">at </w:t>
        </w:r>
      </w:ins>
      <w:ins w:id="2720" w:author="alanr" w:date="2021-05-01T17:13:36Z">
        <w:r>
          <w:rPr>
            <w:rFonts w:hint="default" w:ascii="Times New Roman" w:hAnsi="Times New Roman" w:cs="Times New Roman"/>
            <w:sz w:val="24"/>
            <w:szCs w:val="24"/>
            <w:lang w:val="en-US"/>
          </w:rPr>
          <w:t>drive f</w:t>
        </w:r>
      </w:ins>
      <w:ins w:id="2721" w:author="alanr" w:date="2021-05-01T17:13:37Z">
        <w:r>
          <w:rPr>
            <w:rFonts w:hint="default" w:ascii="Times New Roman" w:hAnsi="Times New Roman" w:cs="Times New Roman"/>
            <w:sz w:val="24"/>
            <w:szCs w:val="24"/>
            <w:lang w:val="en-US"/>
          </w:rPr>
          <w:t>an beh</w:t>
        </w:r>
      </w:ins>
      <w:ins w:id="2722" w:author="alanr" w:date="2021-05-01T17:13:38Z">
        <w:r>
          <w:rPr>
            <w:rFonts w:hint="default" w:ascii="Times New Roman" w:hAnsi="Times New Roman" w:cs="Times New Roman"/>
            <w:sz w:val="24"/>
            <w:szCs w:val="24"/>
            <w:lang w:val="en-US"/>
          </w:rPr>
          <w:t>aviour and</w:t>
        </w:r>
      </w:ins>
      <w:ins w:id="2723" w:author="alanr" w:date="2021-05-01T17:13:39Z">
        <w:r>
          <w:rPr>
            <w:rFonts w:hint="default" w:ascii="Times New Roman" w:hAnsi="Times New Roman" w:cs="Times New Roman"/>
            <w:sz w:val="24"/>
            <w:szCs w:val="24"/>
            <w:lang w:val="en-US"/>
          </w:rPr>
          <w:t xml:space="preserve"> sta</w:t>
        </w:r>
      </w:ins>
      <w:ins w:id="2724" w:author="alanr" w:date="2021-05-01T17:13:40Z">
        <w:r>
          <w:rPr>
            <w:rFonts w:hint="default" w:ascii="Times New Roman" w:hAnsi="Times New Roman" w:cs="Times New Roman"/>
            <w:sz w:val="24"/>
            <w:szCs w:val="24"/>
            <w:lang w:val="en-US"/>
          </w:rPr>
          <w:t>dium atte</w:t>
        </w:r>
      </w:ins>
      <w:ins w:id="2725" w:author="alanr" w:date="2021-05-01T17:13:42Z">
        <w:r>
          <w:rPr>
            <w:rFonts w:hint="default" w:ascii="Times New Roman" w:hAnsi="Times New Roman" w:cs="Times New Roman"/>
            <w:sz w:val="24"/>
            <w:szCs w:val="24"/>
            <w:lang w:val="en-US"/>
          </w:rPr>
          <w:t>nd</w:t>
        </w:r>
      </w:ins>
      <w:ins w:id="2726" w:author="alanr" w:date="2021-05-01T17:13:43Z">
        <w:r>
          <w:rPr>
            <w:rFonts w:hint="default" w:ascii="Times New Roman" w:hAnsi="Times New Roman" w:cs="Times New Roman"/>
            <w:sz w:val="24"/>
            <w:szCs w:val="24"/>
            <w:lang w:val="en-US"/>
          </w:rPr>
          <w:t>ance</w:t>
        </w:r>
      </w:ins>
      <w:ins w:id="2727" w:author="alanr" w:date="2021-05-01T17:13:52Z">
        <w:r>
          <w:rPr>
            <w:rFonts w:hint="default" w:ascii="Times New Roman" w:hAnsi="Times New Roman" w:cs="Times New Roman"/>
            <w:sz w:val="24"/>
            <w:szCs w:val="24"/>
            <w:lang w:val="en-US"/>
          </w:rPr>
          <w:t xml:space="preserve">. </w:t>
        </w:r>
      </w:ins>
      <w:ins w:id="2728" w:author="alanr" w:date="2021-05-01T17:13:53Z">
        <w:r>
          <w:rPr>
            <w:rFonts w:hint="default" w:ascii="Times New Roman" w:hAnsi="Times New Roman" w:cs="Times New Roman"/>
            <w:sz w:val="24"/>
            <w:szCs w:val="24"/>
            <w:lang w:val="en-US"/>
          </w:rPr>
          <w:t>Deeper k</w:t>
        </w:r>
      </w:ins>
      <w:ins w:id="2729" w:author="alanr" w:date="2021-05-01T17:13:54Z">
        <w:r>
          <w:rPr>
            <w:rFonts w:hint="default" w:ascii="Times New Roman" w:hAnsi="Times New Roman" w:cs="Times New Roman"/>
            <w:sz w:val="24"/>
            <w:szCs w:val="24"/>
            <w:lang w:val="en-US"/>
          </w:rPr>
          <w:t>nowled</w:t>
        </w:r>
      </w:ins>
      <w:ins w:id="2730" w:author="alanr" w:date="2021-05-01T17:13:56Z">
        <w:r>
          <w:rPr>
            <w:rFonts w:hint="default" w:ascii="Times New Roman" w:hAnsi="Times New Roman" w:cs="Times New Roman"/>
            <w:sz w:val="24"/>
            <w:szCs w:val="24"/>
            <w:lang w:val="en-US"/>
          </w:rPr>
          <w:t>ge on</w:t>
        </w:r>
      </w:ins>
      <w:ins w:id="2731" w:author="alanr" w:date="2021-05-01T17:13:57Z">
        <w:r>
          <w:rPr>
            <w:rFonts w:hint="default" w:ascii="Times New Roman" w:hAnsi="Times New Roman" w:cs="Times New Roman"/>
            <w:sz w:val="24"/>
            <w:szCs w:val="24"/>
            <w:lang w:val="en-US"/>
          </w:rPr>
          <w:t xml:space="preserve"> what t</w:t>
        </w:r>
      </w:ins>
      <w:ins w:id="2732" w:author="alanr" w:date="2021-05-01T17:13:58Z">
        <w:r>
          <w:rPr>
            <w:rFonts w:hint="default" w:ascii="Times New Roman" w:hAnsi="Times New Roman" w:cs="Times New Roman"/>
            <w:sz w:val="24"/>
            <w:szCs w:val="24"/>
            <w:lang w:val="en-US"/>
          </w:rPr>
          <w:t>ypes</w:t>
        </w:r>
      </w:ins>
      <w:ins w:id="2733" w:author="alanr" w:date="2021-05-01T17:13:59Z">
        <w:r>
          <w:rPr>
            <w:rFonts w:hint="default" w:ascii="Times New Roman" w:hAnsi="Times New Roman" w:cs="Times New Roman"/>
            <w:sz w:val="24"/>
            <w:szCs w:val="24"/>
            <w:lang w:val="en-US"/>
          </w:rPr>
          <w:t xml:space="preserve"> of fans c</w:t>
        </w:r>
      </w:ins>
      <w:ins w:id="2734" w:author="alanr" w:date="2021-05-01T17:14:00Z">
        <w:r>
          <w:rPr>
            <w:rFonts w:hint="default" w:ascii="Times New Roman" w:hAnsi="Times New Roman" w:cs="Times New Roman"/>
            <w:sz w:val="24"/>
            <w:szCs w:val="24"/>
            <w:lang w:val="en-US"/>
          </w:rPr>
          <w:t>ome to st</w:t>
        </w:r>
      </w:ins>
      <w:ins w:id="2735" w:author="alanr" w:date="2021-05-01T17:14:01Z">
        <w:r>
          <w:rPr>
            <w:rFonts w:hint="default" w:ascii="Times New Roman" w:hAnsi="Times New Roman" w:cs="Times New Roman"/>
            <w:sz w:val="24"/>
            <w:szCs w:val="24"/>
            <w:lang w:val="en-US"/>
          </w:rPr>
          <w:t xml:space="preserve">adiums </w:t>
        </w:r>
      </w:ins>
      <w:ins w:id="2736" w:author="alanr" w:date="2021-05-01T17:14:02Z">
        <w:r>
          <w:rPr>
            <w:rFonts w:hint="default" w:ascii="Times New Roman" w:hAnsi="Times New Roman" w:cs="Times New Roman"/>
            <w:sz w:val="24"/>
            <w:szCs w:val="24"/>
            <w:lang w:val="en-US"/>
          </w:rPr>
          <w:t xml:space="preserve">can </w:t>
        </w:r>
      </w:ins>
      <w:ins w:id="2737" w:author="alanr" w:date="2021-05-01T17:14:12Z">
        <w:r>
          <w:rPr>
            <w:rFonts w:hint="default" w:ascii="Times New Roman" w:hAnsi="Times New Roman" w:cs="Times New Roman"/>
            <w:sz w:val="24"/>
            <w:szCs w:val="24"/>
            <w:lang w:val="en-US"/>
          </w:rPr>
          <w:t>improv</w:t>
        </w:r>
      </w:ins>
      <w:ins w:id="2738" w:author="alanr" w:date="2021-05-01T17:14:13Z">
        <w:r>
          <w:rPr>
            <w:rFonts w:hint="default" w:ascii="Times New Roman" w:hAnsi="Times New Roman" w:cs="Times New Roman"/>
            <w:sz w:val="24"/>
            <w:szCs w:val="24"/>
            <w:lang w:val="en-US"/>
          </w:rPr>
          <w:t xml:space="preserve">e </w:t>
        </w:r>
      </w:ins>
      <w:ins w:id="2739" w:author="alanr" w:date="2021-05-01T17:14:17Z">
        <w:r>
          <w:rPr>
            <w:rFonts w:hint="default" w:ascii="Times New Roman" w:hAnsi="Times New Roman" w:cs="Times New Roman"/>
            <w:sz w:val="24"/>
            <w:szCs w:val="24"/>
            <w:lang w:val="en-US"/>
          </w:rPr>
          <w:t>cus</w:t>
        </w:r>
      </w:ins>
      <w:ins w:id="2740" w:author="alanr" w:date="2021-05-01T17:14:18Z">
        <w:r>
          <w:rPr>
            <w:rFonts w:hint="default" w:ascii="Times New Roman" w:hAnsi="Times New Roman" w:cs="Times New Roman"/>
            <w:sz w:val="24"/>
            <w:szCs w:val="24"/>
            <w:lang w:val="en-US"/>
          </w:rPr>
          <w:t>tomer targe</w:t>
        </w:r>
      </w:ins>
      <w:ins w:id="2741" w:author="alanr" w:date="2021-05-01T17:14:19Z">
        <w:r>
          <w:rPr>
            <w:rFonts w:hint="default" w:ascii="Times New Roman" w:hAnsi="Times New Roman" w:cs="Times New Roman"/>
            <w:sz w:val="24"/>
            <w:szCs w:val="24"/>
            <w:lang w:val="en-US"/>
          </w:rPr>
          <w:t xml:space="preserve">ting </w:t>
        </w:r>
      </w:ins>
      <w:ins w:id="2742" w:author="alanr" w:date="2021-05-01T17:15:24Z">
        <w:r>
          <w:rPr>
            <w:rFonts w:hint="default" w:ascii="Times New Roman" w:hAnsi="Times New Roman" w:cs="Times New Roman"/>
            <w:sz w:val="24"/>
            <w:szCs w:val="24"/>
            <w:lang w:val="en-US"/>
          </w:rPr>
          <w:t>and i</w:t>
        </w:r>
      </w:ins>
      <w:ins w:id="2743" w:author="alanr" w:date="2021-05-01T17:15:26Z">
        <w:r>
          <w:rPr>
            <w:rFonts w:hint="default" w:ascii="Times New Roman" w:hAnsi="Times New Roman" w:cs="Times New Roman"/>
            <w:sz w:val="24"/>
            <w:szCs w:val="24"/>
            <w:lang w:val="en-US"/>
          </w:rPr>
          <w:t xml:space="preserve">mprove </w:t>
        </w:r>
      </w:ins>
      <w:ins w:id="2744" w:author="alanr" w:date="2021-05-01T17:15:27Z">
        <w:r>
          <w:rPr>
            <w:rFonts w:hint="default" w:ascii="Times New Roman" w:hAnsi="Times New Roman" w:cs="Times New Roman"/>
            <w:sz w:val="24"/>
            <w:szCs w:val="24"/>
            <w:lang w:val="en-US"/>
          </w:rPr>
          <w:t>the mark</w:t>
        </w:r>
      </w:ins>
      <w:ins w:id="2745" w:author="alanr" w:date="2021-05-01T17:15:28Z">
        <w:r>
          <w:rPr>
            <w:rFonts w:hint="default" w:ascii="Times New Roman" w:hAnsi="Times New Roman" w:cs="Times New Roman"/>
            <w:sz w:val="24"/>
            <w:szCs w:val="24"/>
            <w:lang w:val="en-US"/>
          </w:rPr>
          <w:t>etin</w:t>
        </w:r>
      </w:ins>
      <w:ins w:id="2746" w:author="alanr" w:date="2021-05-01T17:15:29Z">
        <w:r>
          <w:rPr>
            <w:rFonts w:hint="default" w:ascii="Times New Roman" w:hAnsi="Times New Roman" w:cs="Times New Roman"/>
            <w:sz w:val="24"/>
            <w:szCs w:val="24"/>
            <w:lang w:val="en-US"/>
          </w:rPr>
          <w:t>g e</w:t>
        </w:r>
      </w:ins>
      <w:ins w:id="2747" w:author="alanr" w:date="2021-05-01T17:15:30Z">
        <w:r>
          <w:rPr>
            <w:rFonts w:hint="default" w:ascii="Times New Roman" w:hAnsi="Times New Roman" w:cs="Times New Roman"/>
            <w:sz w:val="24"/>
            <w:szCs w:val="24"/>
            <w:lang w:val="en-US"/>
          </w:rPr>
          <w:t>ffor</w:t>
        </w:r>
      </w:ins>
      <w:ins w:id="2748" w:author="alanr" w:date="2021-05-01T17:15:31Z">
        <w:r>
          <w:rPr>
            <w:rFonts w:hint="default" w:ascii="Times New Roman" w:hAnsi="Times New Roman" w:cs="Times New Roman"/>
            <w:sz w:val="24"/>
            <w:szCs w:val="24"/>
            <w:lang w:val="en-US"/>
          </w:rPr>
          <w:t>ts f</w:t>
        </w:r>
      </w:ins>
      <w:ins w:id="2749" w:author="alanr" w:date="2021-05-01T17:15:32Z">
        <w:r>
          <w:rPr>
            <w:rFonts w:hint="default" w:ascii="Times New Roman" w:hAnsi="Times New Roman" w:cs="Times New Roman"/>
            <w:sz w:val="24"/>
            <w:szCs w:val="24"/>
            <w:lang w:val="en-US"/>
          </w:rPr>
          <w:t>or footb</w:t>
        </w:r>
      </w:ins>
      <w:ins w:id="2750" w:author="alanr" w:date="2021-05-01T17:15:33Z">
        <w:r>
          <w:rPr>
            <w:rFonts w:hint="default" w:ascii="Times New Roman" w:hAnsi="Times New Roman" w:cs="Times New Roman"/>
            <w:sz w:val="24"/>
            <w:szCs w:val="24"/>
            <w:lang w:val="en-US"/>
          </w:rPr>
          <w:t xml:space="preserve">all clubs </w:t>
        </w:r>
      </w:ins>
      <w:ins w:id="2751" w:author="alanr" w:date="2021-05-01T17:15:34Z">
        <w:r>
          <w:rPr>
            <w:rFonts w:hint="default" w:ascii="Times New Roman" w:hAnsi="Times New Roman" w:cs="Times New Roman"/>
            <w:sz w:val="24"/>
            <w:szCs w:val="24"/>
            <w:lang w:val="en-US"/>
          </w:rPr>
          <w:t>b</w:t>
        </w:r>
      </w:ins>
      <w:ins w:id="2752" w:author="alanr" w:date="2021-05-01T17:15:35Z">
        <w:r>
          <w:rPr>
            <w:rFonts w:hint="default" w:ascii="Times New Roman" w:hAnsi="Times New Roman" w:cs="Times New Roman"/>
            <w:sz w:val="24"/>
            <w:szCs w:val="24"/>
            <w:lang w:val="en-US"/>
          </w:rPr>
          <w:t>oth fo</w:t>
        </w:r>
      </w:ins>
      <w:ins w:id="2753" w:author="alanr" w:date="2021-05-01T17:15:36Z">
        <w:r>
          <w:rPr>
            <w:rFonts w:hint="default" w:ascii="Times New Roman" w:hAnsi="Times New Roman" w:cs="Times New Roman"/>
            <w:sz w:val="24"/>
            <w:szCs w:val="24"/>
            <w:lang w:val="en-US"/>
          </w:rPr>
          <w:t>r a</w:t>
        </w:r>
      </w:ins>
      <w:ins w:id="2754" w:author="alanr" w:date="2021-05-01T17:15:37Z">
        <w:r>
          <w:rPr>
            <w:rFonts w:hint="default" w:ascii="Times New Roman" w:hAnsi="Times New Roman" w:cs="Times New Roman"/>
            <w:sz w:val="24"/>
            <w:szCs w:val="24"/>
            <w:lang w:val="en-US"/>
          </w:rPr>
          <w:t>ttracti</w:t>
        </w:r>
      </w:ins>
      <w:ins w:id="2755" w:author="alanr" w:date="2021-05-01T17:15:38Z">
        <w:r>
          <w:rPr>
            <w:rFonts w:hint="default" w:ascii="Times New Roman" w:hAnsi="Times New Roman" w:cs="Times New Roman"/>
            <w:sz w:val="24"/>
            <w:szCs w:val="24"/>
            <w:lang w:val="en-US"/>
          </w:rPr>
          <w:t xml:space="preserve">ng </w:t>
        </w:r>
      </w:ins>
      <w:ins w:id="2756" w:author="alanr" w:date="2021-05-01T17:15:39Z">
        <w:r>
          <w:rPr>
            <w:rFonts w:hint="default" w:ascii="Times New Roman" w:hAnsi="Times New Roman" w:cs="Times New Roman"/>
            <w:sz w:val="24"/>
            <w:szCs w:val="24"/>
            <w:lang w:val="en-US"/>
          </w:rPr>
          <w:t>customer</w:t>
        </w:r>
      </w:ins>
      <w:ins w:id="2757" w:author="alanr" w:date="2021-05-01T17:15:40Z">
        <w:r>
          <w:rPr>
            <w:rFonts w:hint="default" w:ascii="Times New Roman" w:hAnsi="Times New Roman" w:cs="Times New Roman"/>
            <w:sz w:val="24"/>
            <w:szCs w:val="24"/>
            <w:lang w:val="en-US"/>
          </w:rPr>
          <w:t xml:space="preserve">s to </w:t>
        </w:r>
      </w:ins>
      <w:ins w:id="2758" w:author="alanr" w:date="2021-05-01T17:15:42Z">
        <w:r>
          <w:rPr>
            <w:rFonts w:hint="default" w:ascii="Times New Roman" w:hAnsi="Times New Roman" w:cs="Times New Roman"/>
            <w:sz w:val="24"/>
            <w:szCs w:val="24"/>
            <w:lang w:val="en-US"/>
          </w:rPr>
          <w:t>the stad</w:t>
        </w:r>
      </w:ins>
      <w:ins w:id="2759" w:author="alanr" w:date="2021-05-01T17:15:43Z">
        <w:r>
          <w:rPr>
            <w:rFonts w:hint="default" w:ascii="Times New Roman" w:hAnsi="Times New Roman" w:cs="Times New Roman"/>
            <w:sz w:val="24"/>
            <w:szCs w:val="24"/>
            <w:lang w:val="en-US"/>
          </w:rPr>
          <w:t xml:space="preserve">ium as </w:t>
        </w:r>
      </w:ins>
      <w:ins w:id="2760" w:author="alanr" w:date="2021-05-01T17:15:44Z">
        <w:r>
          <w:rPr>
            <w:rFonts w:hint="default" w:ascii="Times New Roman" w:hAnsi="Times New Roman" w:cs="Times New Roman"/>
            <w:sz w:val="24"/>
            <w:szCs w:val="24"/>
            <w:lang w:val="en-US"/>
          </w:rPr>
          <w:t>well as</w:t>
        </w:r>
      </w:ins>
      <w:ins w:id="2761" w:author="alanr" w:date="2021-05-01T17:15:45Z">
        <w:r>
          <w:rPr>
            <w:rFonts w:hint="default" w:ascii="Times New Roman" w:hAnsi="Times New Roman" w:cs="Times New Roman"/>
            <w:sz w:val="24"/>
            <w:szCs w:val="24"/>
            <w:lang w:val="en-US"/>
          </w:rPr>
          <w:t xml:space="preserve"> increase</w:t>
        </w:r>
      </w:ins>
      <w:ins w:id="2762" w:author="alanr" w:date="2021-05-01T17:15:46Z">
        <w:r>
          <w:rPr>
            <w:rFonts w:hint="default" w:ascii="Times New Roman" w:hAnsi="Times New Roman" w:cs="Times New Roman"/>
            <w:sz w:val="24"/>
            <w:szCs w:val="24"/>
            <w:lang w:val="en-US"/>
          </w:rPr>
          <w:t>d fan en</w:t>
        </w:r>
      </w:ins>
      <w:ins w:id="2763" w:author="alanr" w:date="2021-05-01T17:15:47Z">
        <w:r>
          <w:rPr>
            <w:rFonts w:hint="default" w:ascii="Times New Roman" w:hAnsi="Times New Roman" w:cs="Times New Roman"/>
            <w:sz w:val="24"/>
            <w:szCs w:val="24"/>
            <w:lang w:val="en-US"/>
          </w:rPr>
          <w:t>gagement a</w:t>
        </w:r>
      </w:ins>
      <w:ins w:id="2764" w:author="alanr" w:date="2021-05-01T17:15:48Z">
        <w:r>
          <w:rPr>
            <w:rFonts w:hint="default" w:ascii="Times New Roman" w:hAnsi="Times New Roman" w:cs="Times New Roman"/>
            <w:sz w:val="24"/>
            <w:szCs w:val="24"/>
            <w:lang w:val="en-US"/>
          </w:rPr>
          <w:t>nd consum</w:t>
        </w:r>
      </w:ins>
      <w:ins w:id="2765" w:author="alanr" w:date="2021-05-01T17:15:49Z">
        <w:r>
          <w:rPr>
            <w:rFonts w:hint="default" w:ascii="Times New Roman" w:hAnsi="Times New Roman" w:cs="Times New Roman"/>
            <w:sz w:val="24"/>
            <w:szCs w:val="24"/>
            <w:lang w:val="en-US"/>
          </w:rPr>
          <w:t>ption thro</w:t>
        </w:r>
      </w:ins>
      <w:ins w:id="2766" w:author="alanr" w:date="2021-05-01T17:15:50Z">
        <w:r>
          <w:rPr>
            <w:rFonts w:hint="default" w:ascii="Times New Roman" w:hAnsi="Times New Roman" w:cs="Times New Roman"/>
            <w:sz w:val="24"/>
            <w:szCs w:val="24"/>
            <w:lang w:val="en-US"/>
          </w:rPr>
          <w:t xml:space="preserve">ugh </w:t>
        </w:r>
      </w:ins>
      <w:ins w:id="2767" w:author="alanr" w:date="2021-05-01T17:15:51Z">
        <w:r>
          <w:rPr>
            <w:rFonts w:hint="default" w:ascii="Times New Roman" w:hAnsi="Times New Roman" w:cs="Times New Roman"/>
            <w:sz w:val="24"/>
            <w:szCs w:val="24"/>
            <w:lang w:val="en-US"/>
          </w:rPr>
          <w:t>differ</w:t>
        </w:r>
      </w:ins>
      <w:ins w:id="2768" w:author="alanr" w:date="2021-05-01T17:15:52Z">
        <w:r>
          <w:rPr>
            <w:rFonts w:hint="default" w:ascii="Times New Roman" w:hAnsi="Times New Roman" w:cs="Times New Roman"/>
            <w:sz w:val="24"/>
            <w:szCs w:val="24"/>
            <w:lang w:val="en-US"/>
          </w:rPr>
          <w:t>ent chann</w:t>
        </w:r>
      </w:ins>
      <w:ins w:id="2769" w:author="alanr" w:date="2021-05-01T17:15:53Z">
        <w:r>
          <w:rPr>
            <w:rFonts w:hint="default" w:ascii="Times New Roman" w:hAnsi="Times New Roman" w:cs="Times New Roman"/>
            <w:sz w:val="24"/>
            <w:szCs w:val="24"/>
            <w:lang w:val="en-US"/>
          </w:rPr>
          <w:t>els.</w:t>
        </w:r>
      </w:ins>
      <w:ins w:id="2770" w:author="alanr" w:date="2021-05-01T17:15:55Z">
        <w:r>
          <w:rPr>
            <w:rFonts w:hint="default" w:ascii="Times New Roman" w:hAnsi="Times New Roman" w:cs="Times New Roman"/>
            <w:sz w:val="24"/>
            <w:szCs w:val="24"/>
            <w:lang w:val="en-US"/>
          </w:rPr>
          <w:t xml:space="preserve"> </w:t>
        </w:r>
      </w:ins>
    </w:p>
    <w:p>
      <w:pPr>
        <w:spacing w:line="360" w:lineRule="auto"/>
        <w:rPr>
          <w:ins w:id="2771" w:author="alanr" w:date="2021-05-01T19:54:43Z"/>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ins w:id="2772" w:author="alanr" w:date="2021-05-01T19:54:44Z">
        <w:r>
          <w:rPr>
            <w:rFonts w:hint="default" w:ascii="Times New Roman" w:hAnsi="Times New Roman" w:cs="Times New Roman"/>
            <w:sz w:val="24"/>
            <w:szCs w:val="24"/>
            <w:lang w:val="en-US"/>
          </w:rPr>
          <w:t>Finally,</w:t>
        </w:r>
      </w:ins>
      <w:ins w:id="2773" w:author="alanr" w:date="2021-05-01T19:54:45Z">
        <w:r>
          <w:rPr>
            <w:rFonts w:hint="default" w:ascii="Times New Roman" w:hAnsi="Times New Roman" w:cs="Times New Roman"/>
            <w:sz w:val="24"/>
            <w:szCs w:val="24"/>
            <w:lang w:val="en-US"/>
          </w:rPr>
          <w:t xml:space="preserve"> </w:t>
        </w:r>
      </w:ins>
      <w:ins w:id="2774" w:author="alanr" w:date="2021-05-01T19:54:47Z">
        <w:r>
          <w:rPr>
            <w:rFonts w:hint="default" w:ascii="Times New Roman" w:hAnsi="Times New Roman" w:cs="Times New Roman"/>
            <w:sz w:val="24"/>
            <w:szCs w:val="24"/>
            <w:lang w:val="en-US"/>
          </w:rPr>
          <w:t>in our s</w:t>
        </w:r>
      </w:ins>
      <w:ins w:id="2775" w:author="alanr" w:date="2021-05-01T19:54:48Z">
        <w:r>
          <w:rPr>
            <w:rFonts w:hint="default" w:ascii="Times New Roman" w:hAnsi="Times New Roman" w:cs="Times New Roman"/>
            <w:sz w:val="24"/>
            <w:szCs w:val="24"/>
            <w:lang w:val="en-US"/>
          </w:rPr>
          <w:t>tudy we u</w:t>
        </w:r>
      </w:ins>
      <w:ins w:id="2776" w:author="alanr" w:date="2021-05-01T19:54:49Z">
        <w:r>
          <w:rPr>
            <w:rFonts w:hint="default" w:ascii="Times New Roman" w:hAnsi="Times New Roman" w:cs="Times New Roman"/>
            <w:sz w:val="24"/>
            <w:szCs w:val="24"/>
            <w:lang w:val="en-US"/>
          </w:rPr>
          <w:t>se sha</w:t>
        </w:r>
      </w:ins>
      <w:ins w:id="2777" w:author="alanr" w:date="2021-05-01T19:54:50Z">
        <w:r>
          <w:rPr>
            <w:rFonts w:hint="default" w:ascii="Times New Roman" w:hAnsi="Times New Roman" w:cs="Times New Roman"/>
            <w:sz w:val="24"/>
            <w:szCs w:val="24"/>
            <w:lang w:val="en-US"/>
          </w:rPr>
          <w:t>re of for</w:t>
        </w:r>
      </w:ins>
      <w:ins w:id="2778" w:author="alanr" w:date="2021-05-01T19:54:51Z">
        <w:r>
          <w:rPr>
            <w:rFonts w:hint="default" w:ascii="Times New Roman" w:hAnsi="Times New Roman" w:cs="Times New Roman"/>
            <w:sz w:val="24"/>
            <w:szCs w:val="24"/>
            <w:lang w:val="en-US"/>
          </w:rPr>
          <w:t>eigners as</w:t>
        </w:r>
      </w:ins>
      <w:ins w:id="2779" w:author="alanr" w:date="2021-05-01T19:54:52Z">
        <w:r>
          <w:rPr>
            <w:rFonts w:hint="default" w:ascii="Times New Roman" w:hAnsi="Times New Roman" w:cs="Times New Roman"/>
            <w:sz w:val="24"/>
            <w:szCs w:val="24"/>
            <w:lang w:val="en-US"/>
          </w:rPr>
          <w:t xml:space="preserve"> the degr</w:t>
        </w:r>
      </w:ins>
      <w:ins w:id="2780" w:author="alanr" w:date="2021-05-01T19:54:53Z">
        <w:r>
          <w:rPr>
            <w:rFonts w:hint="default" w:ascii="Times New Roman" w:hAnsi="Times New Roman" w:cs="Times New Roman"/>
            <w:sz w:val="24"/>
            <w:szCs w:val="24"/>
            <w:lang w:val="en-US"/>
          </w:rPr>
          <w:t>ee to whic</w:t>
        </w:r>
      </w:ins>
      <w:ins w:id="2781" w:author="alanr" w:date="2021-05-01T19:54:54Z">
        <w:r>
          <w:rPr>
            <w:rFonts w:hint="default" w:ascii="Times New Roman" w:hAnsi="Times New Roman" w:cs="Times New Roman"/>
            <w:sz w:val="24"/>
            <w:szCs w:val="24"/>
            <w:lang w:val="en-US"/>
          </w:rPr>
          <w:t xml:space="preserve">h </w:t>
        </w:r>
      </w:ins>
      <w:ins w:id="2782" w:author="alanr" w:date="2021-05-01T19:54:55Z">
        <w:r>
          <w:rPr>
            <w:rFonts w:hint="default" w:ascii="Times New Roman" w:hAnsi="Times New Roman" w:cs="Times New Roman"/>
            <w:sz w:val="24"/>
            <w:szCs w:val="24"/>
            <w:lang w:val="en-US"/>
          </w:rPr>
          <w:t>fa</w:t>
        </w:r>
      </w:ins>
      <w:ins w:id="2783" w:author="alanr" w:date="2021-05-01T19:54:56Z">
        <w:r>
          <w:rPr>
            <w:rFonts w:hint="default" w:ascii="Times New Roman" w:hAnsi="Times New Roman" w:cs="Times New Roman"/>
            <w:sz w:val="24"/>
            <w:szCs w:val="24"/>
            <w:lang w:val="en-US"/>
          </w:rPr>
          <w:t>ns identif</w:t>
        </w:r>
      </w:ins>
      <w:ins w:id="2784" w:author="alanr" w:date="2021-05-01T19:54:57Z">
        <w:r>
          <w:rPr>
            <w:rFonts w:hint="default" w:ascii="Times New Roman" w:hAnsi="Times New Roman" w:cs="Times New Roman"/>
            <w:sz w:val="24"/>
            <w:szCs w:val="24"/>
            <w:lang w:val="en-US"/>
          </w:rPr>
          <w:t>y w</w:t>
        </w:r>
      </w:ins>
      <w:ins w:id="2785" w:author="alanr" w:date="2021-05-01T19:54:58Z">
        <w:r>
          <w:rPr>
            <w:rFonts w:hint="default" w:ascii="Times New Roman" w:hAnsi="Times New Roman" w:cs="Times New Roman"/>
            <w:sz w:val="24"/>
            <w:szCs w:val="24"/>
            <w:lang w:val="en-US"/>
          </w:rPr>
          <w:t xml:space="preserve">ith their </w:t>
        </w:r>
      </w:ins>
      <w:ins w:id="2786" w:author="alanr" w:date="2021-05-01T19:54:59Z">
        <w:r>
          <w:rPr>
            <w:rFonts w:hint="default" w:ascii="Times New Roman" w:hAnsi="Times New Roman" w:cs="Times New Roman"/>
            <w:sz w:val="24"/>
            <w:szCs w:val="24"/>
            <w:lang w:val="en-US"/>
          </w:rPr>
          <w:t>te</w:t>
        </w:r>
      </w:ins>
      <w:ins w:id="2787" w:author="alanr" w:date="2021-05-01T19:55:00Z">
        <w:r>
          <w:rPr>
            <w:rFonts w:hint="default" w:ascii="Times New Roman" w:hAnsi="Times New Roman" w:cs="Times New Roman"/>
            <w:sz w:val="24"/>
            <w:szCs w:val="24"/>
            <w:lang w:val="en-US"/>
          </w:rPr>
          <w:t xml:space="preserve">ams </w:t>
        </w:r>
      </w:ins>
      <w:ins w:id="2788" w:author="alanr" w:date="2021-05-01T19:55:01Z">
        <w:r>
          <w:rPr>
            <w:rFonts w:hint="default" w:ascii="Times New Roman" w:hAnsi="Times New Roman" w:cs="Times New Roman"/>
            <w:sz w:val="24"/>
            <w:szCs w:val="24"/>
            <w:lang w:val="en-US"/>
          </w:rPr>
          <w:t xml:space="preserve">and </w:t>
        </w:r>
      </w:ins>
      <w:ins w:id="2789" w:author="alanr" w:date="2021-05-01T19:55:06Z">
        <w:r>
          <w:rPr>
            <w:rFonts w:hint="default" w:ascii="Times New Roman" w:hAnsi="Times New Roman" w:cs="Times New Roman"/>
            <w:sz w:val="24"/>
            <w:szCs w:val="24"/>
            <w:lang w:val="en-US"/>
          </w:rPr>
          <w:t>subseque</w:t>
        </w:r>
      </w:ins>
      <w:ins w:id="2790" w:author="alanr" w:date="2021-05-01T19:55:07Z">
        <w:r>
          <w:rPr>
            <w:rFonts w:hint="default" w:ascii="Times New Roman" w:hAnsi="Times New Roman" w:cs="Times New Roman"/>
            <w:sz w:val="24"/>
            <w:szCs w:val="24"/>
            <w:lang w:val="en-US"/>
          </w:rPr>
          <w:t xml:space="preserve">ntly </w:t>
        </w:r>
      </w:ins>
      <w:ins w:id="2791" w:author="alanr" w:date="2021-05-01T19:55:08Z">
        <w:r>
          <w:rPr>
            <w:rFonts w:hint="default" w:ascii="Times New Roman" w:hAnsi="Times New Roman" w:cs="Times New Roman"/>
            <w:sz w:val="24"/>
            <w:szCs w:val="24"/>
            <w:lang w:val="en-US"/>
          </w:rPr>
          <w:t xml:space="preserve">the </w:t>
        </w:r>
      </w:ins>
      <w:ins w:id="2792" w:author="alanr" w:date="2021-05-01T19:55:11Z">
        <w:r>
          <w:rPr>
            <w:rFonts w:hint="default" w:ascii="Times New Roman" w:hAnsi="Times New Roman" w:cs="Times New Roman"/>
            <w:sz w:val="24"/>
            <w:szCs w:val="24"/>
            <w:lang w:val="en-US"/>
          </w:rPr>
          <w:t xml:space="preserve">intensity </w:t>
        </w:r>
      </w:ins>
      <w:ins w:id="2793" w:author="alanr" w:date="2021-05-01T19:55:17Z">
        <w:r>
          <w:rPr>
            <w:rFonts w:hint="default" w:ascii="Times New Roman" w:hAnsi="Times New Roman" w:cs="Times New Roman"/>
            <w:sz w:val="24"/>
            <w:szCs w:val="24"/>
            <w:lang w:val="en-US"/>
          </w:rPr>
          <w:t>with w</w:t>
        </w:r>
      </w:ins>
      <w:ins w:id="2794" w:author="alanr" w:date="2021-05-01T19:55:18Z">
        <w:r>
          <w:rPr>
            <w:rFonts w:hint="default" w:ascii="Times New Roman" w:hAnsi="Times New Roman" w:cs="Times New Roman"/>
            <w:sz w:val="24"/>
            <w:szCs w:val="24"/>
            <w:lang w:val="en-US"/>
          </w:rPr>
          <w:t>hich they su</w:t>
        </w:r>
      </w:ins>
      <w:ins w:id="2795" w:author="alanr" w:date="2021-05-01T19:55:19Z">
        <w:r>
          <w:rPr>
            <w:rFonts w:hint="default" w:ascii="Times New Roman" w:hAnsi="Times New Roman" w:cs="Times New Roman"/>
            <w:sz w:val="24"/>
            <w:szCs w:val="24"/>
            <w:lang w:val="en-US"/>
          </w:rPr>
          <w:t>pport the</w:t>
        </w:r>
      </w:ins>
      <w:ins w:id="2796" w:author="alanr" w:date="2021-05-01T19:55:20Z">
        <w:r>
          <w:rPr>
            <w:rFonts w:hint="default" w:ascii="Times New Roman" w:hAnsi="Times New Roman" w:cs="Times New Roman"/>
            <w:sz w:val="24"/>
            <w:szCs w:val="24"/>
            <w:lang w:val="en-US"/>
          </w:rPr>
          <w:t xml:space="preserve">ir </w:t>
        </w:r>
      </w:ins>
      <w:ins w:id="2797" w:author="alanr" w:date="2021-05-01T19:55:32Z">
        <w:r>
          <w:rPr>
            <w:rFonts w:hint="default" w:ascii="Times New Roman" w:hAnsi="Times New Roman" w:cs="Times New Roman"/>
            <w:sz w:val="24"/>
            <w:szCs w:val="24"/>
            <w:lang w:val="en-US"/>
          </w:rPr>
          <w:t>fol</w:t>
        </w:r>
      </w:ins>
      <w:ins w:id="2798" w:author="alanr" w:date="2021-05-01T19:55:33Z">
        <w:r>
          <w:rPr>
            <w:rFonts w:hint="default" w:ascii="Times New Roman" w:hAnsi="Times New Roman" w:cs="Times New Roman"/>
            <w:sz w:val="24"/>
            <w:szCs w:val="24"/>
            <w:lang w:val="en-US"/>
          </w:rPr>
          <w:t xml:space="preserve">lowing the </w:t>
        </w:r>
      </w:ins>
      <w:ins w:id="2799" w:author="alanr" w:date="2021-05-01T19:55:34Z">
        <w:r>
          <w:rPr>
            <w:rFonts w:hint="default" w:ascii="Times New Roman" w:hAnsi="Times New Roman" w:cs="Times New Roman"/>
            <w:sz w:val="24"/>
            <w:szCs w:val="24"/>
            <w:lang w:val="en-US"/>
          </w:rPr>
          <w:t>globalisati</w:t>
        </w:r>
      </w:ins>
      <w:ins w:id="2800" w:author="alanr" w:date="2021-05-01T19:55:35Z">
        <w:r>
          <w:rPr>
            <w:rFonts w:hint="default" w:ascii="Times New Roman" w:hAnsi="Times New Roman" w:cs="Times New Roman"/>
            <w:sz w:val="24"/>
            <w:szCs w:val="24"/>
            <w:lang w:val="en-US"/>
          </w:rPr>
          <w:t>on of footb</w:t>
        </w:r>
      </w:ins>
      <w:ins w:id="2801" w:author="alanr" w:date="2021-05-01T19:55:36Z">
        <w:r>
          <w:rPr>
            <w:rFonts w:hint="default" w:ascii="Times New Roman" w:hAnsi="Times New Roman" w:cs="Times New Roman"/>
            <w:sz w:val="24"/>
            <w:szCs w:val="24"/>
            <w:lang w:val="en-US"/>
          </w:rPr>
          <w:t>all in re</w:t>
        </w:r>
      </w:ins>
      <w:ins w:id="2802" w:author="alanr" w:date="2021-05-01T19:55:37Z">
        <w:r>
          <w:rPr>
            <w:rFonts w:hint="default" w:ascii="Times New Roman" w:hAnsi="Times New Roman" w:cs="Times New Roman"/>
            <w:sz w:val="24"/>
            <w:szCs w:val="24"/>
            <w:lang w:val="en-US"/>
          </w:rPr>
          <w:t>cent yea</w:t>
        </w:r>
      </w:ins>
      <w:ins w:id="2803" w:author="alanr" w:date="2021-05-01T19:55:38Z">
        <w:r>
          <w:rPr>
            <w:rFonts w:hint="default" w:ascii="Times New Roman" w:hAnsi="Times New Roman" w:cs="Times New Roman"/>
            <w:sz w:val="24"/>
            <w:szCs w:val="24"/>
            <w:lang w:val="en-US"/>
          </w:rPr>
          <w:t>rs</w:t>
        </w:r>
      </w:ins>
      <w:ins w:id="2804" w:author="alanr" w:date="2021-05-01T19:55:21Z">
        <w:r>
          <w:rPr>
            <w:rFonts w:hint="default" w:ascii="Times New Roman" w:hAnsi="Times New Roman" w:cs="Times New Roman"/>
            <w:sz w:val="24"/>
            <w:szCs w:val="24"/>
            <w:lang w:val="en-US"/>
          </w:rPr>
          <w:t xml:space="preserve">. </w:t>
        </w:r>
      </w:ins>
      <w:ins w:id="2805" w:author="alanr" w:date="2021-05-01T19:55:22Z">
        <w:r>
          <w:rPr>
            <w:rFonts w:hint="default" w:ascii="Times New Roman" w:hAnsi="Times New Roman" w:cs="Times New Roman"/>
            <w:sz w:val="24"/>
            <w:szCs w:val="24"/>
            <w:lang w:val="en-US"/>
          </w:rPr>
          <w:t>Howeve</w:t>
        </w:r>
      </w:ins>
      <w:ins w:id="2806" w:author="alanr" w:date="2021-05-01T19:55:23Z">
        <w:r>
          <w:rPr>
            <w:rFonts w:hint="default" w:ascii="Times New Roman" w:hAnsi="Times New Roman" w:cs="Times New Roman"/>
            <w:sz w:val="24"/>
            <w:szCs w:val="24"/>
            <w:lang w:val="en-US"/>
          </w:rPr>
          <w:t xml:space="preserve">r, </w:t>
        </w:r>
      </w:ins>
      <w:ins w:id="2807" w:author="alanr" w:date="2021-05-01T19:55:42Z">
        <w:r>
          <w:rPr>
            <w:rFonts w:hint="default" w:ascii="Times New Roman" w:hAnsi="Times New Roman" w:cs="Times New Roman"/>
            <w:sz w:val="24"/>
            <w:szCs w:val="24"/>
            <w:lang w:val="en-US"/>
          </w:rPr>
          <w:t>a seco</w:t>
        </w:r>
      </w:ins>
      <w:ins w:id="2808" w:author="alanr" w:date="2021-05-01T19:55:43Z">
        <w:r>
          <w:rPr>
            <w:rFonts w:hint="default" w:ascii="Times New Roman" w:hAnsi="Times New Roman" w:cs="Times New Roman"/>
            <w:sz w:val="24"/>
            <w:szCs w:val="24"/>
            <w:lang w:val="en-US"/>
          </w:rPr>
          <w:t xml:space="preserve">nd </w:t>
        </w:r>
      </w:ins>
      <w:ins w:id="2809" w:author="alanr" w:date="2021-05-01T19:55:55Z">
        <w:r>
          <w:rPr>
            <w:rFonts w:hint="default" w:ascii="Times New Roman" w:hAnsi="Times New Roman" w:cs="Times New Roman"/>
            <w:sz w:val="24"/>
            <w:szCs w:val="24"/>
            <w:lang w:val="en-US"/>
          </w:rPr>
          <w:t>way through</w:t>
        </w:r>
      </w:ins>
      <w:ins w:id="2810" w:author="alanr" w:date="2021-05-01T19:55:56Z">
        <w:r>
          <w:rPr>
            <w:rFonts w:hint="default" w:ascii="Times New Roman" w:hAnsi="Times New Roman" w:cs="Times New Roman"/>
            <w:sz w:val="24"/>
            <w:szCs w:val="24"/>
            <w:lang w:val="en-US"/>
          </w:rPr>
          <w:t xml:space="preserve"> which this</w:t>
        </w:r>
      </w:ins>
      <w:ins w:id="2811" w:author="alanr" w:date="2021-05-01T19:55:57Z">
        <w:r>
          <w:rPr>
            <w:rFonts w:hint="default" w:ascii="Times New Roman" w:hAnsi="Times New Roman" w:cs="Times New Roman"/>
            <w:sz w:val="24"/>
            <w:szCs w:val="24"/>
            <w:lang w:val="en-US"/>
          </w:rPr>
          <w:t xml:space="preserve"> </w:t>
        </w:r>
      </w:ins>
      <w:ins w:id="2812" w:author="alanr" w:date="2021-05-01T19:55:59Z">
        <w:r>
          <w:rPr>
            <w:rFonts w:hint="default" w:ascii="Times New Roman" w:hAnsi="Times New Roman" w:cs="Times New Roman"/>
            <w:sz w:val="24"/>
            <w:szCs w:val="24"/>
            <w:lang w:val="en-US"/>
          </w:rPr>
          <w:t>inc</w:t>
        </w:r>
      </w:ins>
      <w:ins w:id="2813" w:author="alanr" w:date="2021-05-01T19:56:00Z">
        <w:r>
          <w:rPr>
            <w:rFonts w:hint="default" w:ascii="Times New Roman" w:hAnsi="Times New Roman" w:cs="Times New Roman"/>
            <w:sz w:val="24"/>
            <w:szCs w:val="24"/>
            <w:lang w:val="en-US"/>
          </w:rPr>
          <w:t>reased</w:t>
        </w:r>
      </w:ins>
      <w:ins w:id="2814" w:author="alanr" w:date="2021-05-01T19:56:01Z">
        <w:r>
          <w:rPr>
            <w:rFonts w:hint="default" w:ascii="Times New Roman" w:hAnsi="Times New Roman" w:cs="Times New Roman"/>
            <w:sz w:val="24"/>
            <w:szCs w:val="24"/>
            <w:lang w:val="en-US"/>
          </w:rPr>
          <w:t xml:space="preserve"> </w:t>
        </w:r>
      </w:ins>
      <w:ins w:id="2815" w:author="alanr" w:date="2021-05-01T19:56:02Z">
        <w:r>
          <w:rPr>
            <w:rFonts w:hint="default" w:ascii="Times New Roman" w:hAnsi="Times New Roman" w:cs="Times New Roman"/>
            <w:sz w:val="24"/>
            <w:szCs w:val="24"/>
            <w:lang w:val="en-US"/>
          </w:rPr>
          <w:t>global</w:t>
        </w:r>
      </w:ins>
      <w:ins w:id="2816" w:author="alanr" w:date="2021-05-01T19:56:03Z">
        <w:r>
          <w:rPr>
            <w:rFonts w:hint="default" w:ascii="Times New Roman" w:hAnsi="Times New Roman" w:cs="Times New Roman"/>
            <w:sz w:val="24"/>
            <w:szCs w:val="24"/>
            <w:lang w:val="en-US"/>
          </w:rPr>
          <w:t>i</w:t>
        </w:r>
      </w:ins>
      <w:ins w:id="2817" w:author="alanr" w:date="2021-05-01T19:56:04Z">
        <w:r>
          <w:rPr>
            <w:rFonts w:hint="default" w:ascii="Times New Roman" w:hAnsi="Times New Roman" w:cs="Times New Roman"/>
            <w:sz w:val="24"/>
            <w:szCs w:val="24"/>
            <w:lang w:val="en-US"/>
          </w:rPr>
          <w:t xml:space="preserve">sation </w:t>
        </w:r>
      </w:ins>
      <w:ins w:id="2818" w:author="alanr" w:date="2021-05-01T19:56:05Z">
        <w:r>
          <w:rPr>
            <w:rFonts w:hint="default" w:ascii="Times New Roman" w:hAnsi="Times New Roman" w:cs="Times New Roman"/>
            <w:sz w:val="24"/>
            <w:szCs w:val="24"/>
            <w:lang w:val="en-US"/>
          </w:rPr>
          <w:t>of foot</w:t>
        </w:r>
      </w:ins>
      <w:ins w:id="2819" w:author="alanr" w:date="2021-05-01T19:56:06Z">
        <w:r>
          <w:rPr>
            <w:rFonts w:hint="default" w:ascii="Times New Roman" w:hAnsi="Times New Roman" w:cs="Times New Roman"/>
            <w:sz w:val="24"/>
            <w:szCs w:val="24"/>
            <w:lang w:val="en-US"/>
          </w:rPr>
          <w:t xml:space="preserve">ball clubs </w:t>
        </w:r>
      </w:ins>
      <w:ins w:id="2820" w:author="alanr" w:date="2021-05-01T19:56:07Z">
        <w:r>
          <w:rPr>
            <w:rFonts w:hint="default" w:ascii="Times New Roman" w:hAnsi="Times New Roman" w:cs="Times New Roman"/>
            <w:sz w:val="24"/>
            <w:szCs w:val="24"/>
            <w:lang w:val="en-US"/>
          </w:rPr>
          <w:t>could influe</w:t>
        </w:r>
      </w:ins>
      <w:ins w:id="2821" w:author="alanr" w:date="2021-05-01T19:56:08Z">
        <w:r>
          <w:rPr>
            <w:rFonts w:hint="default" w:ascii="Times New Roman" w:hAnsi="Times New Roman" w:cs="Times New Roman"/>
            <w:sz w:val="24"/>
            <w:szCs w:val="24"/>
            <w:lang w:val="en-US"/>
          </w:rPr>
          <w:t xml:space="preserve">nce </w:t>
        </w:r>
      </w:ins>
      <w:ins w:id="2822" w:author="alanr" w:date="2021-05-01T19:56:10Z">
        <w:r>
          <w:rPr>
            <w:rFonts w:hint="default" w:ascii="Times New Roman" w:hAnsi="Times New Roman" w:cs="Times New Roman"/>
            <w:sz w:val="24"/>
            <w:szCs w:val="24"/>
            <w:lang w:val="en-US"/>
          </w:rPr>
          <w:t>atmosphere</w:t>
        </w:r>
      </w:ins>
      <w:ins w:id="2823" w:author="alanr" w:date="2021-05-01T19:56:11Z">
        <w:r>
          <w:rPr>
            <w:rFonts w:hint="default" w:ascii="Times New Roman" w:hAnsi="Times New Roman" w:cs="Times New Roman"/>
            <w:sz w:val="24"/>
            <w:szCs w:val="24"/>
            <w:lang w:val="en-US"/>
          </w:rPr>
          <w:t xml:space="preserve"> </w:t>
        </w:r>
      </w:ins>
      <w:ins w:id="2824" w:author="alanr" w:date="2021-05-01T19:56:12Z">
        <w:r>
          <w:rPr>
            <w:rFonts w:hint="default" w:ascii="Times New Roman" w:hAnsi="Times New Roman" w:cs="Times New Roman"/>
            <w:sz w:val="24"/>
            <w:szCs w:val="24"/>
            <w:lang w:val="en-US"/>
          </w:rPr>
          <w:t>within</w:t>
        </w:r>
      </w:ins>
      <w:ins w:id="2825" w:author="alanr" w:date="2021-05-01T19:56:13Z">
        <w:r>
          <w:rPr>
            <w:rFonts w:hint="default" w:ascii="Times New Roman" w:hAnsi="Times New Roman" w:cs="Times New Roman"/>
            <w:sz w:val="24"/>
            <w:szCs w:val="24"/>
            <w:lang w:val="en-US"/>
          </w:rPr>
          <w:t xml:space="preserve"> the stadiu</w:t>
        </w:r>
      </w:ins>
      <w:ins w:id="2826" w:author="alanr" w:date="2021-05-01T19:56:14Z">
        <w:r>
          <w:rPr>
            <w:rFonts w:hint="default" w:ascii="Times New Roman" w:hAnsi="Times New Roman" w:cs="Times New Roman"/>
            <w:sz w:val="24"/>
            <w:szCs w:val="24"/>
            <w:lang w:val="en-US"/>
          </w:rPr>
          <w:t>m is throug</w:t>
        </w:r>
      </w:ins>
      <w:ins w:id="2827" w:author="alanr" w:date="2021-05-01T19:56:15Z">
        <w:r>
          <w:rPr>
            <w:rFonts w:hint="default" w:ascii="Times New Roman" w:hAnsi="Times New Roman" w:cs="Times New Roman"/>
            <w:sz w:val="24"/>
            <w:szCs w:val="24"/>
            <w:lang w:val="en-US"/>
          </w:rPr>
          <w:t>h the c</w:t>
        </w:r>
      </w:ins>
      <w:ins w:id="2828" w:author="alanr" w:date="2021-05-01T19:56:16Z">
        <w:r>
          <w:rPr>
            <w:rFonts w:hint="default" w:ascii="Times New Roman" w:hAnsi="Times New Roman" w:cs="Times New Roman"/>
            <w:sz w:val="24"/>
            <w:szCs w:val="24"/>
            <w:lang w:val="en-US"/>
          </w:rPr>
          <w:t>omp</w:t>
        </w:r>
      </w:ins>
      <w:ins w:id="2829" w:author="alanr" w:date="2021-05-01T19:56:17Z">
        <w:r>
          <w:rPr>
            <w:rFonts w:hint="default" w:ascii="Times New Roman" w:hAnsi="Times New Roman" w:cs="Times New Roman"/>
            <w:sz w:val="24"/>
            <w:szCs w:val="24"/>
            <w:lang w:val="en-US"/>
          </w:rPr>
          <w:t>osit</w:t>
        </w:r>
      </w:ins>
      <w:ins w:id="2830" w:author="alanr" w:date="2021-05-01T19:56:18Z">
        <w:r>
          <w:rPr>
            <w:rFonts w:hint="default" w:ascii="Times New Roman" w:hAnsi="Times New Roman" w:cs="Times New Roman"/>
            <w:sz w:val="24"/>
            <w:szCs w:val="24"/>
            <w:lang w:val="en-US"/>
          </w:rPr>
          <w:t>ion of the c</w:t>
        </w:r>
      </w:ins>
      <w:ins w:id="2831" w:author="alanr" w:date="2021-05-01T19:56:19Z">
        <w:r>
          <w:rPr>
            <w:rFonts w:hint="default" w:ascii="Times New Roman" w:hAnsi="Times New Roman" w:cs="Times New Roman"/>
            <w:sz w:val="24"/>
            <w:szCs w:val="24"/>
            <w:lang w:val="en-US"/>
          </w:rPr>
          <w:t>rowd i</w:t>
        </w:r>
      </w:ins>
      <w:ins w:id="2832" w:author="alanr" w:date="2021-05-01T19:56:20Z">
        <w:r>
          <w:rPr>
            <w:rFonts w:hint="default" w:ascii="Times New Roman" w:hAnsi="Times New Roman" w:cs="Times New Roman"/>
            <w:sz w:val="24"/>
            <w:szCs w:val="24"/>
            <w:lang w:val="en-US"/>
          </w:rPr>
          <w:t xml:space="preserve">tself. </w:t>
        </w:r>
      </w:ins>
      <w:ins w:id="2833" w:author="alanr" w:date="2021-05-01T19:56:27Z">
        <w:r>
          <w:rPr>
            <w:rFonts w:hint="default" w:ascii="Times New Roman" w:hAnsi="Times New Roman" w:cs="Times New Roman"/>
            <w:sz w:val="24"/>
            <w:szCs w:val="24"/>
            <w:lang w:val="en-US"/>
          </w:rPr>
          <w:t>Footbal</w:t>
        </w:r>
      </w:ins>
      <w:ins w:id="2834" w:author="alanr" w:date="2021-05-01T19:56:28Z">
        <w:r>
          <w:rPr>
            <w:rFonts w:hint="default" w:ascii="Times New Roman" w:hAnsi="Times New Roman" w:cs="Times New Roman"/>
            <w:sz w:val="24"/>
            <w:szCs w:val="24"/>
            <w:lang w:val="en-US"/>
          </w:rPr>
          <w:t>l tour</w:t>
        </w:r>
      </w:ins>
      <w:ins w:id="2835" w:author="alanr" w:date="2021-05-01T19:56:29Z">
        <w:r>
          <w:rPr>
            <w:rFonts w:hint="default" w:ascii="Times New Roman" w:hAnsi="Times New Roman" w:cs="Times New Roman"/>
            <w:sz w:val="24"/>
            <w:szCs w:val="24"/>
            <w:lang w:val="en-US"/>
          </w:rPr>
          <w:t xml:space="preserve">ism is </w:t>
        </w:r>
      </w:ins>
      <w:ins w:id="2836" w:author="alanr" w:date="2021-05-01T19:56:30Z">
        <w:r>
          <w:rPr>
            <w:rFonts w:hint="default" w:ascii="Times New Roman" w:hAnsi="Times New Roman" w:cs="Times New Roman"/>
            <w:sz w:val="24"/>
            <w:szCs w:val="24"/>
            <w:lang w:val="en-US"/>
          </w:rPr>
          <w:t xml:space="preserve">a </w:t>
        </w:r>
      </w:ins>
      <w:ins w:id="2837" w:author="alanr" w:date="2021-05-01T19:56:36Z">
        <w:r>
          <w:rPr>
            <w:rFonts w:hint="default" w:ascii="Times New Roman" w:hAnsi="Times New Roman" w:cs="Times New Roman"/>
            <w:sz w:val="24"/>
            <w:szCs w:val="24"/>
            <w:lang w:val="en-US"/>
          </w:rPr>
          <w:t>well know</w:t>
        </w:r>
      </w:ins>
      <w:ins w:id="2838" w:author="alanr" w:date="2021-05-01T19:56:37Z">
        <w:r>
          <w:rPr>
            <w:rFonts w:hint="default" w:ascii="Times New Roman" w:hAnsi="Times New Roman" w:cs="Times New Roman"/>
            <w:sz w:val="24"/>
            <w:szCs w:val="24"/>
            <w:lang w:val="en-US"/>
          </w:rPr>
          <w:t xml:space="preserve">n term </w:t>
        </w:r>
      </w:ins>
      <w:ins w:id="2839" w:author="alanr" w:date="2021-05-01T19:56:38Z">
        <w:r>
          <w:rPr>
            <w:rFonts w:hint="default" w:ascii="Times New Roman" w:hAnsi="Times New Roman" w:cs="Times New Roman"/>
            <w:sz w:val="24"/>
            <w:szCs w:val="24"/>
            <w:lang w:val="en-US"/>
          </w:rPr>
          <w:t>by know w</w:t>
        </w:r>
      </w:ins>
      <w:ins w:id="2840" w:author="alanr" w:date="2021-05-01T19:56:40Z">
        <w:r>
          <w:rPr>
            <w:rFonts w:hint="default" w:ascii="Times New Roman" w:hAnsi="Times New Roman" w:cs="Times New Roman"/>
            <w:sz w:val="24"/>
            <w:szCs w:val="24"/>
            <w:lang w:val="en-US"/>
          </w:rPr>
          <w:t xml:space="preserve">hich </w:t>
        </w:r>
      </w:ins>
      <w:ins w:id="2841" w:author="alanr" w:date="2021-05-01T19:56:41Z">
        <w:r>
          <w:rPr>
            <w:rFonts w:hint="default" w:ascii="Times New Roman" w:hAnsi="Times New Roman" w:cs="Times New Roman"/>
            <w:sz w:val="24"/>
            <w:szCs w:val="24"/>
            <w:lang w:val="en-US"/>
          </w:rPr>
          <w:t>signi</w:t>
        </w:r>
      </w:ins>
      <w:ins w:id="2842" w:author="alanr" w:date="2021-05-01T19:56:42Z">
        <w:r>
          <w:rPr>
            <w:rFonts w:hint="default" w:ascii="Times New Roman" w:hAnsi="Times New Roman" w:cs="Times New Roman"/>
            <w:sz w:val="24"/>
            <w:szCs w:val="24"/>
            <w:lang w:val="en-US"/>
          </w:rPr>
          <w:t>fies the</w:t>
        </w:r>
      </w:ins>
      <w:ins w:id="2843" w:author="alanr" w:date="2021-05-01T19:56:43Z">
        <w:r>
          <w:rPr>
            <w:rFonts w:hint="default" w:ascii="Times New Roman" w:hAnsi="Times New Roman" w:cs="Times New Roman"/>
            <w:sz w:val="24"/>
            <w:szCs w:val="24"/>
            <w:lang w:val="en-US"/>
          </w:rPr>
          <w:t xml:space="preserve"> in</w:t>
        </w:r>
      </w:ins>
      <w:ins w:id="2844" w:author="alanr" w:date="2021-05-01T19:56:44Z">
        <w:r>
          <w:rPr>
            <w:rFonts w:hint="default" w:ascii="Times New Roman" w:hAnsi="Times New Roman" w:cs="Times New Roman"/>
            <w:sz w:val="24"/>
            <w:szCs w:val="24"/>
            <w:lang w:val="en-US"/>
          </w:rPr>
          <w:t xml:space="preserve">flux of </w:t>
        </w:r>
      </w:ins>
      <w:ins w:id="2845" w:author="alanr" w:date="2021-05-01T19:56:49Z">
        <w:r>
          <w:rPr>
            <w:rFonts w:hint="default" w:ascii="Times New Roman" w:hAnsi="Times New Roman" w:cs="Times New Roman"/>
            <w:sz w:val="24"/>
            <w:szCs w:val="24"/>
            <w:lang w:val="en-US"/>
          </w:rPr>
          <w:t>pri</w:t>
        </w:r>
      </w:ins>
      <w:ins w:id="2846" w:author="alanr" w:date="2021-05-01T19:56:50Z">
        <w:r>
          <w:rPr>
            <w:rFonts w:hint="default" w:ascii="Times New Roman" w:hAnsi="Times New Roman" w:cs="Times New Roman"/>
            <w:sz w:val="24"/>
            <w:szCs w:val="24"/>
            <w:lang w:val="en-US"/>
          </w:rPr>
          <w:t xml:space="preserve">marily </w:t>
        </w:r>
      </w:ins>
      <w:ins w:id="2847" w:author="alanr" w:date="2021-05-01T19:56:51Z">
        <w:r>
          <w:rPr>
            <w:rFonts w:hint="default" w:ascii="Times New Roman" w:hAnsi="Times New Roman" w:cs="Times New Roman"/>
            <w:sz w:val="24"/>
            <w:szCs w:val="24"/>
            <w:lang w:val="en-US"/>
          </w:rPr>
          <w:t>asian sup</w:t>
        </w:r>
      </w:ins>
      <w:ins w:id="2848" w:author="alanr" w:date="2021-05-01T19:56:52Z">
        <w:r>
          <w:rPr>
            <w:rFonts w:hint="default" w:ascii="Times New Roman" w:hAnsi="Times New Roman" w:cs="Times New Roman"/>
            <w:sz w:val="24"/>
            <w:szCs w:val="24"/>
            <w:lang w:val="en-US"/>
          </w:rPr>
          <w:t>porters a</w:t>
        </w:r>
      </w:ins>
      <w:ins w:id="2849" w:author="alanr" w:date="2021-05-01T19:56:53Z">
        <w:r>
          <w:rPr>
            <w:rFonts w:hint="default" w:ascii="Times New Roman" w:hAnsi="Times New Roman" w:cs="Times New Roman"/>
            <w:sz w:val="24"/>
            <w:szCs w:val="24"/>
            <w:lang w:val="en-US"/>
          </w:rPr>
          <w:t xml:space="preserve">t premier </w:t>
        </w:r>
      </w:ins>
      <w:ins w:id="2850" w:author="alanr" w:date="2021-05-01T19:56:54Z">
        <w:r>
          <w:rPr>
            <w:rFonts w:hint="default" w:ascii="Times New Roman" w:hAnsi="Times New Roman" w:cs="Times New Roman"/>
            <w:sz w:val="24"/>
            <w:szCs w:val="24"/>
            <w:lang w:val="en-US"/>
          </w:rPr>
          <w:t>lea</w:t>
        </w:r>
      </w:ins>
      <w:ins w:id="2851" w:author="alanr" w:date="2021-05-01T19:56:55Z">
        <w:r>
          <w:rPr>
            <w:rFonts w:hint="default" w:ascii="Times New Roman" w:hAnsi="Times New Roman" w:cs="Times New Roman"/>
            <w:sz w:val="24"/>
            <w:szCs w:val="24"/>
            <w:lang w:val="en-US"/>
          </w:rPr>
          <w:t xml:space="preserve">gue and </w:t>
        </w:r>
      </w:ins>
      <w:ins w:id="2852" w:author="alanr" w:date="2021-05-01T19:56:56Z">
        <w:r>
          <w:rPr>
            <w:rFonts w:hint="default" w:ascii="Times New Roman" w:hAnsi="Times New Roman" w:cs="Times New Roman"/>
            <w:sz w:val="24"/>
            <w:szCs w:val="24"/>
            <w:lang w:val="en-US"/>
          </w:rPr>
          <w:t xml:space="preserve">la </w:t>
        </w:r>
      </w:ins>
      <w:ins w:id="2853" w:author="alanr" w:date="2021-05-01T19:56:57Z">
        <w:r>
          <w:rPr>
            <w:rFonts w:hint="default" w:ascii="Times New Roman" w:hAnsi="Times New Roman" w:cs="Times New Roman"/>
            <w:sz w:val="24"/>
            <w:szCs w:val="24"/>
            <w:lang w:val="en-US"/>
          </w:rPr>
          <w:t>liga clu</w:t>
        </w:r>
      </w:ins>
      <w:ins w:id="2854" w:author="alanr" w:date="2021-05-01T19:56:58Z">
        <w:r>
          <w:rPr>
            <w:rFonts w:hint="default" w:ascii="Times New Roman" w:hAnsi="Times New Roman" w:cs="Times New Roman"/>
            <w:sz w:val="24"/>
            <w:szCs w:val="24"/>
            <w:lang w:val="en-US"/>
          </w:rPr>
          <w:t xml:space="preserve">bs </w:t>
        </w:r>
      </w:ins>
      <w:ins w:id="2855" w:author="alanr" w:date="2021-05-01T19:57:02Z">
        <w:r>
          <w:rPr>
            <w:rFonts w:hint="default" w:ascii="Times New Roman" w:hAnsi="Times New Roman" w:cs="Times New Roman"/>
            <w:sz w:val="24"/>
            <w:szCs w:val="24"/>
            <w:lang w:val="en-US"/>
          </w:rPr>
          <w:t>at ho</w:t>
        </w:r>
      </w:ins>
      <w:ins w:id="2856" w:author="alanr" w:date="2021-05-01T19:57:03Z">
        <w:r>
          <w:rPr>
            <w:rFonts w:hint="default" w:ascii="Times New Roman" w:hAnsi="Times New Roman" w:cs="Times New Roman"/>
            <w:sz w:val="24"/>
            <w:szCs w:val="24"/>
            <w:lang w:val="en-US"/>
          </w:rPr>
          <w:t>me mat</w:t>
        </w:r>
      </w:ins>
      <w:ins w:id="2857" w:author="alanr" w:date="2021-05-01T19:57:04Z">
        <w:r>
          <w:rPr>
            <w:rFonts w:hint="default" w:ascii="Times New Roman" w:hAnsi="Times New Roman" w:cs="Times New Roman"/>
            <w:sz w:val="24"/>
            <w:szCs w:val="24"/>
            <w:lang w:val="en-US"/>
          </w:rPr>
          <w:t>ches.</w:t>
        </w:r>
      </w:ins>
      <w:ins w:id="2858" w:author="alanr" w:date="2021-05-01T19:57:05Z">
        <w:r>
          <w:rPr>
            <w:rFonts w:hint="default" w:ascii="Times New Roman" w:hAnsi="Times New Roman" w:cs="Times New Roman"/>
            <w:sz w:val="24"/>
            <w:szCs w:val="24"/>
            <w:lang w:val="en-US"/>
          </w:rPr>
          <w:t xml:space="preserve"> </w:t>
        </w:r>
      </w:ins>
      <w:ins w:id="2859" w:author="alanr" w:date="2021-05-01T19:57:06Z">
        <w:r>
          <w:rPr>
            <w:rFonts w:hint="default" w:ascii="Times New Roman" w:hAnsi="Times New Roman" w:cs="Times New Roman"/>
            <w:sz w:val="24"/>
            <w:szCs w:val="24"/>
            <w:lang w:val="en-US"/>
          </w:rPr>
          <w:t>These su</w:t>
        </w:r>
      </w:ins>
      <w:ins w:id="2860" w:author="alanr" w:date="2021-05-01T19:57:07Z">
        <w:r>
          <w:rPr>
            <w:rFonts w:hint="default" w:ascii="Times New Roman" w:hAnsi="Times New Roman" w:cs="Times New Roman"/>
            <w:sz w:val="24"/>
            <w:szCs w:val="24"/>
            <w:lang w:val="en-US"/>
          </w:rPr>
          <w:t>pp</w:t>
        </w:r>
      </w:ins>
      <w:ins w:id="2861" w:author="alanr" w:date="2021-05-01T19:57:08Z">
        <w:r>
          <w:rPr>
            <w:rFonts w:hint="default" w:ascii="Times New Roman" w:hAnsi="Times New Roman" w:cs="Times New Roman"/>
            <w:sz w:val="24"/>
            <w:szCs w:val="24"/>
            <w:lang w:val="en-US"/>
          </w:rPr>
          <w:t>or</w:t>
        </w:r>
      </w:ins>
      <w:ins w:id="2862" w:author="alanr" w:date="2021-05-01T19:57:09Z">
        <w:r>
          <w:rPr>
            <w:rFonts w:hint="default" w:ascii="Times New Roman" w:hAnsi="Times New Roman" w:cs="Times New Roman"/>
            <w:sz w:val="24"/>
            <w:szCs w:val="24"/>
            <w:lang w:val="en-US"/>
          </w:rPr>
          <w:t>ters</w:t>
        </w:r>
      </w:ins>
      <w:ins w:id="2863" w:author="alanr" w:date="2021-05-01T19:57:14Z">
        <w:r>
          <w:rPr>
            <w:rFonts w:hint="default" w:ascii="Times New Roman" w:hAnsi="Times New Roman" w:cs="Times New Roman"/>
            <w:sz w:val="24"/>
            <w:szCs w:val="24"/>
            <w:lang w:val="en-US"/>
          </w:rPr>
          <w:t xml:space="preserve"> </w:t>
        </w:r>
      </w:ins>
      <w:ins w:id="2864" w:author="alanr" w:date="2021-05-01T19:57:15Z">
        <w:r>
          <w:rPr>
            <w:rFonts w:hint="default" w:ascii="Times New Roman" w:hAnsi="Times New Roman" w:cs="Times New Roman"/>
            <w:sz w:val="24"/>
            <w:szCs w:val="24"/>
            <w:lang w:val="en-US"/>
          </w:rPr>
          <w:t>their mai</w:t>
        </w:r>
      </w:ins>
      <w:ins w:id="2865" w:author="alanr" w:date="2021-05-01T19:57:16Z">
        <w:r>
          <w:rPr>
            <w:rFonts w:hint="default" w:ascii="Times New Roman" w:hAnsi="Times New Roman" w:cs="Times New Roman"/>
            <w:sz w:val="24"/>
            <w:szCs w:val="24"/>
            <w:lang w:val="en-US"/>
          </w:rPr>
          <w:t xml:space="preserve">n goal is </w:t>
        </w:r>
      </w:ins>
      <w:ins w:id="2866" w:author="alanr" w:date="2021-05-01T19:57:17Z">
        <w:r>
          <w:rPr>
            <w:rFonts w:hint="default" w:ascii="Times New Roman" w:hAnsi="Times New Roman" w:cs="Times New Roman"/>
            <w:sz w:val="24"/>
            <w:szCs w:val="24"/>
            <w:lang w:val="en-US"/>
          </w:rPr>
          <w:t>the experi</w:t>
        </w:r>
      </w:ins>
      <w:ins w:id="2867" w:author="alanr" w:date="2021-05-01T19:57:18Z">
        <w:r>
          <w:rPr>
            <w:rFonts w:hint="default" w:ascii="Times New Roman" w:hAnsi="Times New Roman" w:cs="Times New Roman"/>
            <w:sz w:val="24"/>
            <w:szCs w:val="24"/>
            <w:lang w:val="en-US"/>
          </w:rPr>
          <w:t xml:space="preserve">ence </w:t>
        </w:r>
      </w:ins>
      <w:ins w:id="2868" w:author="alanr" w:date="2021-05-01T19:57:19Z">
        <w:r>
          <w:rPr>
            <w:rFonts w:hint="default" w:ascii="Times New Roman" w:hAnsi="Times New Roman" w:cs="Times New Roman"/>
            <w:sz w:val="24"/>
            <w:szCs w:val="24"/>
            <w:lang w:val="en-US"/>
          </w:rPr>
          <w:t xml:space="preserve">of </w:t>
        </w:r>
      </w:ins>
      <w:ins w:id="2869" w:author="alanr" w:date="2021-05-01T19:57:22Z">
        <w:r>
          <w:rPr>
            <w:rFonts w:hint="default" w:ascii="Times New Roman" w:hAnsi="Times New Roman" w:cs="Times New Roman"/>
            <w:sz w:val="24"/>
            <w:szCs w:val="24"/>
            <w:lang w:val="en-US"/>
          </w:rPr>
          <w:t>vis</w:t>
        </w:r>
      </w:ins>
      <w:ins w:id="2870" w:author="alanr" w:date="2021-05-01T19:57:24Z">
        <w:r>
          <w:rPr>
            <w:rFonts w:hint="default" w:ascii="Times New Roman" w:hAnsi="Times New Roman" w:cs="Times New Roman"/>
            <w:sz w:val="24"/>
            <w:szCs w:val="24"/>
            <w:lang w:val="en-US"/>
          </w:rPr>
          <w:t>iting a ma</w:t>
        </w:r>
      </w:ins>
      <w:ins w:id="2871" w:author="alanr" w:date="2021-05-01T19:57:25Z">
        <w:r>
          <w:rPr>
            <w:rFonts w:hint="default" w:ascii="Times New Roman" w:hAnsi="Times New Roman" w:cs="Times New Roman"/>
            <w:sz w:val="24"/>
            <w:szCs w:val="24"/>
            <w:lang w:val="en-US"/>
          </w:rPr>
          <w:t xml:space="preserve">tch </w:t>
        </w:r>
      </w:ins>
      <w:ins w:id="2872" w:author="alanr" w:date="2021-05-01T19:57:28Z">
        <w:r>
          <w:rPr>
            <w:rFonts w:hint="default" w:ascii="Times New Roman" w:hAnsi="Times New Roman" w:cs="Times New Roman"/>
            <w:sz w:val="24"/>
            <w:szCs w:val="24"/>
            <w:lang w:val="en-US"/>
          </w:rPr>
          <w:t xml:space="preserve">and not </w:t>
        </w:r>
      </w:ins>
      <w:ins w:id="2873" w:author="alanr" w:date="2021-05-01T19:57:29Z">
        <w:r>
          <w:rPr>
            <w:rFonts w:hint="default" w:ascii="Times New Roman" w:hAnsi="Times New Roman" w:cs="Times New Roman"/>
            <w:sz w:val="24"/>
            <w:szCs w:val="24"/>
            <w:lang w:val="en-US"/>
          </w:rPr>
          <w:t>necessar</w:t>
        </w:r>
      </w:ins>
      <w:ins w:id="2874" w:author="alanr" w:date="2021-05-01T19:57:30Z">
        <w:r>
          <w:rPr>
            <w:rFonts w:hint="default" w:ascii="Times New Roman" w:hAnsi="Times New Roman" w:cs="Times New Roman"/>
            <w:sz w:val="24"/>
            <w:szCs w:val="24"/>
            <w:lang w:val="en-US"/>
          </w:rPr>
          <w:t xml:space="preserve">ily </w:t>
        </w:r>
      </w:ins>
      <w:ins w:id="2875" w:author="alanr" w:date="2021-05-01T19:57:31Z">
        <w:r>
          <w:rPr>
            <w:rFonts w:hint="default" w:ascii="Times New Roman" w:hAnsi="Times New Roman" w:cs="Times New Roman"/>
            <w:sz w:val="24"/>
            <w:szCs w:val="24"/>
            <w:lang w:val="en-US"/>
          </w:rPr>
          <w:t>rooting fo</w:t>
        </w:r>
      </w:ins>
      <w:ins w:id="2876" w:author="alanr" w:date="2021-05-01T19:57:32Z">
        <w:r>
          <w:rPr>
            <w:rFonts w:hint="default" w:ascii="Times New Roman" w:hAnsi="Times New Roman" w:cs="Times New Roman"/>
            <w:sz w:val="24"/>
            <w:szCs w:val="24"/>
            <w:lang w:val="en-US"/>
          </w:rPr>
          <w:t>r the home t</w:t>
        </w:r>
      </w:ins>
      <w:ins w:id="2877" w:author="alanr" w:date="2021-05-01T19:57:33Z">
        <w:r>
          <w:rPr>
            <w:rFonts w:hint="default" w:ascii="Times New Roman" w:hAnsi="Times New Roman" w:cs="Times New Roman"/>
            <w:sz w:val="24"/>
            <w:szCs w:val="24"/>
            <w:lang w:val="en-US"/>
          </w:rPr>
          <w:t>eam to wi</w:t>
        </w:r>
      </w:ins>
      <w:ins w:id="2878" w:author="alanr" w:date="2021-05-01T19:57:34Z">
        <w:r>
          <w:rPr>
            <w:rFonts w:hint="default" w:ascii="Times New Roman" w:hAnsi="Times New Roman" w:cs="Times New Roman"/>
            <w:sz w:val="24"/>
            <w:szCs w:val="24"/>
            <w:lang w:val="en-US"/>
          </w:rPr>
          <w:t xml:space="preserve">n. </w:t>
        </w:r>
      </w:ins>
      <w:ins w:id="2879" w:author="alanr" w:date="2021-05-01T19:57:35Z">
        <w:r>
          <w:rPr>
            <w:rFonts w:hint="default" w:ascii="Times New Roman" w:hAnsi="Times New Roman" w:cs="Times New Roman"/>
            <w:sz w:val="24"/>
            <w:szCs w:val="24"/>
            <w:lang w:val="en-US"/>
          </w:rPr>
          <w:t>An inte</w:t>
        </w:r>
      </w:ins>
      <w:ins w:id="2880" w:author="alanr" w:date="2021-05-01T19:57:36Z">
        <w:r>
          <w:rPr>
            <w:rFonts w:hint="default" w:ascii="Times New Roman" w:hAnsi="Times New Roman" w:cs="Times New Roman"/>
            <w:sz w:val="24"/>
            <w:szCs w:val="24"/>
            <w:lang w:val="en-US"/>
          </w:rPr>
          <w:t>resti</w:t>
        </w:r>
      </w:ins>
      <w:ins w:id="2881" w:author="alanr" w:date="2021-05-01T19:57:37Z">
        <w:r>
          <w:rPr>
            <w:rFonts w:hint="default" w:ascii="Times New Roman" w:hAnsi="Times New Roman" w:cs="Times New Roman"/>
            <w:sz w:val="24"/>
            <w:szCs w:val="24"/>
            <w:lang w:val="en-US"/>
          </w:rPr>
          <w:t xml:space="preserve">ng </w:t>
        </w:r>
      </w:ins>
      <w:ins w:id="2882" w:author="alanr" w:date="2021-05-01T19:57:38Z">
        <w:r>
          <w:rPr>
            <w:rFonts w:hint="default" w:ascii="Times New Roman" w:hAnsi="Times New Roman" w:cs="Times New Roman"/>
            <w:sz w:val="24"/>
            <w:szCs w:val="24"/>
            <w:lang w:val="en-US"/>
          </w:rPr>
          <w:t>fu</w:t>
        </w:r>
      </w:ins>
      <w:ins w:id="2883" w:author="alanr" w:date="2021-05-01T19:57:39Z">
        <w:r>
          <w:rPr>
            <w:rFonts w:hint="default" w:ascii="Times New Roman" w:hAnsi="Times New Roman" w:cs="Times New Roman"/>
            <w:sz w:val="24"/>
            <w:szCs w:val="24"/>
            <w:lang w:val="en-US"/>
          </w:rPr>
          <w:t>ture area</w:t>
        </w:r>
      </w:ins>
      <w:ins w:id="2884" w:author="alanr" w:date="2021-05-01T19:57:40Z">
        <w:r>
          <w:rPr>
            <w:rFonts w:hint="default" w:ascii="Times New Roman" w:hAnsi="Times New Roman" w:cs="Times New Roman"/>
            <w:sz w:val="24"/>
            <w:szCs w:val="24"/>
            <w:lang w:val="en-US"/>
          </w:rPr>
          <w:t xml:space="preserve"> for resea</w:t>
        </w:r>
      </w:ins>
      <w:ins w:id="2885" w:author="alanr" w:date="2021-05-01T19:57:41Z">
        <w:r>
          <w:rPr>
            <w:rFonts w:hint="default" w:ascii="Times New Roman" w:hAnsi="Times New Roman" w:cs="Times New Roman"/>
            <w:sz w:val="24"/>
            <w:szCs w:val="24"/>
            <w:lang w:val="en-US"/>
          </w:rPr>
          <w:t>rch coul</w:t>
        </w:r>
      </w:ins>
      <w:ins w:id="2886" w:author="alanr" w:date="2021-05-01T19:57:42Z">
        <w:r>
          <w:rPr>
            <w:rFonts w:hint="default" w:ascii="Times New Roman" w:hAnsi="Times New Roman" w:cs="Times New Roman"/>
            <w:sz w:val="24"/>
            <w:szCs w:val="24"/>
            <w:lang w:val="en-US"/>
          </w:rPr>
          <w:t>d b</w:t>
        </w:r>
      </w:ins>
      <w:ins w:id="2887" w:author="alanr" w:date="2021-05-01T19:57:43Z">
        <w:r>
          <w:rPr>
            <w:rFonts w:hint="default" w:ascii="Times New Roman" w:hAnsi="Times New Roman" w:cs="Times New Roman"/>
            <w:sz w:val="24"/>
            <w:szCs w:val="24"/>
            <w:lang w:val="en-US"/>
          </w:rPr>
          <w:t xml:space="preserve">e </w:t>
        </w:r>
      </w:ins>
      <w:ins w:id="2888" w:author="alanr" w:date="2021-05-01T19:57:44Z">
        <w:r>
          <w:rPr>
            <w:rFonts w:hint="default" w:ascii="Times New Roman" w:hAnsi="Times New Roman" w:cs="Times New Roman"/>
            <w:sz w:val="24"/>
            <w:szCs w:val="24"/>
            <w:lang w:val="en-US"/>
          </w:rPr>
          <w:t>to ex</w:t>
        </w:r>
      </w:ins>
      <w:ins w:id="2889" w:author="alanr" w:date="2021-05-01T19:57:45Z">
        <w:r>
          <w:rPr>
            <w:rFonts w:hint="default" w:ascii="Times New Roman" w:hAnsi="Times New Roman" w:cs="Times New Roman"/>
            <w:sz w:val="24"/>
            <w:szCs w:val="24"/>
            <w:lang w:val="en-US"/>
          </w:rPr>
          <w:t>amine the i</w:t>
        </w:r>
      </w:ins>
      <w:ins w:id="2890" w:author="alanr" w:date="2021-05-01T19:57:46Z">
        <w:r>
          <w:rPr>
            <w:rFonts w:hint="default" w:ascii="Times New Roman" w:hAnsi="Times New Roman" w:cs="Times New Roman"/>
            <w:sz w:val="24"/>
            <w:szCs w:val="24"/>
            <w:lang w:val="en-US"/>
          </w:rPr>
          <w:t xml:space="preserve">mpact of </w:t>
        </w:r>
      </w:ins>
      <w:ins w:id="2891" w:author="alanr" w:date="2021-05-01T19:57:47Z">
        <w:r>
          <w:rPr>
            <w:rFonts w:hint="default" w:ascii="Times New Roman" w:hAnsi="Times New Roman" w:cs="Times New Roman"/>
            <w:sz w:val="24"/>
            <w:szCs w:val="24"/>
            <w:lang w:val="en-US"/>
          </w:rPr>
          <w:t>footba</w:t>
        </w:r>
      </w:ins>
      <w:ins w:id="2892" w:author="alanr" w:date="2021-05-01T19:57:48Z">
        <w:r>
          <w:rPr>
            <w:rFonts w:hint="default" w:ascii="Times New Roman" w:hAnsi="Times New Roman" w:cs="Times New Roman"/>
            <w:sz w:val="24"/>
            <w:szCs w:val="24"/>
            <w:lang w:val="en-US"/>
          </w:rPr>
          <w:t>ll touri</w:t>
        </w:r>
      </w:ins>
      <w:ins w:id="2893" w:author="alanr" w:date="2021-05-01T19:57:49Z">
        <w:r>
          <w:rPr>
            <w:rFonts w:hint="default" w:ascii="Times New Roman" w:hAnsi="Times New Roman" w:cs="Times New Roman"/>
            <w:sz w:val="24"/>
            <w:szCs w:val="24"/>
            <w:lang w:val="en-US"/>
          </w:rPr>
          <w:t>sm on crow</w:t>
        </w:r>
      </w:ins>
      <w:ins w:id="2894" w:author="alanr" w:date="2021-05-01T19:57:50Z">
        <w:r>
          <w:rPr>
            <w:rFonts w:hint="default" w:ascii="Times New Roman" w:hAnsi="Times New Roman" w:cs="Times New Roman"/>
            <w:sz w:val="24"/>
            <w:szCs w:val="24"/>
            <w:lang w:val="en-US"/>
          </w:rPr>
          <w:t>d atmo</w:t>
        </w:r>
      </w:ins>
      <w:ins w:id="2895" w:author="alanr" w:date="2021-05-01T19:57:51Z">
        <w:r>
          <w:rPr>
            <w:rFonts w:hint="default" w:ascii="Times New Roman" w:hAnsi="Times New Roman" w:cs="Times New Roman"/>
            <w:sz w:val="24"/>
            <w:szCs w:val="24"/>
            <w:lang w:val="en-US"/>
          </w:rPr>
          <w:t>sphere and</w:t>
        </w:r>
      </w:ins>
      <w:ins w:id="2896" w:author="alanr" w:date="2021-05-01T19:57:52Z">
        <w:r>
          <w:rPr>
            <w:rFonts w:hint="default" w:ascii="Times New Roman" w:hAnsi="Times New Roman" w:cs="Times New Roman"/>
            <w:sz w:val="24"/>
            <w:szCs w:val="24"/>
            <w:lang w:val="en-US"/>
          </w:rPr>
          <w:t xml:space="preserve"> team perfor</w:t>
        </w:r>
      </w:ins>
      <w:ins w:id="2897" w:author="alanr" w:date="2021-05-01T19:57:53Z">
        <w:r>
          <w:rPr>
            <w:rFonts w:hint="default" w:ascii="Times New Roman" w:hAnsi="Times New Roman" w:cs="Times New Roman"/>
            <w:sz w:val="24"/>
            <w:szCs w:val="24"/>
            <w:lang w:val="en-US"/>
          </w:rPr>
          <w:t>mance</w:t>
        </w:r>
      </w:ins>
      <w:ins w:id="2898" w:author="alanr" w:date="2021-05-01T19:57:54Z">
        <w:r>
          <w:rPr>
            <w:rFonts w:hint="default" w:ascii="Times New Roman" w:hAnsi="Times New Roman" w:cs="Times New Roman"/>
            <w:sz w:val="24"/>
            <w:szCs w:val="24"/>
            <w:lang w:val="en-US"/>
          </w:rPr>
          <w:t>.</w:t>
        </w:r>
      </w:ins>
      <w:ins w:id="2899" w:author="alanr" w:date="2021-05-01T19:57:55Z">
        <w:r>
          <w:rPr>
            <w:rFonts w:hint="default" w:ascii="Times New Roman" w:hAnsi="Times New Roman" w:cs="Times New Roman"/>
            <w:sz w:val="24"/>
            <w:szCs w:val="24"/>
            <w:lang w:val="en-US"/>
          </w:rPr>
          <w:t xml:space="preserve"> </w:t>
        </w:r>
      </w:ins>
    </w:p>
    <w:p>
      <w:pPr>
        <w:spacing w:line="360" w:lineRule="auto"/>
        <w:rPr>
          <w:ins w:id="2900" w:author="alanr" w:date="2021-05-01T19:58:34Z"/>
          <w:rFonts w:ascii="Times New Roman" w:hAnsi="Times New Roman" w:cs="Times New Roman"/>
          <w:sz w:val="24"/>
          <w:szCs w:val="24"/>
        </w:rPr>
      </w:pPr>
    </w:p>
    <w:p>
      <w:pPr>
        <w:pStyle w:val="3"/>
        <w:numPr>
          <w:ilvl w:val="1"/>
          <w:numId w:val="0"/>
        </w:numPr>
        <w:spacing w:line="360" w:lineRule="auto"/>
        <w:rPr>
          <w:rFonts w:hint="default" w:ascii="Times New Roman" w:hAnsi="Times New Roman" w:cs="Times New Roman"/>
          <w:sz w:val="28"/>
          <w:szCs w:val="28"/>
          <w:lang w:val="en-US"/>
        </w:rPr>
      </w:pPr>
      <w:r>
        <w:rPr>
          <w:rFonts w:ascii="Times New Roman" w:hAnsi="Times New Roman" w:cs="Times New Roman"/>
          <w:sz w:val="28"/>
          <w:szCs w:val="28"/>
          <w:lang w:val="en-US"/>
        </w:rPr>
        <w:t>5.</w:t>
      </w:r>
      <w:r>
        <w:rPr>
          <w:rFonts w:hint="default" w:ascii="Times New Roman" w:hAnsi="Times New Roman" w:cs="Times New Roman"/>
          <w:sz w:val="28"/>
          <w:szCs w:val="28"/>
          <w:lang w:val="en-US"/>
        </w:rPr>
        <w:t>4</w:t>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US"/>
        </w:rPr>
        <w:t>Final conclusion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study we examined the effect of crowd support on team performance and referee behaviour. We used the unique opportunity provided by the covid-19 pandemic to directly assess the impact of crowd support. We found that crowd s</w:t>
      </w:r>
      <w:bookmarkStart w:id="1" w:name="_GoBack"/>
      <w:bookmarkEnd w:id="1"/>
      <w:r>
        <w:rPr>
          <w:rFonts w:hint="default" w:ascii="Times New Roman" w:hAnsi="Times New Roman" w:cs="Times New Roman"/>
          <w:sz w:val="24"/>
          <w:szCs w:val="24"/>
          <w:lang w:val="en-US"/>
        </w:rPr>
        <w:t xml:space="preserve">upport significantly influences both home team and away team performance and that part of this effect is mediated by the increased referee bias in favour of the home team as a consequence of crowd support in favour of the home team.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ascii="Times New Roman" w:hAnsi="Times New Roman" w:cs="Times New Roman"/>
          <w:color w:val="2D74B5"/>
          <w:sz w:val="32"/>
        </w:rPr>
      </w:pPr>
      <w:r>
        <w:rPr>
          <w:rFonts w:ascii="Times New Roman" w:hAnsi="Times New Roman" w:cs="Times New Roman"/>
          <w:color w:val="2D74B5"/>
          <w:sz w:val="32"/>
        </w:rPr>
        <w:t>6. Bibliography</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ascii="Times New Roman" w:hAnsi="Times New Roman" w:eastAsia="SimSun" w:cs="Times New Roman"/>
          <w:i/>
          <w:iCs/>
          <w:color w:val="222222"/>
          <w:sz w:val="24"/>
          <w:szCs w:val="24"/>
          <w:shd w:val="clear" w:color="auto" w:fill="FFFFFF"/>
        </w:rPr>
        <w:t>Management Decision</w:t>
      </w:r>
      <w:r>
        <w:rPr>
          <w:rFonts w:ascii="Times New Roman" w:hAnsi="Times New Roman" w:eastAsia="SimSun" w:cs="Times New Roman"/>
          <w:color w:val="222222"/>
          <w:sz w:val="24"/>
          <w:szCs w:val="24"/>
          <w:shd w:val="clear" w:color="auto" w:fill="FFFFFF"/>
        </w:rPr>
        <w:t>.</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Agnew, G. A., &amp; Carron, A. V. (1994). Crowd effects and the home advantage. International Journal of Sport Psychology</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Allen, M. S., &amp; Jones, M. V. (2014). </w:t>
      </w:r>
      <w:r>
        <w:rPr>
          <w:rFonts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ascii="Times New Roman" w:hAnsi="Times New Roman" w:eastAsia="SimSun" w:cs="Times New Roman"/>
          <w:i/>
          <w:iCs/>
          <w:color w:val="222222"/>
          <w:sz w:val="24"/>
          <w:szCs w:val="24"/>
          <w:shd w:val="clear" w:color="auto" w:fill="FFFFFF"/>
        </w:rPr>
        <w:t>International Journal of Sport and Exercise Psychology</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12</w:t>
      </w:r>
      <w:r>
        <w:rPr>
          <w:rFonts w:ascii="Times New Roman" w:hAnsi="Times New Roman" w:eastAsia="SimSun" w:cs="Times New Roman"/>
          <w:color w:val="222222"/>
          <w:sz w:val="24"/>
          <w:szCs w:val="24"/>
          <w:shd w:val="clear" w:color="auto" w:fill="FFFFFF"/>
        </w:rPr>
        <w:t>(1), 10-18.</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Brechot, M., &amp; Flepp, R. (2020). Dealing with randomness in match outcomes: how to rethink performance evaluation in european club football using expected goals. Journal of Sports Economics</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Brosamler, G. A. (1988, November). An almost everywhere central limit theorem. In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Mathematical Proceedings of the Cambridge Philosophical Society</w:t>
      </w:r>
      <w:r>
        <w:rPr>
          <w:rFonts w:hint="default" w:ascii="Times New Roman" w:hAnsi="Times New Roman" w:eastAsia="SimSun" w:cs="Times New Roman"/>
          <w:i w:val="0"/>
          <w:iCs w:val="0"/>
          <w:caps w:val="0"/>
          <w:color w:val="222222"/>
          <w:spacing w:val="0"/>
          <w:sz w:val="24"/>
          <w:szCs w:val="24"/>
          <w:shd w:val="clear" w:fill="FFFFFF"/>
        </w:rPr>
        <w:t> (Vol. 104, No. 3, pp. 561-574). Cambridge University Press.</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Cheung, G. W., &amp; Lau, R. S. (2008). Testing mediation and suppression effects of latent variables: Bootstrapping with structural equation models.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Organizational research methods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(2), 296-325.</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3"/>
        </w:numPr>
        <w:spacing w:line="360" w:lineRule="auto"/>
        <w:rPr>
          <w:rFonts w:ascii="Times New Roman" w:hAnsi="Times New Roman" w:cs="Times New Roman"/>
          <w:color w:val="auto"/>
          <w:sz w:val="24"/>
          <w:szCs w:val="24"/>
        </w:rPr>
      </w:pPr>
      <w:r>
        <w:rPr>
          <w:rFonts w:ascii="Times New Roman" w:hAnsi="Times New Roman" w:eastAsia="Helvetica" w:cs="Times New Roman"/>
          <w:color w:val="auto"/>
          <w:sz w:val="24"/>
          <w:szCs w:val="24"/>
          <w:shd w:val="clear" w:color="auto" w:fill="FFFFFF"/>
        </w:rPr>
        <w:t>Csikszentmihalyi, M. (1990). Flow: The psychology of optimal experience. New York, NY: Harper &amp; Row.</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Decroos, T., Bransen, L., Van Haaren, J., &amp; Davis, J. (2019, July). </w:t>
      </w:r>
      <w:r>
        <w:rPr>
          <w:rFonts w:ascii="Times New Roman" w:hAnsi="Times New Roman" w:eastAsia="SimSun" w:cs="Times New Roman"/>
          <w:color w:val="222222"/>
          <w:sz w:val="24"/>
          <w:szCs w:val="24"/>
          <w:shd w:val="clear" w:color="auto" w:fill="FFFFFF"/>
        </w:rPr>
        <w:t>Actions speak louder than goals: Valuing player actions in soccer. In </w:t>
      </w:r>
      <w:r>
        <w:rPr>
          <w:rFonts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ascii="Times New Roman" w:hAnsi="Times New Roman" w:eastAsia="SimSun" w:cs="Times New Roman"/>
          <w:color w:val="222222"/>
          <w:sz w:val="24"/>
          <w:szCs w:val="24"/>
          <w:shd w:val="clear" w:color="auto" w:fill="FFFFFF"/>
        </w:rPr>
        <w:t> (pp. 1851-1861).</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Dion, P. A. (2008). Interpreting structural equation modeling results: A reply to Martin and Cullen. </w:t>
      </w:r>
      <w:r>
        <w:rPr>
          <w:rFonts w:ascii="Times New Roman" w:hAnsi="Times New Roman" w:eastAsia="SimSun" w:cs="Times New Roman"/>
          <w:i/>
          <w:iCs/>
          <w:color w:val="222222"/>
          <w:sz w:val="24"/>
          <w:szCs w:val="24"/>
          <w:shd w:val="clear" w:color="auto" w:fill="FFFFFF"/>
        </w:rPr>
        <w:t>Journal of business ethics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83</w:t>
      </w:r>
      <w:r>
        <w:rPr>
          <w:rFonts w:ascii="Times New Roman" w:hAnsi="Times New Roman" w:eastAsia="SimSun" w:cs="Times New Roman"/>
          <w:color w:val="222222"/>
          <w:sz w:val="24"/>
          <w:szCs w:val="24"/>
          <w:shd w:val="clear" w:color="auto" w:fill="FFFFFF"/>
        </w:rPr>
        <w:t>(3), 365-368.</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Fédération Internationale de Football Association.(2019), FIFA activity report 2018. Retrieved from https://www.fifa.com/who-we-are/official-documents/</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Garicano, L., Palacios-Huerta, I., &amp; Prendergast, C. (2005). Favoritism under social pressure. Review of Economics and Statistics, 87(2), 208-216.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Goddard, J. (2006). Who wins the football?. Significance, 3(1), 16-19.</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(2013). Home Advantage and Crowd Size in Soccer: A Worldwide Study. </w:t>
      </w:r>
      <w:r>
        <w:rPr>
          <w:rFonts w:ascii="Times New Roman" w:hAnsi="Times New Roman" w:eastAsia="SimSun" w:cs="Times New Roman"/>
          <w:i/>
          <w:iCs/>
          <w:color w:val="222222"/>
          <w:sz w:val="24"/>
          <w:szCs w:val="24"/>
          <w:shd w:val="clear" w:color="auto" w:fill="FFFFFF"/>
        </w:rPr>
        <w:t>Journal of Sport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36</w:t>
      </w:r>
      <w:r>
        <w:rPr>
          <w:rFonts w:ascii="Times New Roman" w:hAnsi="Times New Roman" w:eastAsia="SimSun" w:cs="Times New Roman"/>
          <w:color w:val="222222"/>
          <w:sz w:val="24"/>
          <w:szCs w:val="24"/>
          <w:shd w:val="clear" w:color="auto" w:fill="FFFFFF"/>
        </w:rPr>
        <w:t>(4).</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Goumas, C. (2014). Home advantage in Australian soccer. </w:t>
      </w:r>
      <w:r>
        <w:rPr>
          <w:rFonts w:ascii="Times New Roman" w:hAnsi="Times New Roman" w:eastAsia="SimSun" w:cs="Times New Roman"/>
          <w:i/>
          <w:iCs/>
          <w:color w:val="222222"/>
          <w:sz w:val="24"/>
          <w:szCs w:val="24"/>
          <w:shd w:val="clear" w:color="auto" w:fill="FFFFFF"/>
        </w:rPr>
        <w:t>Journal of Science and Medicine in Sport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17</w:t>
      </w:r>
      <w:r>
        <w:rPr>
          <w:rFonts w:ascii="Times New Roman" w:hAnsi="Times New Roman" w:eastAsia="SimSun" w:cs="Times New Roman"/>
          <w:color w:val="222222"/>
          <w:sz w:val="24"/>
          <w:szCs w:val="24"/>
          <w:shd w:val="clear" w:color="auto" w:fill="FFFFFF"/>
        </w:rPr>
        <w:t>(1), 119-123.</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Goumas, C. (2014</w:t>
      </w:r>
      <w:r>
        <w:rPr>
          <w:rFonts w:hint="default" w:ascii="Times New Roman" w:hAnsi="Times New Roman" w:eastAsia="SimSun" w:cs="Times New Roman"/>
          <w:i w:val="0"/>
          <w:iCs w:val="0"/>
          <w:caps w:val="0"/>
          <w:color w:val="222222"/>
          <w:spacing w:val="0"/>
          <w:sz w:val="24"/>
          <w:szCs w:val="24"/>
          <w:shd w:val="clear" w:fill="FFFFFF"/>
          <w:lang w:val="en-US"/>
        </w:rPr>
        <w:t>b</w:t>
      </w:r>
      <w:r>
        <w:rPr>
          <w:rFonts w:ascii="Times New Roman" w:hAnsi="Times New Roman" w:eastAsia="SimSun" w:cs="Times New Roman"/>
          <w:i w:val="0"/>
          <w:iCs w:val="0"/>
          <w:caps w:val="0"/>
          <w:color w:val="222222"/>
          <w:spacing w:val="0"/>
          <w:sz w:val="24"/>
          <w:szCs w:val="24"/>
          <w:shd w:val="clear" w:fill="FFFFFF"/>
        </w:rPr>
        <w:t>). Home advantage and referee bias in European football.</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European journal of sport science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(sup1), S243-S249.</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Gutierrez, D. (2019). </w:t>
      </w:r>
      <w:r>
        <w:rPr>
          <w:rFonts w:ascii="Times New Roman" w:hAnsi="Times New Roman" w:eastAsia="SimSun" w:cs="Times New Roman"/>
          <w:i/>
          <w:iCs/>
          <w:color w:val="222222"/>
          <w:sz w:val="24"/>
          <w:szCs w:val="24"/>
          <w:shd w:val="clear" w:color="auto" w:fill="FFFFFF"/>
        </w:rPr>
        <w:t>Impact of Special Events and Fan-Player Bonding on Identified Fan Consumption-A Study of Professional Soccer in the United States</w:t>
      </w:r>
      <w:r>
        <w:rPr>
          <w:rFonts w:ascii="Times New Roman" w:hAnsi="Times New Roman" w:eastAsia="SimSun" w:cs="Times New Roman"/>
          <w:color w:val="222222"/>
          <w:sz w:val="24"/>
          <w:szCs w:val="24"/>
          <w:shd w:val="clear" w:color="auto" w:fill="FFFFFF"/>
        </w:rPr>
        <w:t> (Doctoral dissertation, Creighton University)</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He, M., Cachucho, R., &amp; Knobbe, A. J. (2015, September). Football Player's Performance and Market Value. In Mlsa@ pkdd/ecml (pp. 87-95).</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Hoechle, D. (2007). Robust standard errors for panel regressions with cross-sectional dependence. </w:t>
      </w:r>
      <w:r>
        <w:rPr>
          <w:rFonts w:ascii="Times New Roman" w:hAnsi="Times New Roman" w:eastAsia="SimSun" w:cs="Times New Roman"/>
          <w:i/>
          <w:iCs/>
          <w:color w:val="222222"/>
          <w:sz w:val="24"/>
          <w:szCs w:val="24"/>
          <w:shd w:val="clear" w:color="auto" w:fill="FFFFFF"/>
        </w:rPr>
        <w:t>The stata journal</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w:t>
      </w:r>
      <w:r>
        <w:rPr>
          <w:rFonts w:ascii="Times New Roman" w:hAnsi="Times New Roman" w:eastAsia="SimSun" w:cs="Times New Roman"/>
          <w:color w:val="222222"/>
          <w:sz w:val="24"/>
          <w:szCs w:val="24"/>
          <w:shd w:val="clear" w:color="auto" w:fill="FFFFFF"/>
        </w:rPr>
        <w:t>(3), 281-312.</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Iacobucci, D., Schneider, M. J., Popovich, D. L., &amp; Bakamitsos, G. A. (2017). Mean centering, multicollinearity, and moderators in multiple regression: The reconciliation redux. </w:t>
      </w:r>
      <w:r>
        <w:rPr>
          <w:rFonts w:ascii="Times New Roman" w:hAnsi="Times New Roman" w:eastAsia="SimSun" w:cs="Times New Roman"/>
          <w:i/>
          <w:iCs/>
          <w:color w:val="222222"/>
          <w:sz w:val="24"/>
          <w:szCs w:val="24"/>
          <w:shd w:val="clear" w:color="auto" w:fill="FFFFFF"/>
        </w:rPr>
        <w:t>Behavior research methods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49</w:t>
      </w:r>
      <w:r>
        <w:rPr>
          <w:rFonts w:ascii="Times New Roman" w:hAnsi="Times New Roman" w:eastAsia="SimSun" w:cs="Times New Roman"/>
          <w:color w:val="222222"/>
          <w:sz w:val="24"/>
          <w:szCs w:val="24"/>
          <w:shd w:val="clear" w:color="auto" w:fill="FFFFFF"/>
        </w:rPr>
        <w:t>(1), 403-404.</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Inan, T. (2020). The Effect of Crowd Support on Home-Field Advantage: Evidence from European Football. Annals of Applied Sport Science, </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i w:val="0"/>
          <w:iCs w:val="0"/>
          <w:caps w:val="0"/>
          <w:color w:val="222222"/>
          <w:spacing w:val="0"/>
          <w:sz w:val="24"/>
          <w:szCs w:val="24"/>
          <w:shd w:val="clear" w:fill="FFFFFF"/>
        </w:rPr>
        <w:t>James, G., Witten, D., Hastie, T., &amp; Tibshirani, R. (2013).</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An introduction to statistical learning</w:t>
      </w:r>
      <w:r>
        <w:rPr>
          <w:rFonts w:hint="default" w:ascii="Times New Roman" w:hAnsi="Times New Roman" w:eastAsia="SimSun" w:cs="Times New Roman"/>
          <w:i w:val="0"/>
          <w:iCs w:val="0"/>
          <w:caps w:val="0"/>
          <w:color w:val="222222"/>
          <w:spacing w:val="0"/>
          <w:sz w:val="24"/>
          <w:szCs w:val="24"/>
          <w:shd w:val="clear" w:fill="FFFFFF"/>
        </w:rPr>
        <w:t> (Vol. 112, p. 18). New York: springer.</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ascii="Times New Roman" w:hAnsi="Times New Roman" w:eastAsia="SimSun" w:cs="Times New Roman"/>
          <w:i/>
          <w:iCs/>
          <w:color w:val="222222"/>
          <w:sz w:val="24"/>
          <w:szCs w:val="24"/>
          <w:shd w:val="clear" w:color="auto" w:fill="FFFFFF"/>
        </w:rPr>
        <w:t>Journal of sports science &amp; medicine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10</w:t>
      </w:r>
      <w:r>
        <w:rPr>
          <w:rFonts w:ascii="Times New Roman" w:hAnsi="Times New Roman" w:eastAsia="SimSun" w:cs="Times New Roman"/>
          <w:color w:val="222222"/>
          <w:sz w:val="24"/>
          <w:szCs w:val="24"/>
          <w:shd w:val="clear" w:color="auto" w:fill="FFFFFF"/>
        </w:rPr>
        <w:t>(3), 465.</w:t>
      </w:r>
    </w:p>
    <w:p>
      <w:pPr>
        <w:numPr>
          <w:ilvl w:val="0"/>
          <w:numId w:val="3"/>
        </w:numPr>
        <w:spacing w:line="360" w:lineRule="auto"/>
        <w:rPr>
          <w:rFonts w:ascii="Times New Roman" w:hAnsi="Times New Roman" w:cs="Times New Roman"/>
          <w:color w:val="auto"/>
          <w:sz w:val="24"/>
          <w:szCs w:val="24"/>
        </w:rPr>
      </w:pPr>
      <w:r>
        <w:rPr>
          <w:rFonts w:ascii="Times New Roman" w:hAnsi="Times New Roman" w:eastAsia="SimSun" w:cs="Times New Roman"/>
          <w:color w:val="auto"/>
          <w:sz w:val="24"/>
          <w:szCs w:val="24"/>
          <w:shd w:val="clear" w:color="auto" w:fill="FFFFFF"/>
        </w:rPr>
        <w:t>Lee, H., Gipson, C., &amp; Barnhill, C. (2017). Experience of spectator flow and perceived stadium atmosphere: Moderating role of team identification.</w:t>
      </w:r>
      <w:r>
        <w:rPr>
          <w:rFonts w:ascii="Times New Roman" w:hAnsi="Times New Roman" w:eastAsia="SimSun" w:cs="Times New Roman"/>
          <w:i/>
          <w:iCs/>
          <w:color w:val="auto"/>
          <w:sz w:val="24"/>
          <w:szCs w:val="24"/>
          <w:shd w:val="clear" w:color="auto" w:fill="FFFFFF"/>
        </w:rPr>
        <w:t> Sport Marketing Quarterly, 26</w:t>
      </w:r>
      <w:r>
        <w:rPr>
          <w:rFonts w:ascii="Times New Roman" w:hAnsi="Times New Roman" w:eastAsia="SimSun" w:cs="Times New Roman"/>
          <w:color w:val="auto"/>
          <w:sz w:val="24"/>
          <w:szCs w:val="24"/>
          <w:shd w:val="clear" w:color="auto" w:fill="FFFFFF"/>
        </w:rPr>
        <w:t>(2), 87-98</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Magen, Z. (1980). Encounter group effects on soccer team performance. </w:t>
      </w:r>
      <w:r>
        <w:rPr>
          <w:rFonts w:ascii="Times New Roman" w:hAnsi="Times New Roman" w:eastAsia="SimSun" w:cs="Times New Roman"/>
          <w:i/>
          <w:iCs/>
          <w:color w:val="222222"/>
          <w:sz w:val="24"/>
          <w:szCs w:val="24"/>
          <w:shd w:val="clear" w:color="auto" w:fill="FFFFFF"/>
        </w:rPr>
        <w:t>Small Group Behavior</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11</w:t>
      </w:r>
      <w:r>
        <w:rPr>
          <w:rFonts w:ascii="Times New Roman" w:hAnsi="Times New Roman" w:eastAsia="SimSun" w:cs="Times New Roman"/>
          <w:color w:val="222222"/>
          <w:sz w:val="24"/>
          <w:szCs w:val="24"/>
          <w:shd w:val="clear" w:color="auto" w:fill="FFFFFF"/>
        </w:rPr>
        <w:t>(3), 339-344.</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McSharry, P. E. (2007). Altitude and athletic performance: statistical analysis using football results. Bmj, 335(7633), 1278-1281.</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Neave N, Wolfson S. Testosterone, territoriality, and the 'home advantage'. Physiol Behav 2003; 78: 269-75.</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Nevill, A. M., Newell, S. M., &amp; Gale, S. (1996). Factors associated with home advantage in English and Scottish soccer matches.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14</w:t>
      </w:r>
      <w:r>
        <w:rPr>
          <w:rFonts w:ascii="Times New Roman" w:hAnsi="Times New Roman" w:eastAsia="SimSun" w:cs="Times New Roman"/>
          <w:color w:val="222222"/>
          <w:sz w:val="24"/>
          <w:szCs w:val="24"/>
          <w:shd w:val="clear" w:color="auto" w:fill="FFFFFF"/>
        </w:rPr>
        <w:t>(2), 181-186.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Nevill, A. M., &amp; Holder, R. L. (1999). Home advantage in sport. Sports Medicine, 28(4), 221-236.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Nevill, A., Balmer, N., &amp; Williams, M. (1999). Crowd influence on decisions in association football. The Lancet, 353(9162), 1416.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3"/>
        </w:numPr>
        <w:spacing w:line="360" w:lineRule="auto"/>
        <w:rPr>
          <w:rFonts w:ascii="Times New Roman" w:hAnsi="Times New Roman" w:cs="Times New Roman"/>
          <w:sz w:val="24"/>
          <w:szCs w:val="24"/>
        </w:rPr>
      </w:pP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Peeters, T., &amp; van Ours, J. C. (2021). </w:t>
      </w:r>
      <w:r>
        <w:rPr>
          <w:rFonts w:ascii="Times New Roman" w:hAnsi="Times New Roman" w:eastAsia="SimSun" w:cs="Times New Roman"/>
          <w:color w:val="222222"/>
          <w:sz w:val="24"/>
          <w:szCs w:val="24"/>
          <w:shd w:val="clear" w:color="auto" w:fill="FFFFFF"/>
        </w:rPr>
        <w:t>Seasonal Home Advantage in English Professional Football; 1974–2018. </w:t>
      </w:r>
      <w:r>
        <w:rPr>
          <w:rFonts w:ascii="Times New Roman" w:hAnsi="Times New Roman" w:eastAsia="SimSun" w:cs="Times New Roman"/>
          <w:i/>
          <w:iCs/>
          <w:color w:val="222222"/>
          <w:sz w:val="24"/>
          <w:szCs w:val="24"/>
          <w:shd w:val="clear" w:color="auto" w:fill="FFFFFF"/>
        </w:rPr>
        <w:t>De Economist</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169</w:t>
      </w:r>
      <w:r>
        <w:rPr>
          <w:rFonts w:ascii="Times New Roman" w:hAnsi="Times New Roman" w:eastAsia="SimSun" w:cs="Times New Roman"/>
          <w:color w:val="222222"/>
          <w:sz w:val="24"/>
          <w:szCs w:val="24"/>
          <w:shd w:val="clear" w:color="auto" w:fill="FFFFFF"/>
        </w:rPr>
        <w:t>(1), 107-126.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Pollard, R. (1986). Home advantage in soccer: A retrospective analysis. Journal of sports sciences, 4(3), 237-248.</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Pollard, R. (2008). Home advantage in football: A current review of an unsolved puzzle. The open sports sciences journal, 1(1)</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Poulter, D. R. (2009). Home advantage and player nationality in international club football. </w:t>
      </w:r>
      <w:r>
        <w:rPr>
          <w:rFonts w:ascii="Times New Roman" w:hAnsi="Times New Roman" w:eastAsia="SimSun" w:cs="Times New Roman"/>
          <w:i/>
          <w:iCs/>
          <w:color w:val="222222"/>
          <w:sz w:val="24"/>
          <w:szCs w:val="24"/>
          <w:shd w:val="clear" w:color="auto" w:fill="FFFFFF"/>
        </w:rPr>
        <w:t>Journal of sports sciences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(8), 797-805.</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Rodríguez, P., Humphreys, B. R., &amp; Simmons, R. (Eds.). (2017). The Economics of Sports Betting. Edward Elgar Publishing.</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Salminen, S. (1993). The effect of the audience on the home advantage. </w:t>
      </w:r>
      <w:r>
        <w:rPr>
          <w:rFonts w:ascii="Times New Roman" w:hAnsi="Times New Roman" w:eastAsia="SimSun" w:cs="Times New Roman"/>
          <w:i/>
          <w:iCs/>
          <w:color w:val="222222"/>
          <w:sz w:val="24"/>
          <w:szCs w:val="24"/>
          <w:shd w:val="clear" w:color="auto" w:fill="FFFFFF"/>
        </w:rPr>
        <w:t>Perceptual and motor skills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76</w:t>
      </w:r>
      <w:r>
        <w:rPr>
          <w:rFonts w:ascii="Times New Roman" w:hAnsi="Times New Roman" w:eastAsia="SimSun" w:cs="Times New Roman"/>
          <w:color w:val="222222"/>
          <w:sz w:val="24"/>
          <w:szCs w:val="24"/>
          <w:shd w:val="clear" w:color="auto" w:fill="FFFFFF"/>
        </w:rPr>
        <w:t>(3_suppl), 1123-1128.</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Schwartz, B., &amp; Barsky, S. F. (1977). The home advantage. Social forces, 55(3), 641-661.</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ascii="Times New Roman" w:hAnsi="Times New Roman" w:eastAsia="SimSun" w:cs="Times New Roman"/>
          <w:i/>
          <w:iCs/>
          <w:color w:val="222222"/>
          <w:sz w:val="24"/>
          <w:szCs w:val="24"/>
          <w:shd w:val="clear" w:color="auto" w:fill="FFFFFF"/>
        </w:rPr>
        <w:t>Journal of Sport and Social Issues</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27</w:t>
      </w:r>
      <w:r>
        <w:rPr>
          <w:rFonts w:ascii="Times New Roman" w:hAnsi="Times New Roman" w:eastAsia="SimSun" w:cs="Times New Roman"/>
          <w:color w:val="222222"/>
          <w:sz w:val="24"/>
          <w:szCs w:val="24"/>
          <w:shd w:val="clear" w:color="auto" w:fill="FFFFFF"/>
        </w:rPr>
        <w:t>(4), 346-371.</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rPr>
        <w:t>Strauss, B. (2002). Social facilitation in motor tasks: a review of research and theory. </w:t>
      </w:r>
      <w:r>
        <w:rPr>
          <w:rFonts w:ascii="Times New Roman" w:hAnsi="Times New Roman" w:eastAsia="SimSun" w:cs="Times New Roman"/>
          <w:i/>
          <w:iCs/>
          <w:color w:val="222222"/>
          <w:sz w:val="24"/>
          <w:szCs w:val="24"/>
          <w:shd w:val="clear" w:color="auto" w:fill="FFFFFF"/>
        </w:rPr>
        <w:t>Psychology of sport and exercise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3</w:t>
      </w:r>
      <w:r>
        <w:rPr>
          <w:rFonts w:ascii="Times New Roman" w:hAnsi="Times New Roman" w:eastAsia="SimSun" w:cs="Times New Roman"/>
          <w:color w:val="222222"/>
          <w:sz w:val="24"/>
          <w:szCs w:val="24"/>
          <w:shd w:val="clear" w:color="auto" w:fill="FFFFFF"/>
        </w:rPr>
        <w:t>(3), 237-256.</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lang w:val="nl-NL"/>
        </w:rPr>
        <w:t xml:space="preserve">Sutter, M., &amp; Kocher, M. G. (2004). </w:t>
      </w:r>
      <w:r>
        <w:rPr>
          <w:rFonts w:ascii="Times New Roman" w:hAnsi="Times New Roman" w:cs="Times New Roman"/>
          <w:sz w:val="24"/>
          <w:szCs w:val="24"/>
        </w:rPr>
        <w:t>Favoritism of agents–the case of referees' home bias. Journal of Economic Psychology, 25(4), 461-469.</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3"/>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3"/>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3"/>
        </w:numPr>
        <w:spacing w:line="360" w:lineRule="auto"/>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eastAsia="SimSun" w:cs="Times New Roman"/>
          <w:i w:val="0"/>
          <w:iCs w:val="0"/>
          <w:caps w:val="0"/>
          <w:color w:val="222222"/>
          <w:spacing w:val="0"/>
          <w:sz w:val="24"/>
          <w:szCs w:val="24"/>
          <w:shd w:val="clear" w:fill="FFFFFF"/>
        </w:rPr>
        <w:t>Vittinghoff, E., Glidden, D. V., Shiboski, S. C., &amp; McCulloch, C. E. (2011).</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Regression methods in biostatistics: linear, logistic, survival, and repeated measures models</w:t>
      </w:r>
      <w:r>
        <w:rPr>
          <w:rFonts w:hint="default" w:ascii="Times New Roman" w:hAnsi="Times New Roman" w:eastAsia="SimSun" w:cs="Times New Roman"/>
          <w:i w:val="0"/>
          <w:iCs w:val="0"/>
          <w:caps w:val="0"/>
          <w:color w:val="222222"/>
          <w:spacing w:val="0"/>
          <w:sz w:val="24"/>
          <w:szCs w:val="24"/>
          <w:shd w:val="clear" w:fill="FFFFFF"/>
        </w:rPr>
        <w:t>. Springer Science &amp; Business Media.</w:t>
      </w:r>
    </w:p>
    <w:p>
      <w:pPr>
        <w:numPr>
          <w:ilvl w:val="0"/>
          <w:numId w:val="3"/>
        </w:numPr>
        <w:spacing w:line="360" w:lineRule="auto"/>
        <w:rPr>
          <w:rFonts w:ascii="Times New Roman" w:hAnsi="Times New Roman" w:cs="Times New Roman"/>
          <w:sz w:val="24"/>
          <w:szCs w:val="24"/>
        </w:rPr>
      </w:pPr>
      <w:r>
        <w:rPr>
          <w:rFonts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ascii="Times New Roman" w:hAnsi="Times New Roman" w:eastAsia="SimSun" w:cs="Times New Roman"/>
          <w:i/>
          <w:iCs/>
          <w:color w:val="222222"/>
          <w:sz w:val="24"/>
          <w:szCs w:val="24"/>
          <w:shd w:val="clear" w:color="auto" w:fill="FFFFFF"/>
        </w:rPr>
        <w:t>Journal of the Academy of Marketing Science</w:t>
      </w:r>
      <w:r>
        <w:rPr>
          <w:rFonts w:ascii="Times New Roman" w:hAnsi="Times New Roman" w:eastAsia="SimSun" w:cs="Times New Roman"/>
          <w:color w:val="222222"/>
          <w:sz w:val="24"/>
          <w:szCs w:val="24"/>
          <w:shd w:val="clear" w:color="auto" w:fill="FFFFFF"/>
        </w:rPr>
        <w:t>, </w:t>
      </w:r>
      <w:r>
        <w:rPr>
          <w:rFonts w:ascii="Times New Roman" w:hAnsi="Times New Roman" w:eastAsia="SimSun" w:cs="Times New Roman"/>
          <w:i/>
          <w:iCs/>
          <w:color w:val="222222"/>
          <w:sz w:val="24"/>
          <w:szCs w:val="24"/>
          <w:shd w:val="clear" w:color="auto" w:fill="FFFFFF"/>
        </w:rPr>
        <w:t>46</w:t>
      </w:r>
      <w:r>
        <w:rPr>
          <w:rFonts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pStyle w:val="2"/>
        <w:numPr>
          <w:ilvl w:val="0"/>
          <w:numId w:val="0"/>
        </w:numPr>
        <w:tabs>
          <w:tab w:val="left" w:pos="550"/>
          <w:tab w:val="left" w:pos="551"/>
        </w:tabs>
        <w:spacing w:before="58" w:line="360" w:lineRule="auto"/>
        <w:jc w:val="left"/>
        <w:rPr>
          <w:rFonts w:ascii="Times New Roman" w:hAnsi="Times New Roman" w:cs="Times New Roman"/>
          <w:color w:val="2D74B5"/>
          <w:sz w:val="32"/>
        </w:rPr>
      </w:pPr>
      <w:r>
        <w:rPr>
          <w:rFonts w:ascii="Times New Roman" w:hAnsi="Times New Roman" w:cs="Times New Roman"/>
          <w:color w:val="2D74B5"/>
          <w:sz w:val="32"/>
        </w:rPr>
        <w:t>7. Appendix</w:t>
      </w: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p>
    <w:p>
      <w:pPr>
        <w:spacing w:line="360" w:lineRule="auto"/>
        <w:rPr>
          <w:rFonts w:ascii="Times New Roman" w:hAnsi="Times New Roman" w:eastAsia="SimSun" w:cs="Times New Roman"/>
          <w:sz w:val="24"/>
          <w:szCs w:val="24"/>
        </w:rPr>
      </w:pPr>
      <w:r>
        <w:rPr>
          <w:rFonts w:ascii="Times New Roman" w:hAnsi="Times New Roman" w:eastAsia="SimSun" w:cs="Times New Roman"/>
          <w:sz w:val="24"/>
          <w:szCs w:val="24"/>
        </w:rPr>
        <w:t>1A: Assumptions test mediation model</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7.646553 0.10542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Skewness           2.452351 0.11735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4.250997 0.03923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0.940023 0.33227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Heteroscedasticity 0.003182 0.95502    Assumptions acceptable</w:t>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1b: </w:t>
      </w:r>
    </w:p>
    <w:p>
      <w:pPr>
        <w:spacing w:line="360" w:lineRule="auto"/>
        <w:rPr>
          <w:rFonts w:ascii="Times New Roman" w:hAnsi="Times New Roman" w:eastAsia="SimSun"/>
          <w:sz w:val="24"/>
          <w:szCs w:val="24"/>
        </w:rPr>
      </w:pPr>
      <w:r>
        <w:rPr>
          <w:rFonts w:ascii="Times New Roman" w:hAnsi="Times New Roman" w:eastAsia="SimSun"/>
          <w:sz w:val="24"/>
          <w:szCs w:val="24"/>
        </w:rPr>
        <w:object>
          <v:shape id="_x0000_i1033" o:spt="75" type="#_x0000_t75" style="height:228.1pt;width:718.25pt;" o:ole="t" filled="f" o:preferrelative="t" stroked="f" coordsize="21600,21600">
            <v:path/>
            <v:fill on="f" focussize="0,0"/>
            <v:stroke on="f" joinstyle="miter"/>
            <v:imagedata r:id="rId33" o:title=""/>
            <o:lock v:ext="edit" aspectratio="t"/>
            <w10:wrap type="none"/>
            <w10:anchorlock/>
          </v:shape>
          <o:OLEObject Type="Embed" ProgID="Word.Document.8" ShapeID="_x0000_i1033" DrawAspect="Content" ObjectID="_1468075734" r:id="rId32">
            <o:LockedField>false</o:LockedField>
          </o:OLEObject>
        </w:object>
      </w:r>
    </w:p>
    <w:p>
      <w:pPr>
        <w:spacing w:line="360" w:lineRule="auto"/>
        <w:ind w:left="960" w:hanging="960" w:hangingChars="400"/>
        <w:rPr>
          <w:rFonts w:ascii="Times New Roman" w:hAnsi="Times New Roman" w:eastAsia="SimSun"/>
          <w:sz w:val="24"/>
          <w:szCs w:val="24"/>
        </w:rPr>
      </w:pPr>
      <w:r>
        <w:rPr>
          <w:rFonts w:ascii="Times New Roman" w:hAnsi="Times New Roman" w:eastAsia="SimSun"/>
          <w:sz w:val="24"/>
          <w:szCs w:val="24"/>
        </w:rPr>
        <w:t>Appendix 2a :</w:t>
      </w:r>
      <w:r>
        <w:rPr>
          <w:rFonts w:ascii="Times New Roman" w:hAnsi="Times New Roman" w:eastAsia="SimSun"/>
          <w:sz w:val="24"/>
          <w:szCs w:val="24"/>
          <w:lang w:eastAsia="en-US"/>
        </w:rPr>
        <w:drawing>
          <wp:inline distT="0" distB="0" distL="114300" distR="114300">
            <wp:extent cx="6186805" cy="3942080"/>
            <wp:effectExtent l="0" t="0" r="635" b="5080"/>
            <wp:docPr id="6" name="Picture 6" descr="Linearity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ity residuals"/>
                    <pic:cNvPicPr>
                      <a:picLocks noChangeAspect="1"/>
                    </pic:cNvPicPr>
                  </pic:nvPicPr>
                  <pic:blipFill>
                    <a:blip r:embed="rId34"/>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2b: </w:t>
      </w:r>
      <w:r>
        <w:rPr>
          <w:rFonts w:ascii="Times New Roman" w:hAnsi="Times New Roman" w:eastAsia="SimSun"/>
          <w:sz w:val="24"/>
          <w:szCs w:val="24"/>
          <w:lang w:eastAsia="en-US"/>
        </w:rPr>
        <w:drawing>
          <wp:inline distT="0" distB="0" distL="114300" distR="114300">
            <wp:extent cx="6186805" cy="3942080"/>
            <wp:effectExtent l="0" t="0" r="635" b="5080"/>
            <wp:docPr id="7" name="Picture 7" descr="QQ plot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normality"/>
                    <pic:cNvPicPr>
                      <a:picLocks noChangeAspect="1"/>
                    </pic:cNvPicPr>
                  </pic:nvPicPr>
                  <pic:blipFill>
                    <a:blip r:embed="rId35"/>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Appendix 2c:</w:t>
      </w:r>
    </w:p>
    <w:p>
      <w:pPr>
        <w:spacing w:line="360" w:lineRule="auto"/>
        <w:rPr>
          <w:rFonts w:ascii="Times New Roman" w:hAnsi="Times New Roman" w:eastAsia="SimSun"/>
          <w:sz w:val="24"/>
          <w:szCs w:val="24"/>
        </w:rPr>
      </w:pPr>
      <w:r>
        <w:rPr>
          <w:rFonts w:ascii="Times New Roman" w:hAnsi="Times New Roman" w:eastAsia="SimSun"/>
          <w:sz w:val="24"/>
          <w:szCs w:val="24"/>
          <w:lang w:eastAsia="en-US"/>
        </w:rPr>
        <w:drawing>
          <wp:inline distT="0" distB="0" distL="114300" distR="114300">
            <wp:extent cx="6186805" cy="3942080"/>
            <wp:effectExtent l="0" t="0" r="635" b="5080"/>
            <wp:docPr id="8" name="Picture 8"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idual plot linearity"/>
                    <pic:cNvPicPr>
                      <a:picLocks noChangeAspect="1"/>
                    </pic:cNvPicPr>
                  </pic:nvPicPr>
                  <pic:blipFill>
                    <a:blip r:embed="rId36"/>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2d:</w:t>
      </w:r>
      <w:r>
        <w:rPr>
          <w:rFonts w:ascii="Times New Roman" w:hAnsi="Times New Roman" w:eastAsia="SimSun"/>
          <w:sz w:val="24"/>
          <w:szCs w:val="24"/>
          <w:lang w:eastAsia="en-US"/>
        </w:rPr>
        <w:drawing>
          <wp:inline distT="0" distB="0" distL="114300" distR="114300">
            <wp:extent cx="6186805" cy="3942080"/>
            <wp:effectExtent l="0" t="0" r="635" b="5080"/>
            <wp:docPr id="9" name="Picture 9" descr="Hom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oscedasticity"/>
                    <pic:cNvPicPr>
                      <a:picLocks noChangeAspect="1"/>
                    </pic:cNvPicPr>
                  </pic:nvPicPr>
                  <pic:blipFill>
                    <a:blip r:embed="rId37"/>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Appendix 3a: assumption test direct path</w:t>
      </w:r>
    </w:p>
    <w:p>
      <w:pPr>
        <w:spacing w:line="360" w:lineRule="auto"/>
        <w:rPr>
          <w:rFonts w:ascii="Times New Roman" w:hAnsi="Times New Roman" w:eastAsia="SimSun"/>
          <w:sz w:val="24"/>
          <w:szCs w:val="24"/>
        </w:rPr>
      </w:pPr>
      <w:r>
        <w:rPr>
          <w:rFonts w:ascii="Times New Roman" w:hAnsi="Times New Roman" w:eastAsia="SimSun"/>
          <w:sz w:val="24"/>
          <w:szCs w:val="24"/>
        </w:rPr>
        <w:t xml:space="preserve">                       Value p-value                   Decision</w:t>
      </w:r>
    </w:p>
    <w:p>
      <w:pPr>
        <w:spacing w:line="360" w:lineRule="auto"/>
        <w:rPr>
          <w:rFonts w:ascii="Times New Roman" w:hAnsi="Times New Roman" w:eastAsia="SimSun"/>
          <w:sz w:val="24"/>
          <w:szCs w:val="24"/>
        </w:rPr>
      </w:pPr>
      <w:r>
        <w:rPr>
          <w:rFonts w:ascii="Times New Roman" w:hAnsi="Times New Roman" w:eastAsia="SimSun"/>
          <w:sz w:val="24"/>
          <w:szCs w:val="24"/>
        </w:rPr>
        <w:t>Global Stat        253.05579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Skewness             0.75124 0.38608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Kurtosis           248.47293 0.00000 Assumptions NOT satisfied!</w:t>
      </w:r>
    </w:p>
    <w:p>
      <w:pPr>
        <w:spacing w:line="360" w:lineRule="auto"/>
        <w:rPr>
          <w:rFonts w:ascii="Times New Roman" w:hAnsi="Times New Roman" w:eastAsia="SimSun"/>
          <w:sz w:val="24"/>
          <w:szCs w:val="24"/>
        </w:rPr>
      </w:pPr>
      <w:r>
        <w:rPr>
          <w:rFonts w:ascii="Times New Roman" w:hAnsi="Times New Roman" w:eastAsia="SimSun"/>
          <w:sz w:val="24"/>
          <w:szCs w:val="24"/>
        </w:rPr>
        <w:t>Link Function        3.82617 0.05046    Assumptions acceptable.</w:t>
      </w:r>
    </w:p>
    <w:p>
      <w:pPr>
        <w:spacing w:line="360" w:lineRule="auto"/>
        <w:rPr>
          <w:rFonts w:ascii="Times New Roman" w:hAnsi="Times New Roman" w:eastAsia="SimSun"/>
          <w:sz w:val="24"/>
          <w:szCs w:val="24"/>
        </w:rPr>
      </w:pPr>
      <w:r>
        <w:rPr>
          <w:rFonts w:ascii="Times New Roman" w:hAnsi="Times New Roman" w:eastAsia="SimSun"/>
          <w:sz w:val="24"/>
          <w:szCs w:val="24"/>
        </w:rPr>
        <w:t>Heteroscedasticity   0.00545 0.94115    Assumptions acceptable.</w:t>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3b: Linearity residuals </w:t>
      </w:r>
      <w:r>
        <w:rPr>
          <w:rFonts w:ascii="Times New Roman" w:hAnsi="Times New Roman" w:eastAsia="SimSun"/>
          <w:sz w:val="24"/>
          <w:szCs w:val="24"/>
          <w:lang w:eastAsia="en-US"/>
        </w:rPr>
        <w:drawing>
          <wp:inline distT="0" distB="0" distL="114300" distR="114300">
            <wp:extent cx="6186805" cy="3942080"/>
            <wp:effectExtent l="0" t="0" r="635" b="5080"/>
            <wp:docPr id="12" name="Picture 12" descr="linear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inearity equation 2"/>
                    <pic:cNvPicPr>
                      <a:picLocks noChangeAspect="1"/>
                    </pic:cNvPicPr>
                  </pic:nvPicPr>
                  <pic:blipFill>
                    <a:blip r:embed="rId38"/>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3c: </w:t>
      </w:r>
      <w:r>
        <w:rPr>
          <w:rFonts w:ascii="Times New Roman" w:hAnsi="Times New Roman" w:eastAsia="SimSun"/>
          <w:sz w:val="24"/>
          <w:szCs w:val="24"/>
          <w:lang w:eastAsia="en-US"/>
        </w:rPr>
        <w:drawing>
          <wp:inline distT="0" distB="0" distL="114300" distR="114300">
            <wp:extent cx="6186805" cy="3942080"/>
            <wp:effectExtent l="0" t="0" r="635" b="5080"/>
            <wp:docPr id="13" name="Picture 13" descr="normal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normality equation 2"/>
                    <pic:cNvPicPr>
                      <a:picLocks noChangeAspect="1"/>
                    </pic:cNvPicPr>
                  </pic:nvPicPr>
                  <pic:blipFill>
                    <a:blip r:embed="rId39"/>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3d: </w:t>
      </w:r>
      <w:r>
        <w:rPr>
          <w:rFonts w:ascii="Times New Roman" w:hAnsi="Times New Roman" w:eastAsia="SimSun"/>
          <w:sz w:val="24"/>
          <w:szCs w:val="24"/>
          <w:lang w:eastAsia="en-US"/>
        </w:rPr>
        <w:drawing>
          <wp:inline distT="0" distB="0" distL="114300" distR="114300">
            <wp:extent cx="6186805" cy="3942080"/>
            <wp:effectExtent l="0" t="0" r="635" b="5080"/>
            <wp:docPr id="14" name="Picture 14" descr="homoscedasticity 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omoscedasticity equation 2"/>
                    <pic:cNvPicPr>
                      <a:picLocks noChangeAspect="1"/>
                    </pic:cNvPicPr>
                  </pic:nvPicPr>
                  <pic:blipFill>
                    <a:blip r:embed="rId40"/>
                    <a:stretch>
                      <a:fillRect/>
                    </a:stretch>
                  </pic:blipFill>
                  <pic:spPr>
                    <a:xfrm>
                      <a:off x="0" y="0"/>
                      <a:ext cx="6186805" cy="3942080"/>
                    </a:xfrm>
                    <a:prstGeom prst="rect">
                      <a:avLst/>
                    </a:prstGeom>
                  </pic:spPr>
                </pic:pic>
              </a:graphicData>
            </a:graphic>
          </wp:inline>
        </w:drawing>
      </w:r>
    </w:p>
    <w:p>
      <w:pPr>
        <w:spacing w:line="360" w:lineRule="auto"/>
        <w:rPr>
          <w:rFonts w:ascii="Times New Roman" w:hAnsi="Times New Roman" w:eastAsia="SimSun"/>
          <w:sz w:val="24"/>
          <w:szCs w:val="24"/>
        </w:rPr>
      </w:pPr>
    </w:p>
    <w:p>
      <w:pPr>
        <w:spacing w:line="360" w:lineRule="auto"/>
        <w:rPr>
          <w:rFonts w:ascii="Times New Roman" w:hAnsi="Times New Roman" w:eastAsia="SimSun"/>
          <w:sz w:val="24"/>
          <w:szCs w:val="24"/>
        </w:rPr>
      </w:pPr>
      <w:r>
        <w:rPr>
          <w:rFonts w:ascii="Times New Roman" w:hAnsi="Times New Roman" w:eastAsia="SimSun"/>
          <w:sz w:val="24"/>
          <w:szCs w:val="24"/>
        </w:rPr>
        <w:t xml:space="preserve">Appendix 3e: </w:t>
      </w:r>
      <w:r>
        <w:rPr>
          <w:rFonts w:ascii="Times New Roman" w:hAnsi="Times New Roman" w:eastAsia="SimSun"/>
          <w:sz w:val="24"/>
          <w:szCs w:val="24"/>
          <w:lang w:eastAsia="en-US"/>
        </w:rPr>
        <w:drawing>
          <wp:inline distT="0" distB="0" distL="114300" distR="114300">
            <wp:extent cx="6186805" cy="3942080"/>
            <wp:effectExtent l="0" t="0" r="635" b="5080"/>
            <wp:docPr id="15" name="Picture 15"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sidual plot linearity"/>
                    <pic:cNvPicPr>
                      <a:picLocks noChangeAspect="1"/>
                    </pic:cNvPicPr>
                  </pic:nvPicPr>
                  <pic:blipFill>
                    <a:blip r:embed="rId36"/>
                    <a:stretch>
                      <a:fillRect/>
                    </a:stretch>
                  </pic:blipFill>
                  <pic:spPr>
                    <a:xfrm>
                      <a:off x="0" y="0"/>
                      <a:ext cx="6186805" cy="3942080"/>
                    </a:xfrm>
                    <a:prstGeom prst="rect">
                      <a:avLst/>
                    </a:prstGeom>
                  </pic:spPr>
                </pic:pic>
              </a:graphicData>
            </a:graphic>
          </wp:inline>
        </w:drawing>
      </w:r>
    </w:p>
    <w:sectPr>
      <w:footerReference r:id="rId7" w:type="default"/>
      <w:pgSz w:w="11906" w:h="16838"/>
      <w:pgMar w:top="1440" w:right="1080" w:bottom="1440" w:left="1080" w:header="720" w:footer="720" w:gutter="0"/>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4-22T16:59:00Z" w:initials="">
    <w:p w14:paraId="49133A49">
      <w:pPr>
        <w:pStyle w:val="9"/>
        <w:rPr>
          <w:lang w:val="nl-NL"/>
        </w:rPr>
      </w:pPr>
      <w:r>
        <w:rPr>
          <w:lang w:val="nl-NL"/>
        </w:rPr>
        <w:t>Je interpreteert niet eens of het een positief of negatief effect heeft?</w:t>
      </w:r>
    </w:p>
    <w:p w14:paraId="45EF7986">
      <w:pPr>
        <w:pStyle w:val="9"/>
        <w:rPr>
          <w:lang w:val="nl-NL"/>
        </w:rPr>
      </w:pPr>
      <w:r>
        <w:rPr>
          <w:lang w:val="nl-NL"/>
        </w:rPr>
        <w:br w:type="textWrapping"/>
      </w:r>
      <w:r>
        <w:rPr>
          <w:lang w:val="nl-NL"/>
        </w:rPr>
        <w:t>Waarom doe je dit niet?</w:t>
      </w:r>
    </w:p>
    <w:p w14:paraId="33462ADD">
      <w:pPr>
        <w:pStyle w:val="9"/>
        <w:rPr>
          <w:lang w:val="nl-NL"/>
        </w:rPr>
      </w:pPr>
    </w:p>
    <w:p w14:paraId="6A3C7361">
      <w:pPr>
        <w:pStyle w:val="9"/>
        <w:rPr>
          <w:lang w:val="nl-NL"/>
        </w:rPr>
      </w:pPr>
      <w:r>
        <w:rPr>
          <w:lang w:val="nl-NL"/>
        </w:rPr>
        <w:t>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3C73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29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29</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footnote>
  <w:footnote w:type="continuationSeparator" w:id="5">
    <w:p/>
  </w:footnote>
  <w:footnote w:id="0">
    <w:p>
      <w:pPr>
        <w:pStyle w:val="14"/>
      </w:pPr>
      <w:r>
        <w:rPr>
          <w:rStyle w:val="13"/>
        </w:rPr>
        <w:footnoteRef/>
      </w:r>
      <w:r>
        <w:t>2 https://en.wikipedia.org/wiki/Video_assistant_referee</w:t>
      </w:r>
    </w:p>
  </w:footnote>
  <w:footnote w:id="1">
    <w:p>
      <w:pPr>
        <w:pStyle w:val="14"/>
      </w:pPr>
      <w:r>
        <w:rPr>
          <w:rStyle w:val="13"/>
        </w:rPr>
        <w:footnoteRef/>
      </w:r>
      <w:r>
        <w:t xml:space="preserve"> </w:t>
      </w:r>
      <w:r>
        <w:fldChar w:fldCharType="begin"/>
      </w:r>
      <w:r>
        <w:instrText xml:space="preserve"> HYPERLINK "https://projects.fivethirtyeight.com/soccer-predictions/" </w:instrText>
      </w:r>
      <w:r>
        <w:fldChar w:fldCharType="separate"/>
      </w:r>
      <w:r>
        <w:rPr>
          <w:rStyle w:val="16"/>
        </w:rPr>
        <w:t>https://projects.fivethirtyeight.com/soccer-predictions/</w:t>
      </w:r>
      <w:r>
        <w:rPr>
          <w:rStyle w:val="16"/>
        </w:rPr>
        <w:fldChar w:fldCharType="end"/>
      </w:r>
    </w:p>
    <w:p>
      <w:pPr>
        <w:pStyle w:val="14"/>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2A12D4A3"/>
    <w:multiLevelType w:val="singleLevel"/>
    <w:tmpl w:val="2A12D4A3"/>
    <w:lvl w:ilvl="0" w:tentative="0">
      <w:start w:val="1"/>
      <w:numFmt w:val="decimal"/>
      <w:suff w:val="space"/>
      <w:lvlText w:val="%1."/>
      <w:lvlJc w:val="left"/>
      <w:rPr>
        <w:rFonts w:hint="default"/>
        <w:color w:val="auto"/>
      </w:rPr>
    </w:lvl>
  </w:abstractNum>
  <w:abstractNum w:abstractNumId="2">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lanr">
    <w15:presenceInfo w15:providerId="None" w15:userId="alanr"/>
  </w15:person>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000EAF"/>
    <w:rsid w:val="002E626F"/>
    <w:rsid w:val="003A4A26"/>
    <w:rsid w:val="0041468D"/>
    <w:rsid w:val="004D6A80"/>
    <w:rsid w:val="00526663"/>
    <w:rsid w:val="006B03B9"/>
    <w:rsid w:val="006D6AB8"/>
    <w:rsid w:val="0071028C"/>
    <w:rsid w:val="0071418F"/>
    <w:rsid w:val="00721D6B"/>
    <w:rsid w:val="007467E7"/>
    <w:rsid w:val="007E4EA2"/>
    <w:rsid w:val="00805685"/>
    <w:rsid w:val="00892F56"/>
    <w:rsid w:val="009E60E0"/>
    <w:rsid w:val="00A6425D"/>
    <w:rsid w:val="00B54012"/>
    <w:rsid w:val="00B60A69"/>
    <w:rsid w:val="00BD1106"/>
    <w:rsid w:val="00CB0373"/>
    <w:rsid w:val="00CD24D5"/>
    <w:rsid w:val="00CD78EE"/>
    <w:rsid w:val="00D045D2"/>
    <w:rsid w:val="00D464EA"/>
    <w:rsid w:val="00E67F92"/>
    <w:rsid w:val="00E92F40"/>
    <w:rsid w:val="00F81952"/>
    <w:rsid w:val="00FC2C8C"/>
    <w:rsid w:val="01385761"/>
    <w:rsid w:val="01901CA6"/>
    <w:rsid w:val="01D70D33"/>
    <w:rsid w:val="035F372B"/>
    <w:rsid w:val="03892D85"/>
    <w:rsid w:val="041A214A"/>
    <w:rsid w:val="04654FF2"/>
    <w:rsid w:val="0470724D"/>
    <w:rsid w:val="04AC70FC"/>
    <w:rsid w:val="04BD0F5E"/>
    <w:rsid w:val="04F829F4"/>
    <w:rsid w:val="053A2B78"/>
    <w:rsid w:val="05451D33"/>
    <w:rsid w:val="05743627"/>
    <w:rsid w:val="05913C6C"/>
    <w:rsid w:val="05B60713"/>
    <w:rsid w:val="05E377D0"/>
    <w:rsid w:val="06422BFE"/>
    <w:rsid w:val="064B7868"/>
    <w:rsid w:val="075548C5"/>
    <w:rsid w:val="07570B6D"/>
    <w:rsid w:val="079A3956"/>
    <w:rsid w:val="07B10437"/>
    <w:rsid w:val="07BA06F8"/>
    <w:rsid w:val="07F376EA"/>
    <w:rsid w:val="08681F86"/>
    <w:rsid w:val="0893118C"/>
    <w:rsid w:val="08C810B4"/>
    <w:rsid w:val="094F23A8"/>
    <w:rsid w:val="0A197EC4"/>
    <w:rsid w:val="0A790C35"/>
    <w:rsid w:val="0A85558C"/>
    <w:rsid w:val="0ACD0BCC"/>
    <w:rsid w:val="0B2C600B"/>
    <w:rsid w:val="0C475E14"/>
    <w:rsid w:val="0D2C3F28"/>
    <w:rsid w:val="0DBD526B"/>
    <w:rsid w:val="0DEF33B7"/>
    <w:rsid w:val="0E0C6FEB"/>
    <w:rsid w:val="0E1C4735"/>
    <w:rsid w:val="0E6233FD"/>
    <w:rsid w:val="0E7D021B"/>
    <w:rsid w:val="0ED93D25"/>
    <w:rsid w:val="0EEB52C5"/>
    <w:rsid w:val="0F1C65EF"/>
    <w:rsid w:val="108A42DF"/>
    <w:rsid w:val="10D92D02"/>
    <w:rsid w:val="11F65396"/>
    <w:rsid w:val="120B0C2D"/>
    <w:rsid w:val="121F4A65"/>
    <w:rsid w:val="12F16338"/>
    <w:rsid w:val="13456903"/>
    <w:rsid w:val="13471D18"/>
    <w:rsid w:val="1386686D"/>
    <w:rsid w:val="13AA6A8A"/>
    <w:rsid w:val="13BE162D"/>
    <w:rsid w:val="13BE21AC"/>
    <w:rsid w:val="146420D2"/>
    <w:rsid w:val="147F306F"/>
    <w:rsid w:val="14DB223F"/>
    <w:rsid w:val="14E67B51"/>
    <w:rsid w:val="15167E0D"/>
    <w:rsid w:val="153E1AD8"/>
    <w:rsid w:val="15532780"/>
    <w:rsid w:val="15B053AA"/>
    <w:rsid w:val="16916B81"/>
    <w:rsid w:val="171A53D1"/>
    <w:rsid w:val="1813561F"/>
    <w:rsid w:val="18407D3D"/>
    <w:rsid w:val="188966B0"/>
    <w:rsid w:val="18E201EF"/>
    <w:rsid w:val="18F3580A"/>
    <w:rsid w:val="19705611"/>
    <w:rsid w:val="19C00102"/>
    <w:rsid w:val="19FE4432"/>
    <w:rsid w:val="1A12753D"/>
    <w:rsid w:val="1A257608"/>
    <w:rsid w:val="1A583B47"/>
    <w:rsid w:val="1A8D54F2"/>
    <w:rsid w:val="1AD71268"/>
    <w:rsid w:val="1B626DEE"/>
    <w:rsid w:val="1BB20688"/>
    <w:rsid w:val="1C4C2DB9"/>
    <w:rsid w:val="1C78672D"/>
    <w:rsid w:val="1CA473E9"/>
    <w:rsid w:val="1CBD2ABF"/>
    <w:rsid w:val="1CD46CA9"/>
    <w:rsid w:val="1CEC7923"/>
    <w:rsid w:val="1D2E4C10"/>
    <w:rsid w:val="1D64150C"/>
    <w:rsid w:val="1DDE3CD7"/>
    <w:rsid w:val="1E63417C"/>
    <w:rsid w:val="1EAC469A"/>
    <w:rsid w:val="1EE1041C"/>
    <w:rsid w:val="1EE25AF1"/>
    <w:rsid w:val="1F195267"/>
    <w:rsid w:val="1F6804FF"/>
    <w:rsid w:val="1FA9576C"/>
    <w:rsid w:val="201A0AD7"/>
    <w:rsid w:val="20B148C1"/>
    <w:rsid w:val="21010658"/>
    <w:rsid w:val="215A6C10"/>
    <w:rsid w:val="21617474"/>
    <w:rsid w:val="21984F21"/>
    <w:rsid w:val="219F472F"/>
    <w:rsid w:val="21C809E9"/>
    <w:rsid w:val="21CA4B06"/>
    <w:rsid w:val="21F27F6A"/>
    <w:rsid w:val="22716A04"/>
    <w:rsid w:val="22C94760"/>
    <w:rsid w:val="23071473"/>
    <w:rsid w:val="231B2C0B"/>
    <w:rsid w:val="237F5399"/>
    <w:rsid w:val="23C46863"/>
    <w:rsid w:val="23DF04A5"/>
    <w:rsid w:val="23F44EA4"/>
    <w:rsid w:val="241A52A4"/>
    <w:rsid w:val="24810D0E"/>
    <w:rsid w:val="24874A4E"/>
    <w:rsid w:val="24A47900"/>
    <w:rsid w:val="24CE0279"/>
    <w:rsid w:val="24EC3143"/>
    <w:rsid w:val="250A29A3"/>
    <w:rsid w:val="2603304B"/>
    <w:rsid w:val="265263CF"/>
    <w:rsid w:val="26AC523C"/>
    <w:rsid w:val="26B3421E"/>
    <w:rsid w:val="26B44E33"/>
    <w:rsid w:val="2728339C"/>
    <w:rsid w:val="277C28B9"/>
    <w:rsid w:val="277C6E4A"/>
    <w:rsid w:val="27D76171"/>
    <w:rsid w:val="27FC52CF"/>
    <w:rsid w:val="2835726B"/>
    <w:rsid w:val="283D15E0"/>
    <w:rsid w:val="2843614F"/>
    <w:rsid w:val="28940D17"/>
    <w:rsid w:val="28A52A13"/>
    <w:rsid w:val="28E16B2D"/>
    <w:rsid w:val="29C16906"/>
    <w:rsid w:val="2A1E743A"/>
    <w:rsid w:val="2A29798F"/>
    <w:rsid w:val="2A8F13CE"/>
    <w:rsid w:val="2AAC1085"/>
    <w:rsid w:val="2AB549F2"/>
    <w:rsid w:val="2B0125BB"/>
    <w:rsid w:val="2B9714AE"/>
    <w:rsid w:val="2BA65816"/>
    <w:rsid w:val="2BE3280A"/>
    <w:rsid w:val="2C9D6487"/>
    <w:rsid w:val="2CBB4BC8"/>
    <w:rsid w:val="2CED1858"/>
    <w:rsid w:val="2D06480C"/>
    <w:rsid w:val="2D1249A5"/>
    <w:rsid w:val="2D7C47D8"/>
    <w:rsid w:val="2DBD3B30"/>
    <w:rsid w:val="2DC74CCA"/>
    <w:rsid w:val="2DD72773"/>
    <w:rsid w:val="2DD734BA"/>
    <w:rsid w:val="2E000102"/>
    <w:rsid w:val="2EBC1210"/>
    <w:rsid w:val="2F2E1910"/>
    <w:rsid w:val="2FA1612E"/>
    <w:rsid w:val="2FAA5781"/>
    <w:rsid w:val="306E3B9A"/>
    <w:rsid w:val="307D4438"/>
    <w:rsid w:val="307F64F9"/>
    <w:rsid w:val="322C3006"/>
    <w:rsid w:val="328A57B2"/>
    <w:rsid w:val="32A00CF0"/>
    <w:rsid w:val="32B36B20"/>
    <w:rsid w:val="32DA3ABB"/>
    <w:rsid w:val="331B166E"/>
    <w:rsid w:val="331D7B3A"/>
    <w:rsid w:val="332E4F4F"/>
    <w:rsid w:val="33685CE3"/>
    <w:rsid w:val="33A42CB6"/>
    <w:rsid w:val="33C0334B"/>
    <w:rsid w:val="33F95C04"/>
    <w:rsid w:val="34BF3FC3"/>
    <w:rsid w:val="352E5BF0"/>
    <w:rsid w:val="358F40E1"/>
    <w:rsid w:val="35D92A0D"/>
    <w:rsid w:val="36862CF2"/>
    <w:rsid w:val="36C31856"/>
    <w:rsid w:val="36CC5AAB"/>
    <w:rsid w:val="36EC5E69"/>
    <w:rsid w:val="371337F9"/>
    <w:rsid w:val="377A0B17"/>
    <w:rsid w:val="379D5420"/>
    <w:rsid w:val="37A23D2A"/>
    <w:rsid w:val="384854BA"/>
    <w:rsid w:val="38FD6A0F"/>
    <w:rsid w:val="392B0C06"/>
    <w:rsid w:val="39464095"/>
    <w:rsid w:val="39475766"/>
    <w:rsid w:val="39A30D23"/>
    <w:rsid w:val="39F2776F"/>
    <w:rsid w:val="3A5918EB"/>
    <w:rsid w:val="3A8A20E0"/>
    <w:rsid w:val="3A912783"/>
    <w:rsid w:val="3B0251FA"/>
    <w:rsid w:val="3B8969ED"/>
    <w:rsid w:val="3C961037"/>
    <w:rsid w:val="3CFC1C88"/>
    <w:rsid w:val="3D7B127E"/>
    <w:rsid w:val="3D7C2245"/>
    <w:rsid w:val="3DB0472F"/>
    <w:rsid w:val="3DFE1180"/>
    <w:rsid w:val="3E0A495A"/>
    <w:rsid w:val="3E8663C9"/>
    <w:rsid w:val="3EA22EDA"/>
    <w:rsid w:val="3EB34008"/>
    <w:rsid w:val="3ED368F2"/>
    <w:rsid w:val="3F237C59"/>
    <w:rsid w:val="3F25760F"/>
    <w:rsid w:val="3F504FAA"/>
    <w:rsid w:val="3F606F94"/>
    <w:rsid w:val="3FE045B9"/>
    <w:rsid w:val="40240DD4"/>
    <w:rsid w:val="4057621A"/>
    <w:rsid w:val="40611DAB"/>
    <w:rsid w:val="407F5F84"/>
    <w:rsid w:val="40D44632"/>
    <w:rsid w:val="40EC39D5"/>
    <w:rsid w:val="410454CA"/>
    <w:rsid w:val="415D1E26"/>
    <w:rsid w:val="41D22EF8"/>
    <w:rsid w:val="41DC3C69"/>
    <w:rsid w:val="41E3466A"/>
    <w:rsid w:val="424A684F"/>
    <w:rsid w:val="426A3D7D"/>
    <w:rsid w:val="429B6FCC"/>
    <w:rsid w:val="42CD72C0"/>
    <w:rsid w:val="43087F3D"/>
    <w:rsid w:val="430E68BC"/>
    <w:rsid w:val="437C2CCB"/>
    <w:rsid w:val="439A2E01"/>
    <w:rsid w:val="44AB41F6"/>
    <w:rsid w:val="45206598"/>
    <w:rsid w:val="45456C05"/>
    <w:rsid w:val="45E073B5"/>
    <w:rsid w:val="46263FB2"/>
    <w:rsid w:val="464F0C83"/>
    <w:rsid w:val="46743171"/>
    <w:rsid w:val="468D20F1"/>
    <w:rsid w:val="469B38CB"/>
    <w:rsid w:val="46F30D0D"/>
    <w:rsid w:val="4712741B"/>
    <w:rsid w:val="47E17FA5"/>
    <w:rsid w:val="493B2BCA"/>
    <w:rsid w:val="49515130"/>
    <w:rsid w:val="49A725D8"/>
    <w:rsid w:val="49B24B13"/>
    <w:rsid w:val="49B82895"/>
    <w:rsid w:val="49D066C1"/>
    <w:rsid w:val="4A0937F2"/>
    <w:rsid w:val="4A964591"/>
    <w:rsid w:val="4AA020CC"/>
    <w:rsid w:val="4AB15A30"/>
    <w:rsid w:val="4AC075C6"/>
    <w:rsid w:val="4BA60C1F"/>
    <w:rsid w:val="4BC110DA"/>
    <w:rsid w:val="4BD350EB"/>
    <w:rsid w:val="4C45682F"/>
    <w:rsid w:val="4CAE3920"/>
    <w:rsid w:val="4CAE6AEA"/>
    <w:rsid w:val="4CF73F69"/>
    <w:rsid w:val="4CF97E99"/>
    <w:rsid w:val="4D17122A"/>
    <w:rsid w:val="4D296B7E"/>
    <w:rsid w:val="4D4E3BE5"/>
    <w:rsid w:val="4E176C42"/>
    <w:rsid w:val="4E9D5E2B"/>
    <w:rsid w:val="4F2472A6"/>
    <w:rsid w:val="4F7F3D40"/>
    <w:rsid w:val="4F8F7B9F"/>
    <w:rsid w:val="4F9C2563"/>
    <w:rsid w:val="50047406"/>
    <w:rsid w:val="50132155"/>
    <w:rsid w:val="502916CA"/>
    <w:rsid w:val="50385498"/>
    <w:rsid w:val="50BA50E4"/>
    <w:rsid w:val="50D45E22"/>
    <w:rsid w:val="50F76955"/>
    <w:rsid w:val="50FA4B85"/>
    <w:rsid w:val="50FD06B9"/>
    <w:rsid w:val="51527F3C"/>
    <w:rsid w:val="515D3F12"/>
    <w:rsid w:val="519A0F65"/>
    <w:rsid w:val="52027F92"/>
    <w:rsid w:val="522854A8"/>
    <w:rsid w:val="5299385C"/>
    <w:rsid w:val="53167EA3"/>
    <w:rsid w:val="533F45FF"/>
    <w:rsid w:val="53513493"/>
    <w:rsid w:val="53840097"/>
    <w:rsid w:val="53D355AB"/>
    <w:rsid w:val="53E178E2"/>
    <w:rsid w:val="542700AE"/>
    <w:rsid w:val="54F75AAF"/>
    <w:rsid w:val="55087CB0"/>
    <w:rsid w:val="55220E1B"/>
    <w:rsid w:val="556F4105"/>
    <w:rsid w:val="5588789F"/>
    <w:rsid w:val="55EE7CA4"/>
    <w:rsid w:val="56194507"/>
    <w:rsid w:val="561B15AC"/>
    <w:rsid w:val="56367F8B"/>
    <w:rsid w:val="564E6D7E"/>
    <w:rsid w:val="572B1B7E"/>
    <w:rsid w:val="576961FB"/>
    <w:rsid w:val="58160819"/>
    <w:rsid w:val="58757F6D"/>
    <w:rsid w:val="58A5341D"/>
    <w:rsid w:val="59AC56B9"/>
    <w:rsid w:val="59CD1724"/>
    <w:rsid w:val="59D8670A"/>
    <w:rsid w:val="5A1E3BEA"/>
    <w:rsid w:val="5A996D74"/>
    <w:rsid w:val="5B106151"/>
    <w:rsid w:val="5CAA4AFC"/>
    <w:rsid w:val="5CCB72B1"/>
    <w:rsid w:val="5CE4774C"/>
    <w:rsid w:val="5D01052D"/>
    <w:rsid w:val="5D211E75"/>
    <w:rsid w:val="5D57024A"/>
    <w:rsid w:val="5DBB6E8B"/>
    <w:rsid w:val="5DE520F5"/>
    <w:rsid w:val="5E460160"/>
    <w:rsid w:val="5E5166CA"/>
    <w:rsid w:val="5E9C07FC"/>
    <w:rsid w:val="5EE72293"/>
    <w:rsid w:val="5F0415F3"/>
    <w:rsid w:val="5F24773C"/>
    <w:rsid w:val="5F3D347F"/>
    <w:rsid w:val="5FBD3E2B"/>
    <w:rsid w:val="5FE8340F"/>
    <w:rsid w:val="60434D45"/>
    <w:rsid w:val="608C27EE"/>
    <w:rsid w:val="610352D9"/>
    <w:rsid w:val="61133EA1"/>
    <w:rsid w:val="612E75BF"/>
    <w:rsid w:val="615141CE"/>
    <w:rsid w:val="61BB7B92"/>
    <w:rsid w:val="62194784"/>
    <w:rsid w:val="622D2D52"/>
    <w:rsid w:val="6288538F"/>
    <w:rsid w:val="62A80359"/>
    <w:rsid w:val="62CD3FB7"/>
    <w:rsid w:val="62DA7910"/>
    <w:rsid w:val="62DD4D5D"/>
    <w:rsid w:val="62EA1121"/>
    <w:rsid w:val="62EE0096"/>
    <w:rsid w:val="63411BB4"/>
    <w:rsid w:val="63AF780E"/>
    <w:rsid w:val="63C6601E"/>
    <w:rsid w:val="63CB3C77"/>
    <w:rsid w:val="643A3302"/>
    <w:rsid w:val="64E6349C"/>
    <w:rsid w:val="654E3202"/>
    <w:rsid w:val="656555C0"/>
    <w:rsid w:val="658C639B"/>
    <w:rsid w:val="66084953"/>
    <w:rsid w:val="66374925"/>
    <w:rsid w:val="66845B9A"/>
    <w:rsid w:val="66FF11ED"/>
    <w:rsid w:val="6741657A"/>
    <w:rsid w:val="6813766D"/>
    <w:rsid w:val="68B335DC"/>
    <w:rsid w:val="68FB6669"/>
    <w:rsid w:val="69184EE1"/>
    <w:rsid w:val="69226293"/>
    <w:rsid w:val="692D5221"/>
    <w:rsid w:val="69461B0E"/>
    <w:rsid w:val="698639E8"/>
    <w:rsid w:val="69BB6B5F"/>
    <w:rsid w:val="69DE5593"/>
    <w:rsid w:val="69F20506"/>
    <w:rsid w:val="69FF61E3"/>
    <w:rsid w:val="6A116608"/>
    <w:rsid w:val="6A37593E"/>
    <w:rsid w:val="6AE71C06"/>
    <w:rsid w:val="6AF85AC8"/>
    <w:rsid w:val="6B317A9B"/>
    <w:rsid w:val="6B590AF5"/>
    <w:rsid w:val="6B621F46"/>
    <w:rsid w:val="6B6B205D"/>
    <w:rsid w:val="6B786300"/>
    <w:rsid w:val="6B9206CB"/>
    <w:rsid w:val="6BDF77CB"/>
    <w:rsid w:val="6C364770"/>
    <w:rsid w:val="6CBF5146"/>
    <w:rsid w:val="6D4A42CE"/>
    <w:rsid w:val="6D75578F"/>
    <w:rsid w:val="6DAE1AA1"/>
    <w:rsid w:val="6DE050A6"/>
    <w:rsid w:val="6DEA4ACE"/>
    <w:rsid w:val="6E362768"/>
    <w:rsid w:val="6EE85795"/>
    <w:rsid w:val="6EFC5C40"/>
    <w:rsid w:val="6F4A0509"/>
    <w:rsid w:val="6F834E05"/>
    <w:rsid w:val="6FC53214"/>
    <w:rsid w:val="70704ECA"/>
    <w:rsid w:val="70983A7F"/>
    <w:rsid w:val="709859D1"/>
    <w:rsid w:val="70A27BA5"/>
    <w:rsid w:val="70C35153"/>
    <w:rsid w:val="71207E18"/>
    <w:rsid w:val="713F4CC9"/>
    <w:rsid w:val="71692EBD"/>
    <w:rsid w:val="718A14CB"/>
    <w:rsid w:val="71AF31ED"/>
    <w:rsid w:val="71C17754"/>
    <w:rsid w:val="720A310F"/>
    <w:rsid w:val="73846508"/>
    <w:rsid w:val="738A7BF5"/>
    <w:rsid w:val="74905361"/>
    <w:rsid w:val="74A60546"/>
    <w:rsid w:val="750C6493"/>
    <w:rsid w:val="75481D8E"/>
    <w:rsid w:val="756624F3"/>
    <w:rsid w:val="759A1D94"/>
    <w:rsid w:val="75BF3F2D"/>
    <w:rsid w:val="75DC4B8A"/>
    <w:rsid w:val="7631246F"/>
    <w:rsid w:val="76CB0E5A"/>
    <w:rsid w:val="77AC1C8D"/>
    <w:rsid w:val="77E441AB"/>
    <w:rsid w:val="78053145"/>
    <w:rsid w:val="780B2D66"/>
    <w:rsid w:val="7839240C"/>
    <w:rsid w:val="783C5043"/>
    <w:rsid w:val="78824C61"/>
    <w:rsid w:val="788D5E35"/>
    <w:rsid w:val="789F0D78"/>
    <w:rsid w:val="78A02EB9"/>
    <w:rsid w:val="78B07BBD"/>
    <w:rsid w:val="79361773"/>
    <w:rsid w:val="796F2EA1"/>
    <w:rsid w:val="798D477F"/>
    <w:rsid w:val="798E4D23"/>
    <w:rsid w:val="7AB4423A"/>
    <w:rsid w:val="7ADA43AA"/>
    <w:rsid w:val="7AFB7ABD"/>
    <w:rsid w:val="7B0614B4"/>
    <w:rsid w:val="7B427625"/>
    <w:rsid w:val="7B4A1E86"/>
    <w:rsid w:val="7BC83034"/>
    <w:rsid w:val="7BDE39EA"/>
    <w:rsid w:val="7C09062E"/>
    <w:rsid w:val="7C3136CC"/>
    <w:rsid w:val="7CDB659C"/>
    <w:rsid w:val="7CF47B41"/>
    <w:rsid w:val="7D220BD0"/>
    <w:rsid w:val="7E087B62"/>
    <w:rsid w:val="7E417D35"/>
    <w:rsid w:val="7E4D1035"/>
    <w:rsid w:val="7EC07FE1"/>
    <w:rsid w:val="7EFB0193"/>
    <w:rsid w:val="7F967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Comment Text Char"/>
    <w:basedOn w:val="4"/>
    <w:link w:val="9"/>
    <w:qFormat/>
    <w:uiPriority w:val="0"/>
    <w:rPr>
      <w:rFonts w:asciiTheme="minorHAnsi" w:hAnsiTheme="minorHAnsi" w:eastAsiaTheme="minorEastAsia" w:cstheme="minorBidi"/>
      <w:lang w:eastAsia="zh-CN"/>
    </w:rPr>
  </w:style>
  <w:style w:type="character" w:customStyle="1" w:styleId="35">
    <w:name w:val="Comment Subject Char"/>
    <w:basedOn w:val="34"/>
    <w:link w:val="10"/>
    <w:qFormat/>
    <w:uiPriority w:val="0"/>
    <w:rPr>
      <w:rFonts w:asciiTheme="minorHAnsi" w:hAnsiTheme="minorHAnsi" w:eastAsiaTheme="minorEastAsia" w:cstheme="minorBidi"/>
      <w:b/>
      <w:bCs/>
      <w:lang w:eastAsia="zh-CN"/>
    </w:rPr>
  </w:style>
  <w:style w:type="character" w:customStyle="1" w:styleId="36">
    <w:name w:val="Balloon Text Char"/>
    <w:basedOn w:val="4"/>
    <w:link w:val="6"/>
    <w:qFormat/>
    <w:uiPriority w:val="0"/>
    <w:rPr>
      <w:rFonts w:ascii="Segoe UI" w:hAnsi="Segoe UI" w:cs="Segoe UI"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Document1.doc"/><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4" Type="http://schemas.microsoft.com/office/2011/relationships/people" Target="people.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2.png"/><Relationship Id="rId4" Type="http://schemas.microsoft.com/office/2011/relationships/commentsExtended" Target="commentsExtended.xml"/><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emf"/><Relationship Id="rId32" Type="http://schemas.openxmlformats.org/officeDocument/2006/relationships/oleObject" Target="embeddings/Document2.doc"/><Relationship Id="rId31" Type="http://schemas.openxmlformats.org/officeDocument/2006/relationships/image" Target="media/image14.emf"/><Relationship Id="rId30" Type="http://schemas.openxmlformats.org/officeDocument/2006/relationships/oleObject" Target="embeddings/oleObject8.bin"/><Relationship Id="rId3" Type="http://schemas.openxmlformats.org/officeDocument/2006/relationships/comments" Target="comments.xml"/><Relationship Id="rId29" Type="http://schemas.openxmlformats.org/officeDocument/2006/relationships/image" Target="media/image13.emf"/><Relationship Id="rId28" Type="http://schemas.openxmlformats.org/officeDocument/2006/relationships/oleObject" Target="embeddings/oleObject7.bin"/><Relationship Id="rId27" Type="http://schemas.openxmlformats.org/officeDocument/2006/relationships/image" Target="media/image12.emf"/><Relationship Id="rId26" Type="http://schemas.openxmlformats.org/officeDocument/2006/relationships/oleObject" Target="embeddings/oleObject6.bin"/><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emf"/><Relationship Id="rId22" Type="http://schemas.openxmlformats.org/officeDocument/2006/relationships/oleObject" Target="embeddings/oleObject5.bin"/><Relationship Id="rId21" Type="http://schemas.openxmlformats.org/officeDocument/2006/relationships/image" Target="media/image8.e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emf"/><Relationship Id="rId16" Type="http://schemas.openxmlformats.org/officeDocument/2006/relationships/oleObject" Target="embeddings/oleObject3.bin"/><Relationship Id="rId15" Type="http://schemas.openxmlformats.org/officeDocument/2006/relationships/image" Target="media/image4.emf"/><Relationship Id="rId14" Type="http://schemas.openxmlformats.org/officeDocument/2006/relationships/oleObject" Target="embeddings/oleObject2.bin"/><Relationship Id="rId13" Type="http://schemas.openxmlformats.org/officeDocument/2006/relationships/image" Target="media/image3.emf"/><Relationship Id="rId12" Type="http://schemas.openxmlformats.org/officeDocument/2006/relationships/oleObject" Target="embeddings/oleObject1.bin"/><Relationship Id="rId11" Type="http://schemas.openxmlformats.org/officeDocument/2006/relationships/image" Target="media/image2.png"/><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40</Pages>
  <Words>10113</Words>
  <Characters>57646</Characters>
  <Lines>480</Lines>
  <Paragraphs>135</Paragraphs>
  <TotalTime>5</TotalTime>
  <ScaleCrop>false</ScaleCrop>
  <LinksUpToDate>false</LinksUpToDate>
  <CharactersWithSpaces>67624</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2021-05-01T18:03:59Z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