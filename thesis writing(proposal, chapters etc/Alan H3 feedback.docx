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bookmarkStart w:id="1" w:name="_GoBack"/>
      <w:bookmarkEnd w:id="1"/>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spacing w:line="360" w:lineRule="auto"/>
        <w:rPr>
          <w:rFonts w:ascii="Times New Roman" w:hAnsi="Times New Roman" w:cs="Times New Roman"/>
          <w:sz w:val="24"/>
          <w:szCs w:val="24"/>
        </w:rPr>
      </w:pPr>
    </w:p>
    <w:p>
      <w:pPr>
        <w:pStyle w:val="22"/>
        <w:spacing w:line="360" w:lineRule="auto"/>
        <w:rPr>
          <w:rFonts w:ascii="Times New Roman" w:hAnsi="Times New Roman" w:cs="Times New Roman"/>
          <w:sz w:val="24"/>
          <w:szCs w:val="24"/>
        </w:rPr>
      </w:pPr>
      <w:r>
        <w:rPr>
          <w:rFonts w:ascii="Times New Roman" w:hAnsi="Times New Roman" w:cs="Times New Roman"/>
          <w:sz w:val="24"/>
          <w:szCs w:val="24"/>
        </w:rPr>
        <w:t>Contents</w:t>
      </w:r>
    </w:p>
    <w:p>
      <w:pPr>
        <w:spacing w:line="360" w:lineRule="auto"/>
        <w:rPr>
          <w:rFonts w:ascii="Times New Roman" w:hAnsi="Times New Roman" w:cs="Times New Roman"/>
          <w:sz w:val="24"/>
          <w:szCs w:val="24"/>
        </w:rPr>
      </w:pPr>
    </w:p>
    <w:p>
      <w:pPr>
        <w:pStyle w:val="19"/>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5"/>
          <w:rFonts w:ascii="Times New Roman" w:hAnsi="Times New Roman" w:cs="Times New Roman"/>
          <w:sz w:val="24"/>
          <w:szCs w:val="24"/>
          <w:lang w:val="en-GB"/>
        </w:rPr>
        <w:t>1</w:t>
      </w:r>
      <w:r>
        <w:rPr>
          <w:rFonts w:ascii="Times New Roman" w:hAnsi="Times New Roman" w:cs="Times New Roman"/>
          <w:sz w:val="24"/>
          <w:szCs w:val="24"/>
        </w:rPr>
        <w:tab/>
      </w:r>
      <w:r>
        <w:rPr>
          <w:rStyle w:val="15"/>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5"/>
          <w:rFonts w:ascii="Times New Roman" w:hAnsi="Times New Roman" w:cs="Times New Roman"/>
          <w:sz w:val="24"/>
          <w:szCs w:val="24"/>
        </w:rPr>
        <w:t>1.1</w:t>
      </w:r>
      <w:r>
        <w:rPr>
          <w:rFonts w:ascii="Times New Roman" w:hAnsi="Times New Roman" w:cs="Times New Roman"/>
          <w:sz w:val="24"/>
          <w:szCs w:val="24"/>
        </w:rPr>
        <w:tab/>
      </w:r>
      <w:r>
        <w:rPr>
          <w:rStyle w:val="15"/>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5"/>
          <w:rFonts w:ascii="Times New Roman" w:hAnsi="Times New Roman" w:cs="Times New Roman"/>
          <w:sz w:val="24"/>
          <w:szCs w:val="24"/>
        </w:rPr>
        <w:t>1.2</w:t>
      </w:r>
      <w:r>
        <w:rPr>
          <w:rFonts w:ascii="Times New Roman" w:hAnsi="Times New Roman" w:cs="Times New Roman"/>
          <w:sz w:val="24"/>
          <w:szCs w:val="24"/>
        </w:rPr>
        <w:tab/>
      </w:r>
      <w:r>
        <w:rPr>
          <w:rStyle w:val="15"/>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5"/>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5"/>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5"/>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19"/>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19"/>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19"/>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5"/>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5"/>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spacing w:val="-7"/>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(FIFA, 2019) for</w:t>
      </w:r>
      <w:r>
        <w:rPr>
          <w:spacing w:val="3"/>
        </w:rPr>
        <w:t xml:space="preserve"> </w:t>
      </w:r>
      <w:r>
        <w:t>example.</w:t>
      </w:r>
    </w:p>
    <w:p>
      <w:pPr>
        <w:pStyle w:val="7"/>
        <w:spacing w:line="360" w:lineRule="auto"/>
        <w:ind w:left="0" w:right="117"/>
        <w:jc w:val="both"/>
      </w:pPr>
    </w:p>
    <w:p>
      <w:pPr>
        <w:pStyle w:val="7"/>
        <w:spacing w:line="360" w:lineRule="auto"/>
        <w:ind w:right="112"/>
        <w:jc w:val="both"/>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the Bundesliga recommenced with a packed schedule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soon</w:t>
      </w:r>
      <w:r>
        <w:rPr>
          <w:spacing w:val="-5"/>
        </w:rPr>
        <w:t xml:space="preserve"> </w:t>
      </w:r>
      <w:r>
        <w:t>and there was even some space in the packed playing calendar to finish the remaining knock-out matches of the Champions League and Europa</w:t>
      </w:r>
      <w:r>
        <w:rPr>
          <w:spacing w:val="-2"/>
        </w:rPr>
        <w:t xml:space="preserve"> </w:t>
      </w:r>
      <w:r>
        <w:t>League. Global social distancing measures following the Covid-19 pandemic introduced the phenomenon “Ghost Matches” in the football world during the restart. So called “Ghost Matches” are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 xml:space="preserve">to the question what sort of influences this could have on the the outcome of matches. Is home advantage still present in games without a crowd? Is referee behaviour different without fans? Do Away teams perform better under the new circumstances? We aim to answer these questions in this paper. </w:t>
      </w:r>
    </w:p>
    <w:p>
      <w:pPr>
        <w:pStyle w:val="7"/>
        <w:spacing w:before="252" w:line="360" w:lineRule="auto"/>
        <w:ind w:left="0"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 Boyko,  Boyko &amp; Boyko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Examples of previous research topics include, does the crowd raise home team performance? Or is the performance of away teams significantly lower in hostile environments? (Goumas, 2014) find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games(Boyko, Boyko &amp; Boyko, 2007) Especially in a sport as football which has such a low scoring nature(Decroos, Bransen &amp; Davis, 2019). A decisions to award a team a penalty in the 89</w:t>
      </w:r>
      <w:r>
        <w:rPr>
          <w:vertAlign w:val="superscript"/>
        </w:rPr>
        <w:t>th</w:t>
      </w:r>
      <w:r>
        <w:t xml:space="preserve"> minute of the match with the score of 0-0 could completely change the match outcome. Or an early red card significantly alters the course of the match with both teams adjusting their tactics and strategy. (Neville and Holder, 1999 and Bokyo 2007) find that crowds could influence referee decisions subconsciously in favor of the home team. (Endrich &amp; Gesche, 2020) quantify this in their paper where they find that away teams on average receive 0.3 cards less and home teams 0.5 cards more per match when there are no spectators. </w:t>
      </w:r>
    </w:p>
    <w:p>
      <w:pPr>
        <w:pStyle w:val="7"/>
        <w:spacing w:before="252" w:line="360" w:lineRule="auto"/>
        <w:ind w:left="0" w:right="318"/>
        <w:rPr>
          <w:spacing w:val="-11"/>
        </w:rPr>
      </w:pPr>
      <w:r>
        <w:t xml:space="preserve">Home advantage seems to be in decline however in general, find that home advantage has declined over time from(Peeters &amp; van Ours, 2021).  One of the major factors they prescribe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 xml:space="preserve">(Pollard 2006; Smith 2003). </w:t>
      </w:r>
    </w:p>
    <w:p>
      <w:pPr>
        <w:pStyle w:val="7"/>
        <w:spacing w:before="252" w:line="360" w:lineRule="auto"/>
        <w:ind w:left="0" w:right="318"/>
        <w:rPr>
          <w:spacing w:val="-10"/>
        </w:rPr>
      </w:pPr>
      <w:r>
        <w:t>Opinions on how and to what extent home advantage is shaped by crowd support are very mixed. In light of the uncertainty in 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 on team performance can be directly investigated. Examples of these could include the composition of teams in terms of foreign and local players, which could influence fan behaviour, and in turn influence team performance. </w:t>
      </w:r>
    </w:p>
    <w:p>
      <w:pPr>
        <w:pStyle w:val="7"/>
        <w:spacing w:before="78" w:line="360" w:lineRule="auto"/>
        <w:ind w:right="114"/>
        <w:jc w:val="both"/>
        <w:rPr>
          <w:spacing w:val="-10"/>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Questions</w:t>
      </w:r>
    </w:p>
    <w:p>
      <w:pPr>
        <w:spacing w:line="360" w:lineRule="auto"/>
        <w:rPr>
          <w:rFonts w:ascii="Times New Roman" w:hAnsi="Times New Roman" w:cs="Times New Roman"/>
          <w:sz w:val="24"/>
          <w:szCs w:val="24"/>
        </w:rPr>
      </w:pPr>
      <w:r>
        <w:rPr>
          <w:rFonts w:ascii="Times New Roman" w:hAnsi="Times New Roman" w:cs="Times New Roman"/>
          <w:sz w:val="24"/>
          <w:szCs w:val="24"/>
        </w:rPr>
        <w:t>This natural experiment translates into the following leading research questions:</w:t>
      </w:r>
    </w:p>
    <w:p>
      <w:pPr>
        <w:spacing w:line="360" w:lineRule="auto"/>
        <w:rPr>
          <w:rFonts w:ascii="Times New Roman" w:hAnsi="Times New Roman" w:cs="Times New Roman"/>
          <w:sz w:val="24"/>
          <w:szCs w:val="24"/>
        </w:rPr>
      </w:pPr>
    </w:p>
    <w:p>
      <w:pPr>
        <w:pStyle w:val="23"/>
        <w:numPr>
          <w:ilvl w:val="2"/>
          <w:numId w:val="2"/>
        </w:numPr>
        <w:tabs>
          <w:tab w:val="left" w:pos="839"/>
        </w:tabs>
        <w:spacing w:before="0" w:line="360" w:lineRule="auto"/>
        <w:ind w:hanging="361"/>
        <w:rPr>
          <w:sz w:val="24"/>
          <w:szCs w:val="24"/>
        </w:rPr>
      </w:pPr>
      <w:r>
        <w:rPr>
          <w:sz w:val="24"/>
          <w:szCs w:val="24"/>
        </w:rPr>
        <w:t>To what extent is referee behaviour shaped by crowd support?</w:t>
      </w:r>
    </w:p>
    <w:p>
      <w:pPr>
        <w:pStyle w:val="23"/>
        <w:numPr>
          <w:ilvl w:val="2"/>
          <w:numId w:val="2"/>
        </w:numPr>
        <w:tabs>
          <w:tab w:val="left" w:pos="839"/>
        </w:tabs>
        <w:spacing w:before="139" w:line="360" w:lineRule="auto"/>
        <w:ind w:right="115" w:hanging="360"/>
        <w:rPr>
          <w:sz w:val="24"/>
          <w:szCs w:val="24"/>
        </w:rPr>
      </w:pPr>
      <w:r>
        <w:rPr>
          <w:sz w:val="24"/>
          <w:szCs w:val="24"/>
        </w:rPr>
        <w:t>To what extent is home and away team performance significantly different as a consequence of “ghost games”?</w:t>
      </w:r>
    </w:p>
    <w:p>
      <w:pPr>
        <w:pStyle w:val="23"/>
        <w:numPr>
          <w:ilvl w:val="2"/>
          <w:numId w:val="2"/>
        </w:numPr>
        <w:tabs>
          <w:tab w:val="left" w:pos="839"/>
        </w:tabs>
        <w:spacing w:before="139" w:line="360" w:lineRule="auto"/>
        <w:ind w:right="115" w:hanging="360"/>
        <w:rPr>
          <w:sz w:val="24"/>
          <w:szCs w:val="24"/>
        </w:rPr>
      </w:pPr>
      <w:r>
        <w:rPr>
          <w:sz w:val="24"/>
          <w:szCs w:val="24"/>
        </w:rPr>
        <w:t>To what extent does referee bias influence team performance?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 Historical data on football matches for the main football leagues is available starting from the year 2000 until the latest season 2020/2021. We decide to include the seasons 2018/19, 2019/20 and 2020/21 into our final analysis, this results in a roughly equal division of ghost games and non ghost games in our data. Furthermore, around 2018, the VAR got introduced in most of the matjor league in Europe, possibly changing our results on referee behaviour significantly.The datasets are automatically updated every week to provide recent and accurate data.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then combine match data with a data set from Fivethirtyeight to incorporate expected goals as extra measures of performance and home advantage. This data set also contains team strength and match importance which we can include as control variables into the analysis. The data for our moderator variables, team age, amount of foreigners and stadium occupancy are collected manually from Transfermarkt.com. This website provides a vast amount of detailed statistics on players, clubs and leagues. After data collection and construction of the final datasets we first perform an exploratory factor analysis to find the relevant variables for our analysis and to construct latent measures of concepts that are difficult to capture in a single metric, such as referee bias and team performance. We then apply a regression model to the data in order to draw valid conclusions on the existence of home advantage.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effects(2008). Which make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p>
    <w:p>
      <w:pPr>
        <w:pStyle w:val="7"/>
        <w:spacing w:before="160" w:line="360" w:lineRule="auto"/>
        <w:ind w:left="0" w:right="127"/>
      </w:pPr>
      <w:r>
        <w:t xml:space="preserve">Another contribution of our paper is the extended availability of data with an entire season of games played behind closed doors available after the 2020/21 season. Papers from last year mostly only use data from the 2019/2020 season which was partly played under normal circumstances and partly played behind closed doors. By using the weekly updated datasets with the right timing we can incorporate the entirety of the 2020/21 season into our model.  </w:t>
      </w:r>
    </w:p>
    <w:p>
      <w:pPr>
        <w:pStyle w:val="7"/>
        <w:spacing w:before="160" w:line="360" w:lineRule="auto"/>
        <w:ind w:left="0" w:right="127"/>
      </w:pPr>
      <w:r>
        <w:t xml:space="preserve">Furthermore, we contribute to the current body of literature by constructing a comprehensive framework of the influence of crowd support on home advantage by using several mediating and moderating variables to assess how and to which extent crowd support influences home advantage. Additionally, by first performing a factor analysis, we try to use as much data as possible and combine different variables of team performance and referee bias to obtain more meaningful data on these measures. Concepts such as referee bias and team performance are difficult to capture in a single number. We use various aspects of referee decisions such as fouls, yellow cards and red cards. Team performance can be measured in numerous ways. Looking at outcome related variables such as points collected our goals scored can give insight into home advantage, however, secondary performance indicators such as shots, corners and expected goals(measure to compute quality of chances created in a match). We explore whether these multiple variables can be captured into overarching measures of team performance. Removing unnecessary indicators from the analysis. </w:t>
      </w:r>
    </w:p>
    <w:p>
      <w:pPr>
        <w:pStyle w:val="7"/>
        <w:spacing w:before="160" w:line="360" w:lineRule="auto"/>
        <w:ind w:left="0" w:right="127"/>
      </w:pPr>
    </w:p>
    <w:p>
      <w:pPr>
        <w:pStyle w:val="7"/>
        <w:spacing w:before="160" w:line="360" w:lineRule="auto"/>
        <w:ind w:left="0" w:right="127"/>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 xml:space="preserve">Covid affects the footballing world in multiple ways. The absence of crowds plus the extra heavy loaded schedule increase uncertainty surrounding team and individual performance(Metelski &amp; Kornakov, </w:t>
      </w:r>
      <w:r>
        <w:rPr>
          <w:rFonts w:eastAsia="SimSun"/>
          <w:color w:val="222222"/>
          <w:shd w:val="clear" w:color="auto" w:fill="FFFFFF"/>
        </w:rPr>
        <w:t>2021). However, the influence works through on football clubs off the pitch. Team performance heavily influence team results. Team results in turn influence a clubs performance outside of the pitch in several ways. To name 2 examples, b</w:t>
      </w:r>
      <w:r>
        <w:t>etter results lead to better stock performance(</w:t>
      </w:r>
      <w:r>
        <w:rPr>
          <w:rFonts w:eastAsia="SimSun"/>
          <w:color w:val="222222"/>
          <w:shd w:val="clear" w:color="auto" w:fill="FFFFFF"/>
        </w:rPr>
        <w:t xml:space="preserve">Samagaio, Couto &amp; Caiado, 2009) </w:t>
      </w:r>
      <w:r>
        <w:t>and increased market value for players(</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and (He, Cachucho &amp; Knobbe, 2015). </w:t>
      </w:r>
      <w:r>
        <w:t xml:space="preserve">as they find positive relationships between revenues,position in the league table and individual performance. Therefore, estimating the influence covid-19 has on team performance and football results will help football clubs evaluating the effect of the pandemic on their marketing, financial and on-field performance. </w:t>
      </w:r>
    </w:p>
    <w:p>
      <w:pPr>
        <w:pStyle w:val="7"/>
        <w:spacing w:before="160" w:line="360" w:lineRule="auto"/>
        <w:ind w:left="0" w:right="112"/>
        <w:jc w:val="both"/>
      </w:pPr>
      <w:r>
        <w:t>Knowledge on what variables exactly drive home advantage and team performance provides great insight for football clubs in how to optimize their clubs environment and team to improve the chances of performing well. (Fischer &amp; Haucap 2020) for example see preliminary findings of a significant effect of crowd occupancy on home team performance. By comparing home advantage during covid-19 between the German Bundesliga and the 2</w:t>
      </w:r>
      <w:r>
        <w:rPr>
          <w:vertAlign w:val="superscript"/>
        </w:rPr>
        <w:t>nd</w:t>
      </w:r>
      <w:r>
        <w:t xml:space="preserve"> and 3</w:t>
      </w:r>
      <w:r>
        <w:rPr>
          <w:vertAlign w:val="superscript"/>
        </w:rPr>
        <w:t>rd</w:t>
      </w:r>
      <w:r>
        <w:t xml:space="preserve"> level of German football, they  find that the home advantage has only changed significantly in the Bundesliga. Whereas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Stadium occupancy can be influenced by managers through several channels. (Wetzel, Hattula, Hammerschmidt &amp; van Heerde, 2018) show for example that football clubs possessing a stronger brand name can leverage this brand name to increase attendance, an effect which increases over time of the existence of the brand. Creating a stronger brand could increase higher attendance rates, higher matchday revenues and better team performance. Other variable that are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We add to the current body of literature by examining how factors that are to a certain extent under control of management of football clubs could influence home advantage and team performance and thus provide extra tools on how football clubs can improve their on field performance. Which in turn improves off-field performance as well. </w:t>
      </w:r>
    </w:p>
    <w:p>
      <w:pPr>
        <w:pStyle w:val="7"/>
        <w:spacing w:before="160" w:line="360" w:lineRule="auto"/>
        <w:ind w:left="0" w:right="112"/>
        <w:jc w:val="both"/>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Structure of the Thesis</w:t>
      </w:r>
    </w:p>
    <w:p>
      <w:pPr>
        <w:spacing w:line="360" w:lineRule="auto"/>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In chapter 3, having laid out the theoretical framework, we thoroughly describe the data 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numPr>
          <w:ilvl w:val="0"/>
          <w:numId w:val="3"/>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2.1.1 The role of home advantage in sports</w:t>
      </w:r>
    </w:p>
    <w:p>
      <w:pPr>
        <w:spacing w:line="360" w:lineRule="auto"/>
        <w:rPr>
          <w:rFonts w:ascii="Times New Roman" w:hAnsi="Times New Roman" w:cs="Times New Roman"/>
          <w:sz w:val="24"/>
          <w:szCs w:val="24"/>
        </w:rPr>
      </w:pPr>
      <w:r>
        <w:rPr>
          <w:rFonts w:ascii="Times New Roman" w:hAnsi="Times New Roman" w:cs="Times New Roman"/>
          <w:sz w:val="24"/>
          <w:szCs w:val="24"/>
        </w:rPr>
        <w:t>Home advantage has been widely studied in sports literature. One of the first to formally document the existence of a certain home advantage in sports were (</w:t>
      </w:r>
      <w:commentRangeStart w:id="0"/>
      <w:r>
        <w:rPr>
          <w:rFonts w:ascii="Times New Roman" w:hAnsi="Times New Roman" w:cs="Times New Roman"/>
          <w:sz w:val="24"/>
          <w:szCs w:val="24"/>
        </w:rPr>
        <w:t>Schwartz &amp; Barsky, 1977</w:t>
      </w:r>
      <w:commentRangeEnd w:id="0"/>
      <w:r>
        <w:rPr>
          <w:rStyle w:val="8"/>
        </w:rPr>
        <w:commentReference w:id="0"/>
      </w:r>
      <w:r>
        <w:rPr>
          <w:rFonts w:ascii="Times New Roman" w:hAnsi="Times New Roman" w:cs="Times New Roman"/>
          <w:sz w:val="24"/>
          <w:szCs w:val="24"/>
        </w:rPr>
        <w:t>). They find that home advantage exists in varying degrees across different sports. Furthermore in their research they suggest that the major contributor to home advantage is social support, opposed to familiarity and fatigue for away teams. (Nevill &amp; Holder, 1999) support this claim as they produce similar results in their analysis of home advantage in English and Scottish football matches. In a related study, (Carron &amp; Agnew, 1994) examine crowd effects specifically to provide an overview of how crowds influence match outcomes. One of their main findings is a significant positive relationship between home advantage and crowd density. In other words, more crowd support leads to a stronger home performance relative to away performance and consequently a higher chance of a home win than an away win.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landmark studies in the area of home advantage in sports is the research conducted by (Courneya &amp; Carron, 1992). In their paper they provide a comprehensive literature review on home advantage in sports, their framework has been used extensively in subsequent studies. Their framework on home advantage revolves around location factors that influence players, coaches and </w:t>
      </w:r>
      <w:commentRangeStart w:id="1"/>
      <w:r>
        <w:rPr>
          <w:rFonts w:ascii="Times New Roman" w:hAnsi="Times New Roman" w:cs="Times New Roman"/>
          <w:sz w:val="24"/>
          <w:szCs w:val="24"/>
        </w:rPr>
        <w:t>officials</w:t>
      </w:r>
      <w:commentRangeEnd w:id="1"/>
      <w:r>
        <w:rPr>
          <w:rStyle w:val="8"/>
        </w:rPr>
        <w:commentReference w:id="1"/>
      </w:r>
      <w:r>
        <w:rPr>
          <w:rFonts w:ascii="Times New Roman" w:hAnsi="Times New Roman" w:cs="Times New Roman"/>
          <w:sz w:val="24"/>
          <w:szCs w:val="24"/>
        </w:rPr>
        <w:t xml:space="preserve">(referee) psychologically. Correspondingly behaviour of players, coaches and officials is influenced by their psychological state, the change in behaviour in turn alters the performance of players, coaches and referees. The four main factors behind home advantage in their framework are crowd factors, learning(familiarity) factors, travel factors and rule factors(specific rules that favor home team in some sports). (Carron &amp; Hausenblas, 1997) apply this framework to assess the  occurrence of home advantage. They claim that home advantage is relatively stable across time and is generalizable across team/individual sports, gender and professional and amateur sports.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increased complexity of models and data used, (Carron, Longhead &amp; Bray, 2005) find that the framework is still relevant in the evolving situation, assessing that the framework still serves as bases for a majority of the research conducted on home advantage in sports.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2.1.2 Causal factors of team performance in football</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(Pollard, 2008) provides an excellent overview of the consensus of home advantage in football. Similar to the work of (Courneya &amp; Carron, 1992) he drafts a framework of the major factors of which home advantages in football sterns from. Some of the more interesting findings according to his review include those of (Naeve &amp; Wolfson, 2003 &amp; 2004) as well as (Anderson, Neave &amp; Wolfsson, 2007) who find hormonal differences between home and away team players in match build up, with higher levels of testosterone for players when playhing a home match versus playing an a way match. Similarly to hormonal reaction when defending territory. This hormonal change could then be attributed to increased performance on the pitch for the home team. (Pollard, 2006; Pollard &amp; Seckin, 2007) further scrutinize the sense of territoriality and its effect on home and away performance and find indeed evidence of a possible influence on home advantage.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widely recognized possible component of home advantage us familiarity. Familiarity with specific home turf conditions such as altitude(Mc Sharry, 2007) and climate (Pollard, Da Silva &amp; Nisio, 2008; Pollard &amp; Seckin, 2007)could play a role in improved home team performance. In a similar fashion, artificial pitches seem to play a role in home advantage(Barnett &amp; Hidditch, 1993). </w:t>
      </w:r>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The findings on the significance of travelling for home advantage are more ambiguous. (</w:t>
      </w:r>
      <w:r>
        <w:rPr>
          <w:rFonts w:ascii="Times New Roman" w:hAnsi="Times New Roman" w:eastAsia="SimSun" w:cs="Times New Roman"/>
          <w:sz w:val="24"/>
          <w:szCs w:val="24"/>
        </w:rPr>
        <w:t xml:space="preserve">Pollard,  da Silva &amp; Nísio, 2008 </w:t>
      </w:r>
      <w:r>
        <w:rPr>
          <w:rFonts w:ascii="Times New Roman" w:hAnsi="Times New Roman" w:cs="Times New Roman"/>
          <w:sz w:val="24"/>
          <w:szCs w:val="24"/>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One of the factors that the literature seems to have reached consensus on is the role of referee bias in home advantage. According to (</w:t>
      </w:r>
      <w:r>
        <w:rPr>
          <w:rFonts w:ascii="Times New Roman" w:hAnsi="Times New Roman" w:eastAsia="SimSun" w:cs="Times New Roman"/>
          <w:color w:val="222222"/>
          <w:sz w:val="24"/>
          <w:szCs w:val="24"/>
          <w:shd w:val="clear" w:color="auto" w:fill="FFFFFF"/>
        </w:rPr>
        <w:t>Nevill, Balmer &amp; Williams, 1999 ; Nevill, Balmer &amp; Williams, 2002; Garicano, Palacios-Huerta &amp; Prendergast, 2005)</w:t>
      </w:r>
      <w:r>
        <w:rPr>
          <w:rFonts w:ascii="Times New Roman" w:hAnsi="Times New Roman" w:cs="Times New Roman"/>
          <w:sz w:val="24"/>
          <w:szCs w:val="24"/>
        </w:rPr>
        <w:t xml:space="preserve"> there exists consistently find evidence of a referee bias in favour of the home team probably due to social pressure from the crowd. In more recent research. (Endrich &amp; Gesche, 2020) find that referees give less cards to home teams and more cards to away teams on average, which could be interpreted as a sign of referee bias in favour of the home side. However the exact source of this referee bias remains somewhat unclear. Research like ours on the incidence of referee bias in ghost games settings could provide useful in discerning whether or not crowd support plays a major role in referee decision </w:t>
      </w:r>
      <w:commentRangeStart w:id="2"/>
      <w:r>
        <w:rPr>
          <w:rFonts w:ascii="Times New Roman" w:hAnsi="Times New Roman" w:cs="Times New Roman"/>
          <w:sz w:val="24"/>
          <w:szCs w:val="24"/>
        </w:rPr>
        <w:t>making</w:t>
      </w:r>
      <w:commentRangeEnd w:id="2"/>
      <w:r>
        <w:rPr>
          <w:rStyle w:val="8"/>
        </w:rPr>
        <w:commentReference w:id="2"/>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A final factor considered in the literature are tactical approaches to football matches as a driver of home advantage. There seems to be a difference in tactical approach between away and home teams according to (Pollard 1986; Pollard 2006)</w:t>
      </w:r>
      <w:del w:id="0" w:author="J. van der Plas" w:date="2021-04-07T14:10: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 For instance a more cautious approach from the away side might induce dynamics such as the aforementioned territorial factors influencing home and away performance. However, evidence on the significance of tactical approaches in determining home advantage is not conclusive. (Carmichael &amp; Thomas, 2005; </w:t>
      </w:r>
      <w:r>
        <w:rPr>
          <w:rFonts w:ascii="Times New Roman" w:hAnsi="Times New Roman" w:eastAsia="SimSun" w:cs="Times New Roman"/>
          <w:color w:val="222222"/>
          <w:sz w:val="24"/>
          <w:szCs w:val="24"/>
          <w:shd w:val="clear" w:color="auto" w:fill="FFFFFF"/>
        </w:rPr>
        <w:t>Tucker, Mellalieu, James &amp; Taylor,2005</w:t>
      </w:r>
      <w:r>
        <w:rPr>
          <w:rFonts w:ascii="Times New Roman" w:hAnsi="Times New Roman" w:eastAsia="SimSun" w:cs="Times New Roman"/>
          <w:sz w:val="24"/>
          <w:szCs w:val="24"/>
        </w:rPr>
        <w:t xml:space="preserve">) and should therefore be examined </w:t>
      </w:r>
      <w:commentRangeStart w:id="3"/>
      <w:r>
        <w:rPr>
          <w:rFonts w:ascii="Times New Roman" w:hAnsi="Times New Roman" w:eastAsia="SimSun" w:cs="Times New Roman"/>
          <w:sz w:val="24"/>
          <w:szCs w:val="24"/>
        </w:rPr>
        <w:t>further</w:t>
      </w:r>
      <w:commentRangeEnd w:id="3"/>
      <w:r>
        <w:rPr>
          <w:rStyle w:val="8"/>
        </w:rPr>
        <w:commentReference w:id="3"/>
      </w:r>
      <w:r>
        <w:rPr>
          <w:rFonts w:ascii="Times New Roman" w:hAnsi="Times New Roman" w:eastAsia="SimSu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Somewhere where the literature appears to agree on is the difficulty of disentangling each of the various forces driving home advantage. Pollard(2008) cites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under ghost games in order to disentangle crowd effects from other drivers of home advantage.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numPr>
          <w:ilvl w:val="1"/>
          <w:numId w:val="0"/>
        </w:numPr>
        <w:spacing w:line="360" w:lineRule="auto"/>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2.1.3 First insights covid-19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few preliminary studies attempted to investigate the influence of crowd absence on home advantage by analyzing “ghost games” played in the German leagues after the restart of the season 2019-2020. For example (Thilp &amp; Taller, 2020) find that home advantage has actually turned into a home disadvantage in case of “ghost games”. (Fischer &amp; Haucap, 2020) also find that there seems to be a significant alteration in the strength of home advantage in the Bundesliga when crowd support is </w:t>
      </w:r>
      <w:commentRangeStart w:id="4"/>
      <w:r>
        <w:rPr>
          <w:rFonts w:ascii="Times New Roman" w:hAnsi="Times New Roman" w:cs="Times New Roman"/>
          <w:sz w:val="24"/>
          <w:szCs w:val="24"/>
        </w:rPr>
        <w:t>nonexistent</w:t>
      </w:r>
      <w:commentRangeEnd w:id="4"/>
      <w:r>
        <w:rPr>
          <w:rStyle w:val="8"/>
        </w:rPr>
        <w:commentReference w:id="4"/>
      </w:r>
      <w:r>
        <w:rPr>
          <w:rFonts w:ascii="Times New Roman" w:hAnsi="Times New Roman" w:cs="Times New Roman"/>
          <w:sz w:val="24"/>
          <w:szCs w:val="24"/>
        </w:rPr>
        <w:t>. However, the German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w:t>
      </w:r>
      <w:del w:id="1" w:author="J. van der Plas" w:date="2021-04-07T14:13:00Z">
        <w:r>
          <w:rPr>
            <w:rFonts w:ascii="Times New Roman" w:hAnsi="Times New Roman" w:cs="Times New Roman"/>
            <w:sz w:val="24"/>
            <w:szCs w:val="24"/>
          </w:rPr>
          <w:delText xml:space="preserve"> </w:delText>
        </w:r>
      </w:del>
      <w:r>
        <w:rPr>
          <w:rFonts w:ascii="Times New Roman" w:hAnsi="Times New Roman" w:cs="Times New Roman"/>
          <w:sz w:val="24"/>
          <w:szCs w:val="24"/>
        </w:rPr>
        <w:t xml:space="preserve">leagues seem to be less affected by “ghost games” according to their analysis, due to lower occupancy rates on average in the lower tier leagues compared to the Bundesliga.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Early evidence thus seems to point to a significant drop in home advantage for teams without crowd support to back them in home games. And that the effect of crowd support is especially dependent on occupancy rates within a stadium, rather than absolute number of </w:t>
      </w:r>
      <w:commentRangeStart w:id="5"/>
      <w:r>
        <w:rPr>
          <w:rFonts w:ascii="Times New Roman" w:hAnsi="Times New Roman" w:cs="Times New Roman"/>
          <w:sz w:val="24"/>
          <w:szCs w:val="24"/>
        </w:rPr>
        <w:t>supporters</w:t>
      </w:r>
      <w:commentRangeEnd w:id="5"/>
      <w:r>
        <w:rPr>
          <w:rStyle w:val="8"/>
        </w:rPr>
        <w:commentReference w:id="5"/>
      </w:r>
      <w:r>
        <w:rPr>
          <w:rFonts w:ascii="Times New Roman" w:hAnsi="Times New Roman" w:cs="Times New Roman"/>
          <w:sz w:val="24"/>
          <w:szCs w:val="24"/>
        </w:rPr>
        <w:t xml:space="preserve">. This makes sense as a large stadium only filled one thirdly seems less a motivating atmosphere than a small compact stadium completely filled with supporters close on the pitch.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 the following section, we will focus on the variables involved in crowd support, relevant for our analysis.</w:t>
      </w:r>
    </w:p>
    <w:p>
      <w:pPr>
        <w:pStyle w:val="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Theoretic Framework</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2.2.1 The impact of crowd absence on team performance</w:t>
      </w:r>
    </w:p>
    <w:p>
      <w:pPr>
        <w:pStyle w:val="7"/>
        <w:spacing w:before="225" w:line="360" w:lineRule="auto"/>
        <w:ind w:right="131"/>
      </w:pPr>
      <w:r>
        <w:t>A home crowd can be a positive stimulus for home team players and can create an intimidating and hostile environment for the opposition</w:t>
      </w:r>
      <w:ins w:id="2" w:author="J. van der Plas" w:date="2021-04-07T14:16:00Z">
        <w:r>
          <w:rPr/>
          <w:t xml:space="preserve"> </w:t>
        </w:r>
      </w:ins>
      <w:del w:id="3" w:author="J. van der Plas" w:date="2021-04-07T14:16:00Z">
        <w:r>
          <w:rPr/>
          <w:delText>.</w:delText>
        </w:r>
      </w:del>
      <w:r>
        <w:t>(</w:t>
      </w:r>
      <w:del w:id="4" w:author="J. van der Plas" w:date="2021-04-07T14:16:00Z">
        <w:r>
          <w:rPr/>
          <w:delText xml:space="preserve"> </w:delText>
        </w:r>
      </w:del>
      <w:r>
        <w:t>Ponzo &amp; Scoppa, 2018)</w:t>
      </w:r>
      <w:commentRangeStart w:id="6"/>
      <w:r>
        <w:t>. Every football fan will know about the famous European nights at Anfield where teams regarded superior in terms of quality found their Waterloo against an inspired Liverpool side backed by the roar of the crowd. Similarly in Belgium teams often loathe the</w:t>
      </w:r>
      <w:r>
        <w:rPr>
          <w:spacing w:val="-15"/>
        </w:rPr>
        <w:t xml:space="preserve"> </w:t>
      </w:r>
      <w:r>
        <w:t>away game against Standard Liege because of the extremely passionate home fans creating a very aggressive</w:t>
      </w:r>
      <w:r>
        <w:rPr>
          <w:spacing w:val="-2"/>
        </w:rPr>
        <w:t xml:space="preserve"> </w:t>
      </w:r>
      <w:r>
        <w:t>atmosphere</w:t>
      </w:r>
      <w:commentRangeEnd w:id="6"/>
      <w:r>
        <w:rPr>
          <w:rStyle w:val="8"/>
          <w:rFonts w:asciiTheme="minorHAnsi" w:hAnsiTheme="minorHAnsi" w:eastAsiaTheme="minorEastAsia" w:cstheme="minorBidi"/>
          <w:lang w:eastAsia="zh-CN"/>
        </w:rPr>
        <w:commentReference w:id="6"/>
      </w:r>
      <w:r>
        <w:t>. These sentiments in football are confirmed by (</w:t>
      </w:r>
      <w:r>
        <w:rPr>
          <w:rFonts w:eastAsia="SimSun"/>
          <w:color w:val="222222"/>
          <w:shd w:val="clear" w:color="auto" w:fill="FFFFFF"/>
        </w:rPr>
        <w:t>Carmichael &amp; Thomas, 2005</w:t>
      </w:r>
      <w:commentRangeStart w:id="7"/>
      <w:r>
        <w:rPr>
          <w:rFonts w:eastAsia="SimSun"/>
          <w:color w:val="222222"/>
          <w:shd w:val="clear" w:color="auto" w:fill="FFFFFF"/>
        </w:rPr>
        <w:t>), who find that home advantage is significantly higher in compressed and intense atmospheres compared to more open and wide areas where crowds might be more distant from the pitch.</w:t>
      </w:r>
      <w:commentRangeEnd w:id="7"/>
      <w:r>
        <w:rPr>
          <w:rStyle w:val="8"/>
          <w:rFonts w:asciiTheme="minorHAnsi" w:hAnsiTheme="minorHAnsi" w:eastAsiaTheme="minorEastAsia" w:cstheme="minorBidi"/>
          <w:lang w:eastAsia="zh-CN"/>
        </w:rPr>
        <w:commentReference w:id="7"/>
      </w:r>
      <w:r>
        <w:rPr>
          <w:rFonts w:eastAsia="SimSun"/>
          <w:color w:val="222222"/>
          <w:shd w:val="clear" w:color="auto" w:fill="FFFFFF"/>
        </w:rPr>
        <w:t xml:space="preserve"> </w:t>
      </w:r>
      <w:commentRangeStart w:id="8"/>
      <w:r>
        <w:rPr>
          <w:rFonts w:eastAsia="SimSun"/>
          <w:color w:val="222222"/>
          <w:shd w:val="clear" w:color="auto" w:fill="FFFFFF"/>
        </w:rPr>
        <w:t>For example an athletic track around stadiums might decrease the effect of supporters on team performance</w:t>
      </w:r>
      <w:commentRangeEnd w:id="8"/>
      <w:r>
        <w:rPr>
          <w:rStyle w:val="8"/>
          <w:rFonts w:asciiTheme="minorHAnsi" w:hAnsiTheme="minorHAnsi" w:eastAsiaTheme="minorEastAsia" w:cstheme="minorBidi"/>
          <w:lang w:eastAsia="zh-CN"/>
        </w:rPr>
        <w:commentReference w:id="8"/>
      </w:r>
      <w:r>
        <w:rPr>
          <w:rFonts w:eastAsia="SimSun"/>
          <w:color w:val="222222"/>
          <w:shd w:val="clear" w:color="auto" w:fill="FFFFFF"/>
        </w:rPr>
        <w:t xml:space="preserve">. </w:t>
      </w:r>
      <w:commentRangeStart w:id="9"/>
      <w:r>
        <w:rPr>
          <w:rFonts w:eastAsia="SimSun"/>
          <w:color w:val="222222"/>
          <w:shd w:val="clear" w:color="auto" w:fill="FFFFFF"/>
        </w:rPr>
        <w:t>Additionally, (</w:t>
      </w:r>
      <w:r>
        <w:t xml:space="preserve">Carron &amp; Agnew, 1994) report a positive relationship between crowd density and home performance. In a situation of “ghost games”, crowd density will of course be 0. </w:t>
      </w:r>
      <w:commentRangeEnd w:id="9"/>
      <w:r>
        <w:rPr>
          <w:rStyle w:val="8"/>
          <w:rFonts w:asciiTheme="minorHAnsi" w:hAnsiTheme="minorHAnsi" w:eastAsiaTheme="minorEastAsia" w:cstheme="minorBidi"/>
          <w:lang w:eastAsia="zh-CN"/>
        </w:rPr>
        <w:commentReference w:id="9"/>
      </w:r>
      <w:commentRangeStart w:id="10"/>
      <w:r>
        <w:t xml:space="preserve">Additionally(Tilp &amp; Thaller, 2020) hypothesize that awareness of the absence of crowd support could boost away team morale and increase confidence in retrieving a result. </w:t>
      </w:r>
      <w:commentRangeEnd w:id="10"/>
      <w:r>
        <w:rPr>
          <w:rStyle w:val="8"/>
          <w:rFonts w:asciiTheme="minorHAnsi" w:hAnsiTheme="minorHAnsi" w:eastAsiaTheme="minorEastAsia" w:cstheme="minorBidi"/>
          <w:lang w:eastAsia="zh-CN"/>
        </w:rPr>
        <w:commentReference w:id="10"/>
      </w:r>
      <w:r>
        <w:t>This could as outlined before by</w:t>
      </w:r>
      <w:r>
        <w:rPr>
          <w:lang w:eastAsia="zh-CN"/>
        </w:rPr>
        <w:t>(Pollard 1986; Pollard 2006)</w:t>
      </w:r>
      <w:r>
        <w:t xml:space="preserve"> alter tactical approaches and mentality of both home and away teams. </w:t>
      </w:r>
      <w:commentRangeStart w:id="11"/>
      <w:r>
        <w:t>Therefore, based on previous findings of similar studies</w:t>
      </w:r>
      <w:commentRangeEnd w:id="11"/>
      <w:r>
        <w:rPr>
          <w:rStyle w:val="8"/>
          <w:rFonts w:asciiTheme="minorHAnsi" w:hAnsiTheme="minorHAnsi" w:eastAsiaTheme="minorEastAsia" w:cstheme="minorBidi"/>
          <w:lang w:eastAsia="zh-CN"/>
        </w:rPr>
        <w:commentReference w:id="11"/>
      </w:r>
      <w:r>
        <w:t xml:space="preserve">, we expect home performance to suffer significantly in the new situation of “ghost games” and as a result we predict a sizeable drop in the probability of a home win, all other things being equal. </w:t>
      </w:r>
    </w:p>
    <w:p>
      <w:pPr>
        <w:pStyle w:val="7"/>
        <w:spacing w:before="225" w:line="360" w:lineRule="auto"/>
        <w:ind w:right="131"/>
      </w:pPr>
      <w:r>
        <w:t xml:space="preserve">This leads us to generate the following hypothesis regarding the effect of crowd absence on home advantage. </w:t>
      </w:r>
    </w:p>
    <w:p>
      <w:pPr>
        <w:pStyle w:val="7"/>
        <w:spacing w:before="225" w:line="360" w:lineRule="auto"/>
        <w:ind w:right="131"/>
        <w:rPr>
          <w:i/>
          <w:iCs/>
        </w:rPr>
      </w:pPr>
      <w:commentRangeStart w:id="12"/>
      <w:r>
        <w:rPr>
          <w:i/>
          <w:iCs/>
        </w:rPr>
        <w:t>H1</w:t>
      </w:r>
      <w:commentRangeEnd w:id="12"/>
      <w:r>
        <w:rPr>
          <w:rStyle w:val="8"/>
          <w:rFonts w:asciiTheme="minorHAnsi" w:hAnsiTheme="minorHAnsi" w:eastAsiaTheme="minorEastAsia" w:cstheme="minorBidi"/>
          <w:lang w:eastAsia="zh-CN"/>
        </w:rPr>
        <w:commentReference w:id="12"/>
      </w:r>
      <w:r>
        <w:rPr>
          <w:i/>
          <w:iCs/>
        </w:rPr>
        <w:t xml:space="preserve">: Home Team Performance is negatively influenced by the </w:t>
      </w:r>
      <w:commentRangeStart w:id="13"/>
      <w:commentRangeStart w:id="14"/>
      <w:r>
        <w:rPr>
          <w:i/>
          <w:iCs/>
        </w:rPr>
        <w:t>absence of supporters</w:t>
      </w:r>
      <w:commentRangeEnd w:id="13"/>
      <w:r>
        <w:rPr>
          <w:rStyle w:val="8"/>
          <w:rFonts w:asciiTheme="minorHAnsi" w:hAnsiTheme="minorHAnsi" w:eastAsiaTheme="minorEastAsia" w:cstheme="minorBidi"/>
          <w:lang w:eastAsia="zh-CN"/>
        </w:rPr>
        <w:commentReference w:id="13"/>
      </w:r>
      <w:commentRangeEnd w:id="14"/>
      <w:r>
        <w:rPr>
          <w:rStyle w:val="8"/>
          <w:rFonts w:asciiTheme="minorHAnsi" w:hAnsiTheme="minorHAnsi" w:eastAsiaTheme="minorEastAsia" w:cstheme="minorBidi"/>
          <w:lang w:eastAsia="zh-CN"/>
        </w:rPr>
        <w:commentReference w:id="14"/>
      </w:r>
      <w:r>
        <w:rPr>
          <w:i/>
          <w:iCs/>
        </w:rPr>
        <w:t xml:space="preserve">, while the Away Team Performance is positively influenced by </w:t>
      </w:r>
      <w:commentRangeStart w:id="15"/>
      <w:r>
        <w:rPr>
          <w:i/>
          <w:iCs/>
        </w:rPr>
        <w:t>Away teams</w:t>
      </w:r>
      <w:commentRangeEnd w:id="15"/>
      <w:r>
        <w:rPr>
          <w:rStyle w:val="8"/>
          <w:rFonts w:asciiTheme="minorHAnsi" w:hAnsiTheme="minorHAnsi" w:eastAsiaTheme="minorEastAsia" w:cstheme="minorBidi"/>
          <w:lang w:eastAsia="zh-CN"/>
        </w:rPr>
        <w:commentReference w:id="15"/>
      </w:r>
      <w:r>
        <w:rPr>
          <w:i/>
          <w:iCs/>
        </w:rPr>
        <w:t xml:space="preserve">. </w:t>
      </w:r>
      <w:commentRangeStart w:id="16"/>
      <w:r>
        <w:rPr>
          <w:i/>
          <w:iCs/>
        </w:rPr>
        <w:t xml:space="preserve">The gaps in performance between Home and Away teams will become smaller in games played behind closed </w:t>
      </w:r>
      <w:commentRangeStart w:id="17"/>
      <w:r>
        <w:rPr>
          <w:i/>
          <w:iCs/>
        </w:rPr>
        <w:t>doors</w:t>
      </w:r>
      <w:commentRangeEnd w:id="17"/>
      <w:r>
        <w:rPr>
          <w:rStyle w:val="8"/>
          <w:rFonts w:asciiTheme="minorHAnsi" w:hAnsiTheme="minorHAnsi" w:eastAsiaTheme="minorEastAsia" w:cstheme="minorBidi"/>
          <w:lang w:eastAsia="zh-CN"/>
        </w:rPr>
        <w:commentReference w:id="17"/>
      </w:r>
      <w:r>
        <w:rPr>
          <w:i/>
          <w:iCs/>
        </w:rPr>
        <w:t>.</w:t>
      </w:r>
      <w:commentRangeEnd w:id="16"/>
      <w:r>
        <w:rPr>
          <w:rStyle w:val="8"/>
          <w:rFonts w:asciiTheme="minorHAnsi" w:hAnsiTheme="minorHAnsi" w:eastAsiaTheme="minorEastAsia" w:cstheme="minorBidi"/>
          <w:lang w:eastAsia="zh-CN"/>
        </w:rPr>
        <w:commentReference w:id="16"/>
      </w:r>
    </w:p>
    <w:p>
      <w:pPr>
        <w:pStyle w:val="7"/>
        <w:spacing w:before="225" w:line="360" w:lineRule="auto"/>
        <w:ind w:right="131"/>
      </w:pPr>
      <w:r>
        <w:t xml:space="preserve">The degree to which Crowd support will influence team performance will vary per team. Some teams always play well away from home while having difficulties at home. An example is Ajax in European competitions over the last few seasons, being unbeaten away from home for nearly 2 years while playing formidable sides, but barely beating any side in their own Johan-Cruijff Arena. Sources of these difference between could stern from tactics, playing style and playing mentality. However, also team composition seems to play a role. (van de Ven, 2016) finds that experienced sides with older players tend to perform better away from home than inexperienced sides. </w:t>
      </w:r>
      <w:commentRangeStart w:id="18"/>
      <w:r>
        <w:t xml:space="preserve">Possible reasons could include familiarity with the away venue and more experience with hostile crowds. </w:t>
      </w:r>
      <w:commentRangeEnd w:id="18"/>
      <w:r>
        <w:rPr>
          <w:rStyle w:val="8"/>
          <w:rFonts w:asciiTheme="minorHAnsi" w:hAnsiTheme="minorHAnsi" w:eastAsiaTheme="minorEastAsia" w:cstheme="minorBidi"/>
          <w:lang w:eastAsia="zh-CN"/>
        </w:rPr>
        <w:commentReference w:id="18"/>
      </w:r>
      <w:r>
        <w:t>As mentioned before in section 2.2, familiarity effects are considered to be one of the sources for home advantage(Pollard, 2008) Where certain key stadium attributes could help players locate themselves more precisely on the pitch and consequently make better decision on where and how hard to pass the ball or where to position themselves to get the bests hot on goal. Older players who have more experience, especially when that experience is within the same league will be more familiar with venues and could have similar advantages as home team players in visual cues when playing away. Another reason for increased away performance for older teams could be more experience with home crowds means less influenced by that same home crowd for example by developing coping strategies</w:t>
      </w:r>
      <w:ins w:id="5" w:author="J. van der Plas" w:date="2021-04-07T14:25:00Z">
        <w:r>
          <w:rPr/>
          <w:t xml:space="preserve"> </w:t>
        </w:r>
      </w:ins>
      <w:r>
        <w:t xml:space="preserve">(Russell, 1983). This leads to the following hypothesis of the effect of age on the relationship between crowd support and team performance. </w:t>
      </w:r>
    </w:p>
    <w:p>
      <w:pPr>
        <w:pStyle w:val="7"/>
        <w:spacing w:before="225" w:line="360" w:lineRule="auto"/>
        <w:ind w:right="131"/>
        <w:rPr>
          <w:i/>
          <w:iCs/>
        </w:rPr>
      </w:pPr>
      <w:r>
        <w:rPr>
          <w:i/>
          <w:iCs/>
        </w:rPr>
        <w:t xml:space="preserve">H1b: Age negatively </w:t>
      </w:r>
      <w:commentRangeStart w:id="19"/>
      <w:r>
        <w:rPr>
          <w:i/>
          <w:iCs/>
        </w:rPr>
        <w:t xml:space="preserve">influences the impact </w:t>
      </w:r>
      <w:commentRangeEnd w:id="19"/>
      <w:r>
        <w:rPr>
          <w:rStyle w:val="8"/>
          <w:rFonts w:asciiTheme="minorHAnsi" w:hAnsiTheme="minorHAnsi" w:eastAsiaTheme="minorEastAsia" w:cstheme="minorBidi"/>
          <w:lang w:eastAsia="zh-CN"/>
        </w:rPr>
        <w:commentReference w:id="19"/>
      </w:r>
      <w:r>
        <w:rPr>
          <w:i/>
          <w:iCs/>
        </w:rPr>
        <w:t>of crowd support on team performance</w:t>
      </w:r>
    </w:p>
    <w:p>
      <w:pPr>
        <w:pStyle w:val="7"/>
        <w:spacing w:before="225" w:line="360" w:lineRule="auto"/>
        <w:ind w:right="131"/>
        <w:rPr>
          <w:i/>
          <w:iCs/>
        </w:rPr>
      </w:pPr>
      <w:r>
        <w:t>Another part of team composition is the share of foreign players within the squad. The manifestation of the Bosman rule in 1995, guaranteeing a free transfer for players who are out of contract had an immense impact on players relationships with clubs. Players more than ever are able to easily switch between clubs, dramatically decreasing the average tenure for football players at their clubs. Additionally, in the increasing globalized world, international transfers are increasingly common, leading to an influx of foreign players into squads of football clubs. (</w:t>
      </w:r>
      <w:r>
        <w:rPr>
          <w:rFonts w:eastAsia="SimSun"/>
          <w:color w:val="222222"/>
          <w:shd w:val="clear" w:color="auto" w:fill="FFFFFF"/>
        </w:rPr>
        <w:t xml:space="preserve">Adcroft, Teckman &amp; Madichie, 2009) </w:t>
      </w:r>
      <w:r>
        <w:t>Foreign players who grew up in perhaps a completely different culture might have less sentiment with their employer and have less loyalty compared to a local boy who supports his boyhood club.</w:t>
      </w:r>
      <w:ins w:id="6" w:author="J. van der Plas" w:date="2021-04-07T14:27:00Z">
        <w:r>
          <w:rPr/>
          <w:t xml:space="preserve"> </w:t>
        </w:r>
      </w:ins>
      <w:r>
        <w:t xml:space="preserve">This could imply that they might be less </w:t>
      </w:r>
      <w:commentRangeStart w:id="20"/>
      <w:r>
        <w:t xml:space="preserve">invested </w:t>
      </w:r>
      <w:commentRangeEnd w:id="20"/>
      <w:r>
        <w:rPr>
          <w:rStyle w:val="8"/>
          <w:rFonts w:asciiTheme="minorHAnsi" w:hAnsiTheme="minorHAnsi" w:eastAsiaTheme="minorEastAsia" w:cstheme="minorBidi"/>
          <w:lang w:eastAsia="zh-CN"/>
        </w:rPr>
        <w:commentReference w:id="20"/>
      </w:r>
      <w:del w:id="7" w:author="J. van der Plas" w:date="2021-04-07T14:27:00Z">
        <w:r>
          <w:rPr/>
          <w:delText xml:space="preserve">invested </w:delText>
        </w:r>
      </w:del>
      <w:r>
        <w:t>in the club and will have less incentive to give their all for their team, since they would switch to the other side easily if a better offer would come by. (Tilp&amp;Taller, 2020</w:t>
      </w:r>
      <w:r>
        <w:rPr>
          <w:i/>
          <w:iCs/>
        </w:rPr>
        <w:t xml:space="preserve">.) </w:t>
      </w:r>
      <w:r>
        <w:t xml:space="preserve">cite increased global outlook of football clubs, both for recruiting fans and players, has lead to an increased gap between fans and players. Fans and players due to the increased differences in pay and origins live in completely different realities from </w:t>
      </w:r>
      <w:del w:id="8" w:author="J. van der Plas" w:date="2021-04-07T14:26:00Z">
        <w:r>
          <w:rPr/>
          <w:delText>each-other</w:delText>
        </w:r>
      </w:del>
      <w:ins w:id="9" w:author="J. van der Plas" w:date="2021-04-07T14:26:00Z">
        <w:r>
          <w:rPr/>
          <w:t>each other</w:t>
        </w:r>
      </w:ins>
      <w:r>
        <w:t xml:space="preserve">. Fans do not recognize themselves in the extremely rich and foreign players who play for their local team, and the rich and foreign players would often happily switch clubs if a more attractive option comes by. We therefore hypothesize that teams with high shares of foreign players will have less difference in performance between home and away games, both to a lesser innate bond with the club and the decreased support of fans for the clubs they don’t recognize anymore. This leads to the following </w:t>
      </w:r>
      <w:commentRangeStart w:id="21"/>
      <w:commentRangeStart w:id="22"/>
      <w:r>
        <w:t>hypothesis</w:t>
      </w:r>
      <w:commentRangeEnd w:id="21"/>
      <w:r>
        <w:rPr>
          <w:rStyle w:val="8"/>
          <w:rFonts w:asciiTheme="minorHAnsi" w:hAnsiTheme="minorHAnsi" w:eastAsiaTheme="minorEastAsia" w:cstheme="minorBidi"/>
          <w:lang w:eastAsia="zh-CN"/>
        </w:rPr>
        <w:commentReference w:id="21"/>
      </w:r>
      <w:commentRangeEnd w:id="22"/>
      <w:r>
        <w:rPr>
          <w:rStyle w:val="8"/>
          <w:rFonts w:asciiTheme="minorHAnsi" w:hAnsiTheme="minorHAnsi" w:eastAsiaTheme="minorEastAsia" w:cstheme="minorBidi"/>
          <w:lang w:eastAsia="zh-CN"/>
        </w:rPr>
        <w:commentReference w:id="22"/>
      </w:r>
      <w:r>
        <w:t xml:space="preserve">.  </w:t>
      </w:r>
      <w:r>
        <w:rPr>
          <w:i/>
          <w:iCs/>
        </w:rPr>
        <w:t xml:space="preserve"> </w:t>
      </w:r>
    </w:p>
    <w:p>
      <w:pPr>
        <w:pStyle w:val="7"/>
        <w:spacing w:before="225" w:line="360" w:lineRule="auto"/>
        <w:ind w:right="131"/>
        <w:rPr>
          <w:i/>
          <w:iCs/>
        </w:rPr>
      </w:pPr>
      <w:r>
        <w:rPr>
          <w:i/>
          <w:iCs/>
        </w:rPr>
        <w:t xml:space="preserve">H1c: The share of foreigners negatively influences the impact of crowd support on team performance. </w:t>
      </w:r>
    </w:p>
    <w:p>
      <w:pPr>
        <w:pStyle w:val="7"/>
        <w:spacing w:before="225" w:line="360" w:lineRule="auto"/>
        <w:ind w:left="0" w:right="131"/>
      </w:pPr>
      <w:del w:id="10" w:author="J. van der Plas" w:date="2021-04-07T14:31:00Z">
        <w:r>
          <w:rPr/>
          <w:delText xml:space="preserve"> (</w:delText>
        </w:r>
      </w:del>
      <w:r>
        <w:t>Fischer &amp; Haucap</w:t>
      </w:r>
      <w:ins w:id="11" w:author="J. van der Plas" w:date="2021-04-07T14:31:00Z">
        <w:r>
          <w:rPr/>
          <w:t xml:space="preserve"> (</w:t>
        </w:r>
      </w:ins>
      <w:del w:id="12" w:author="J. van der Plas" w:date="2021-04-07T14:31:00Z">
        <w:r>
          <w:rPr/>
          <w:delText xml:space="preserve">, </w:delText>
        </w:r>
      </w:del>
      <w:r>
        <w:t>2020)</w:t>
      </w:r>
      <w:ins w:id="13" w:author="J. van der Plas" w:date="2021-04-07T14:31:00Z">
        <w:r>
          <w:rPr/>
          <w:t xml:space="preserve"> </w:t>
        </w:r>
      </w:ins>
      <w:del w:id="14" w:author="J. van der Plas" w:date="2021-04-07T14:31:00Z">
        <w:commentRangeStart w:id="23"/>
        <w:r>
          <w:rPr/>
          <w:delText xml:space="preserve">. They </w:delText>
        </w:r>
      </w:del>
      <w:r>
        <w:t>find that crowd occupancy differences where the main drivers of differing levels of home advantage post corona</w:t>
      </w:r>
      <w:commentRangeEnd w:id="23"/>
      <w:r>
        <w:rPr>
          <w:rStyle w:val="8"/>
          <w:rFonts w:asciiTheme="minorHAnsi" w:hAnsiTheme="minorHAnsi" w:eastAsiaTheme="minorEastAsia" w:cstheme="minorBidi"/>
          <w:lang w:eastAsia="zh-CN"/>
        </w:rPr>
        <w:commentReference w:id="23"/>
      </w:r>
      <w:r>
        <w:t xml:space="preserve">, with teams that are used to lower occupancy rates will be less influenced by the introduction of matches played in empty stadiums.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all of a sudden makes a very big change, even though the absolute decrease in supporters is lower compared to the first situation. Therefore we hypothesize the following. </w:t>
      </w:r>
    </w:p>
    <w:p>
      <w:pPr>
        <w:pStyle w:val="7"/>
        <w:spacing w:before="225" w:line="360" w:lineRule="auto"/>
        <w:ind w:right="131"/>
        <w:rPr>
          <w:i/>
          <w:iCs/>
        </w:rPr>
      </w:pPr>
      <w:r>
        <w:rPr>
          <w:i/>
          <w:iCs/>
        </w:rPr>
        <w:t xml:space="preserve">H1d: Stadium Occupancy will positively reinforce the effect of crowd support on team performance. </w:t>
      </w:r>
    </w:p>
    <w:p>
      <w:pPr>
        <w:pStyle w:val="3"/>
        <w:numPr>
          <w:ilvl w:val="1"/>
          <w:numId w:val="0"/>
        </w:numPr>
        <w:spacing w:line="360" w:lineRule="auto"/>
        <w:ind w:firstLine="120" w:firstLineChars="50"/>
        <w:rPr>
          <w:rFonts w:ascii="Times New Roman" w:hAnsi="Times New Roman" w:cs="Times New Roman"/>
          <w:sz w:val="24"/>
          <w:szCs w:val="24"/>
          <w:lang w:val="en-US"/>
        </w:rPr>
      </w:pP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2.2.2 The impact of crowd absence on referee bias</w:t>
      </w:r>
    </w:p>
    <w:p>
      <w:pPr>
        <w:pStyle w:val="7"/>
        <w:spacing w:before="78" w:line="360" w:lineRule="auto"/>
        <w:ind w:right="105"/>
      </w:pPr>
      <w:r>
        <w:t xml:space="preserve">Previous studies found evidence that referee bias could be lower in matches without the influence of the home crowd. ((Endrich &amp; Gesche, 2020; </w:t>
      </w:r>
      <w:r>
        <w:rPr>
          <w:rFonts w:eastAsia="SimSun"/>
          <w:color w:val="222222"/>
          <w:shd w:val="clear" w:color="auto" w:fill="FFFFFF"/>
        </w:rPr>
        <w:t>Nevill, Balmer &amp; Williams, 2002; )</w:t>
      </w:r>
      <w:r>
        <w:t xml:space="preserve">Referees can be heavily influenced in their decision making by the heavy cheering of the crowd favoring the home team.(Unkelbach &amp; Memmert , 2010). In similar fashion,(Neville &amp; Holder, 1999; Bokyo, 2007) in their paper pose that crowds compel referee’s such that their decisions subconsciously favor the home team. (Endrich &amp; Gesche, 2020) find that referees give more penalties to home teams, and more red and yellow cards to away teams. </w:t>
      </w:r>
      <w:commentRangeStart w:id="24"/>
      <w:r>
        <w:t xml:space="preserve">Therefore, in the case of “ghost games” we </w:t>
      </w:r>
      <w:ins w:id="15" w:author="J. van der Plas" w:date="2021-04-07T14:35:00Z">
        <w:r>
          <w:rPr>
            <w:lang w:val="en-US"/>
            <w:rPrChange w:id="16" w:author="J. van der Plas" w:date="2021-04-07T14:35:00Z">
              <w:rPr>
                <w:lang w:val="nl-NL"/>
              </w:rPr>
            </w:rPrChange>
          </w:rPr>
          <w:t>Again</w:t>
        </w:r>
      </w:ins>
      <w:ins w:id="17" w:author="J. van der Plas" w:date="2021-04-07T14:35:00Z">
        <w:r>
          <w:rPr>
            <w:lang w:val="en-US"/>
            <w:rPrChange w:id="18" w:author="J. van der Plas" w:date="2021-04-07T14:35:00Z">
              <w:rPr>
                <w:lang w:val="nl-NL"/>
              </w:rPr>
            </w:rPrChange>
          </w:rPr>
          <w:t xml:space="preserve"> </w:t>
        </w:r>
      </w:ins>
      <w:r>
        <w:t>expect that referees will be less subject to social pressure of the crowd and consequently, less biased in decision making</w:t>
      </w:r>
      <w:commentRangeEnd w:id="24"/>
      <w:r>
        <w:rPr>
          <w:rStyle w:val="8"/>
          <w:rFonts w:asciiTheme="minorHAnsi" w:hAnsiTheme="minorHAnsi" w:eastAsiaTheme="minorEastAsia" w:cstheme="minorBidi"/>
          <w:lang w:eastAsia="zh-CN"/>
        </w:rPr>
        <w:commentReference w:id="24"/>
      </w:r>
      <w:r>
        <w:t>. This could benefit away teams in their chase to seize a result away from home. This leads to the following hypothesis on the effect of the absence of crowds on referee performance.</w:t>
      </w:r>
    </w:p>
    <w:p>
      <w:pPr>
        <w:pStyle w:val="7"/>
        <w:spacing w:before="78" w:line="360" w:lineRule="auto"/>
        <w:ind w:right="105"/>
        <w:rPr>
          <w:i/>
          <w:iCs/>
        </w:rPr>
      </w:pPr>
      <w:r>
        <w:rPr>
          <w:i/>
          <w:iCs/>
        </w:rPr>
        <w:t>H2: Crowd absence will positively influence referee decisions in favour of away teams, leading to a smaller or even negative gap in fouls, red cards and yellow cards between away and home teams.</w:t>
      </w:r>
    </w:p>
    <w:p>
      <w:pPr>
        <w:pStyle w:val="7"/>
        <w:spacing w:before="78" w:line="360" w:lineRule="auto"/>
        <w:ind w:right="105"/>
      </w:pPr>
      <w:r>
        <w:t xml:space="preserve">Similarly to the expected moderating effect of crowd occupancy on the direct relationship between crowd support and team performance, we expect crowd occupancy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fouls . Therefore we expect that a higher occupancy with more crowd noise will result in a stronger referee bias towards the home team. </w:t>
      </w:r>
    </w:p>
    <w:p>
      <w:pPr>
        <w:pStyle w:val="7"/>
        <w:spacing w:before="78" w:line="360" w:lineRule="auto"/>
        <w:ind w:right="105"/>
        <w:rPr>
          <w:i/>
          <w:iCs/>
        </w:rPr>
      </w:pPr>
      <w:r>
        <w:rPr>
          <w:i/>
          <w:iCs/>
        </w:rPr>
        <w:t>H2b: Crowd occupancy will influence the effect of crowd support on referee decisions We expect that the effect of crowd absence on referee bias for home teams is more pronounced for teams with a higher occupancy.</w:t>
      </w:r>
    </w:p>
    <w:p>
      <w:pPr>
        <w:pStyle w:val="7"/>
        <w:spacing w:before="78" w:line="360" w:lineRule="auto"/>
        <w:ind w:right="105"/>
        <w:rPr>
          <w:i/>
          <w:iCs/>
        </w:rPr>
      </w:pPr>
    </w:p>
    <w:p>
      <w:pPr>
        <w:pStyle w:val="7"/>
        <w:spacing w:before="78" w:line="360" w:lineRule="auto"/>
        <w:ind w:right="105"/>
        <w:rPr>
          <w:i/>
          <w:iCs/>
        </w:rPr>
      </w:pPr>
      <w:r>
        <w:t xml:space="preserve">In football, much more compared to other sports, one action can decide the entire game. A1-0 win with a single shot on goal is certainly attainable.Additionally, a red card can change a teams entire game plan, tactics and performance. 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Unkelbach &amp; Memmert , 2010). (Sutter &amp; Kocher, 2004; </w:t>
      </w:r>
      <w:r>
        <w:rPr>
          <w:rFonts w:eastAsia="SimSun"/>
          <w:color w:val="222222"/>
          <w:shd w:val="clear" w:color="auto" w:fill="FFFFFF"/>
        </w:rPr>
        <w:t>Garicano, Palacios-Huerta &amp; Prendergast, 2005</w:t>
      </w:r>
      <w:r>
        <w:t xml:space="preserve">) suggest that referees tend to award more extra time at the end of the first and second half if the home team is behind. The infamous “Fergie time” illustrates this perfectly. During the tenure of Sir Alex Ferguson at the helm of Manchester United, his side often received longer extra time in home matches, which more than once led to a late escape for the home side. </w:t>
      </w:r>
    </w:p>
    <w:p>
      <w:pPr>
        <w:pStyle w:val="7"/>
        <w:spacing w:before="78" w:line="360" w:lineRule="auto"/>
        <w:ind w:right="105"/>
        <w:rPr>
          <w:i/>
          <w:iCs/>
        </w:rPr>
      </w:pPr>
      <w:r>
        <w:rPr>
          <w:i/>
          <w:iCs/>
        </w:rPr>
        <w:t>H3: Referee decisions significantly influence team performance, we expect that in a situation of ghost games, the effect of referee bias will be less pronounced, and thus will have less influence on team performance compared to pre-covid</w:t>
      </w:r>
    </w:p>
    <w:p>
      <w:pPr>
        <w:pStyle w:val="7"/>
        <w:spacing w:before="78" w:line="360" w:lineRule="auto"/>
        <w:ind w:right="105"/>
      </w:pPr>
      <w:commentRangeStart w:id="25"/>
      <w:r>
        <w:t>Of course there is a vast array of other variables that influence team performance. The most obvious being team quality, with better teams being able to perform at higher levels and produce better football. (</w:t>
      </w:r>
      <w:r>
        <w:rPr>
          <w:rFonts w:eastAsia="SimSun"/>
          <w:color w:val="222222"/>
          <w:shd w:val="clear" w:color="auto" w:fill="FFFFFF"/>
        </w:rPr>
        <w:t>Lago-Peñas &amp; Lago-Ballesteros,2011)</w:t>
      </w:r>
      <w:r>
        <w:t xml:space="preserve">To ensure that team quality differences do not influence our model estimates, we incorporate the SPI metric for team strength into our model.This controls for the effect of team quality on team performance. The SPI metric also conveniently incorporates recent form into its calculation. Recent form can be a significant predictor of team performance,  a slump of bad recent results can loom heavy on a teams morale and confidence(Magen, 1980). Which in turn could alter their performance as well as team strategies and tactics deployed within the field significantly. Finally, SPI supplies prior probabilities of winning, drawing and losing for each teams upcoming match based on the strength measures of both teams involved. Incorporating this prior probability, which has proven to be very accurate in predicting match outcomes in the past could serve as a very powerful extra control variable in our model. </w:t>
      </w:r>
      <w:commentRangeEnd w:id="25"/>
      <w:r>
        <w:rPr>
          <w:rStyle w:val="8"/>
          <w:rFonts w:asciiTheme="minorHAnsi" w:hAnsiTheme="minorHAnsi" w:eastAsiaTheme="minorEastAsia" w:cstheme="minorBidi"/>
          <w:lang w:eastAsia="zh-CN"/>
        </w:rPr>
        <w:commentReference w:id="25"/>
      </w:r>
    </w:p>
    <w:p>
      <w:pPr>
        <w:pStyle w:val="7"/>
        <w:spacing w:before="78" w:line="360" w:lineRule="auto"/>
        <w:ind w:right="105"/>
      </w:pPr>
      <w:r>
        <w:t xml:space="preserve">Table 1 provides a schematic overview of the contribution of our study to the current body of literature in this </w:t>
      </w:r>
      <w:commentRangeStart w:id="26"/>
      <w:r>
        <w:t>area</w:t>
      </w:r>
      <w:commentRangeEnd w:id="26"/>
      <w:r>
        <w:rPr>
          <w:rStyle w:val="8"/>
          <w:rFonts w:asciiTheme="minorHAnsi" w:hAnsiTheme="minorHAnsi" w:eastAsiaTheme="minorEastAsia" w:cstheme="minorBidi"/>
          <w:lang w:eastAsia="zh-CN"/>
        </w:rPr>
        <w:commentReference w:id="26"/>
      </w:r>
      <w:r>
        <w:t xml:space="preserve">. </w:t>
      </w:r>
    </w:p>
    <w:tbl>
      <w:tblPr>
        <w:tblStyle w:val="17"/>
        <w:tblpPr w:leftFromText="180" w:rightFromText="180" w:vertAnchor="text" w:horzAnchor="page" w:tblpX="944" w:tblpY="881"/>
        <w:tblOverlap w:val="never"/>
        <w:tblW w:w="51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1177"/>
        <w:gridCol w:w="1297"/>
        <w:gridCol w:w="1141"/>
        <w:gridCol w:w="1182"/>
        <w:gridCol w:w="1046"/>
        <w:gridCol w:w="92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3"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Table 1</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Natural experiment covid-19</w:t>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Composite measure of Referee</w:t>
            </w:r>
          </w:p>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Bias</w:t>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Composite measures performance</w:t>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Crowd Occupancy</w:t>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Country aggregate</w:t>
            </w:r>
          </w:p>
        </w:tc>
        <w:tc>
          <w:tcPr>
            <w:tcW w:w="456" w:type="pct"/>
          </w:tcPr>
          <w:p>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Team Age</w:t>
            </w:r>
          </w:p>
          <w:p>
            <w:pPr>
              <w:widowControl w:val="0"/>
              <w:spacing w:line="360" w:lineRule="auto"/>
              <w:jc w:val="center"/>
              <w:rPr>
                <w:rFonts w:ascii="Times New Roman" w:hAnsi="Times New Roman" w:cs="Times New Roman"/>
                <w:sz w:val="24"/>
                <w:szCs w:val="24"/>
              </w:rPr>
            </w:pP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Share of Foreigners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color w:val="212121"/>
                <w:sz w:val="24"/>
                <w:szCs w:val="24"/>
              </w:rPr>
              <w:t>Boyko, Boyko, &amp; Boyko,  (2007)</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eastAsia="SimSun" w:cs="Times New Roman"/>
                <w:color w:val="222222"/>
                <w:sz w:val="24"/>
                <w:szCs w:val="24"/>
                <w:lang w:bidi="ar"/>
              </w:rPr>
              <w:t>Pollard(2008)</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Schwartz &amp; Barsky, 1977)</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(Courneya &amp; Carron, 1992).</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Inan, T. (2020)</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BFBFB"/>
              </w:rPr>
              <w:t>Nevill&amp;Holder(1999)</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Pollard(2006)</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color w:val="212121"/>
                <w:sz w:val="24"/>
                <w:szCs w:val="24"/>
              </w:rPr>
              <w:t>Tilp&amp;Thaller  (2020)</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color w:val="212121"/>
                <w:sz w:val="24"/>
                <w:szCs w:val="24"/>
              </w:rPr>
              <w:t>Fischer &amp; Haucap, (2020)</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Mccarick et al(2020)</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color w:val="212121"/>
                <w:sz w:val="24"/>
                <w:szCs w:val="24"/>
              </w:rPr>
              <w:t xml:space="preserve">Endrich&amp; Gesche, (2020). </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022"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This study</w:t>
            </w:r>
          </w:p>
        </w:tc>
        <w:tc>
          <w:tcPr>
            <w:tcW w:w="57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3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6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81"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514"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456"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c>
          <w:tcPr>
            <w:tcW w:w="648" w:type="pct"/>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00FC"/>
            </w:r>
          </w:p>
        </w:tc>
      </w:tr>
    </w:tbl>
    <w:p>
      <w:pPr>
        <w:rPr>
          <w:rFonts w:ascii="Times New Roman" w:hAnsi="Times New Roman" w:cs="Times New Roman"/>
          <w:sz w:val="24"/>
          <w:szCs w:val="24"/>
        </w:rPr>
      </w:pPr>
    </w:p>
    <w:p>
      <w:pP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Conceptual Model</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shows the conceptual model we establish based on the current literature and hypotheses. This conceptual model will be used in later stages to build the correct model to analyze the data.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Table 2</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2458720</wp:posOffset>
                </wp:positionH>
                <wp:positionV relativeFrom="paragraph">
                  <wp:posOffset>24130</wp:posOffset>
                </wp:positionV>
                <wp:extent cx="1270635" cy="911225"/>
                <wp:effectExtent l="6350" t="6350" r="18415" b="12065"/>
                <wp:wrapNone/>
                <wp:docPr id="5" name="Flowchart: Process 5"/>
                <wp:cNvGraphicFramePr/>
                <a:graphic xmlns:a="http://schemas.openxmlformats.org/drawingml/2006/main">
                  <a:graphicData uri="http://schemas.microsoft.com/office/word/2010/wordprocessingShape">
                    <wps:wsp>
                      <wps:cNvSpPr/>
                      <wps:spPr>
                        <a:xfrm>
                          <a:off x="2130425" y="2103120"/>
                          <a:ext cx="1270635" cy="911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Referee Bias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3.6pt;margin-top:1.9pt;height:71.75pt;width:100.05pt;z-index:251663360;v-text-anchor:middle;mso-width-relative:page;mso-height-relative:page;" fillcolor="#5B9BD5 [3204]" filled="t" stroked="t" coordsize="21600,21600" o:gfxdata="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Ee+cf1wAA&#10;AAkBAAAPAAAAAAAAAAEAIAAAACIAAABkcnMvZG93bnJldi54bWxQSwECFAAUAAAACACHTuJAqFtO&#10;EZECAABEBQAADgAAAAAAAAABACAAAAAmAQAAZHJzL2Uyb0RvYy54bWxQSwUGAAAAAAYABgBZAQAA&#10;KQYAAAAA&#10;">
                <v:fill on="t" focussize="0,0"/>
                <v:stroke weight="1pt" color="#41719C [3204]" miterlimit="8" joinstyle="miter"/>
                <v:imagedata o:title=""/>
                <o:lock v:ext="edit" aspectratio="f"/>
                <v:textbox>
                  <w:txbxContent>
                    <w:p>
                      <w:pPr>
                        <w:jc w:val="center"/>
                      </w:pPr>
                      <w:r>
                        <w:t>Referee Bias</w:t>
                      </w:r>
                    </w:p>
                  </w:txbxContent>
                </v:textbox>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2607310</wp:posOffset>
                </wp:positionH>
                <wp:positionV relativeFrom="paragraph">
                  <wp:posOffset>27940</wp:posOffset>
                </wp:positionV>
                <wp:extent cx="1131570" cy="528320"/>
                <wp:effectExtent l="0" t="4445" r="49530" b="635"/>
                <wp:wrapNone/>
                <wp:docPr id="18" name="Curved Connector 18"/>
                <wp:cNvGraphicFramePr/>
                <a:graphic xmlns:a="http://schemas.openxmlformats.org/drawingml/2006/main">
                  <a:graphicData uri="http://schemas.microsoft.com/office/word/2010/wordprocessingShape">
                    <wps:wsp>
                      <wps:cNvCnPr/>
                      <wps:spPr>
                        <a:xfrm>
                          <a:off x="3430270" y="2450465"/>
                          <a:ext cx="1131570" cy="5283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05.3pt;margin-top:2.2pt;height:41.6pt;width:89.1pt;z-index:251664384;mso-width-relative:page;mso-height-relative:page;" filled="f" stroked="t" coordsize="21600,21600" o:gfxdata="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XyZZdcAAAAIAQAADwAAAAAAAAABACAAAAAiAAAAZHJzL2Rvd25yZXYu&#10;eG1sUEsBAhQAFAAAAAgAh07iQNxKZK78AQAA6gMAAA4AAAAAAAAAAQAgAAAAJgEAAGRycy9lMm9E&#10;b2MueG1sUEsFBgAAAAAGAAYAWQEAAJQFAAAAAA==&#10;">
                <v:fill on="f" focussize="0,0"/>
                <v:stroke weight="0.5pt" color="#5B9BD5 [3204]" miterlimit="8" joinstyle="miter" endarrow="open"/>
                <v:imagedata o:title=""/>
                <o:lock v:ext="edit" aspectratio="f"/>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sz w:val="24"/>
          <w:lang w:eastAsia="en-US"/>
        </w:rPr>
        <mc:AlternateContent>
          <mc:Choice Requires="wps">
            <w:drawing>
              <wp:anchor distT="0" distB="0" distL="114300" distR="114300" simplePos="0" relativeHeight="251671552" behindDoc="0" locked="0" layoutInCell="1" allowOverlap="1">
                <wp:simplePos x="0" y="0"/>
                <wp:positionH relativeFrom="column">
                  <wp:posOffset>3714750</wp:posOffset>
                </wp:positionH>
                <wp:positionV relativeFrom="paragraph">
                  <wp:posOffset>97790</wp:posOffset>
                </wp:positionV>
                <wp:extent cx="1567815" cy="620395"/>
                <wp:effectExtent l="1905" t="4445" r="0" b="15240"/>
                <wp:wrapNone/>
                <wp:docPr id="21" name="Straight Arrow Connector 21"/>
                <wp:cNvGraphicFramePr/>
                <a:graphic xmlns:a="http://schemas.openxmlformats.org/drawingml/2006/main">
                  <a:graphicData uri="http://schemas.microsoft.com/office/word/2010/wordprocessingShape">
                    <wps:wsp>
                      <wps:cNvCnPr/>
                      <wps:spPr>
                        <a:xfrm>
                          <a:off x="4400550" y="3114675"/>
                          <a:ext cx="1567815" cy="620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5pt;margin-top:7.7pt;height:48.85pt;width:123.45pt;z-index:251671552;mso-width-relative:page;mso-height-relative:page;" filled="f" stroked="t" coordsize="21600,21600" o:gfxdata="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Z/Y9jXAAAACgEAAA8AAAAAAAAAAQAgAAAAIgAAAGRycy9kb3du&#10;cmV2LnhtbFBLAQIUABQAAAAIAIdO4kADmgM8AAIAAPQ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4"/>
          <w:lang w:eastAsia="en-US"/>
        </w:rPr>
        <mc:AlternateContent>
          <mc:Choice Requires="wps">
            <w:drawing>
              <wp:anchor distT="0" distB="0" distL="114300" distR="114300" simplePos="0" relativeHeight="251659264" behindDoc="0" locked="0" layoutInCell="1" allowOverlap="1">
                <wp:simplePos x="0" y="0"/>
                <wp:positionH relativeFrom="column">
                  <wp:posOffset>1026160</wp:posOffset>
                </wp:positionH>
                <wp:positionV relativeFrom="paragraph">
                  <wp:posOffset>141605</wp:posOffset>
                </wp:positionV>
                <wp:extent cx="1382395" cy="587375"/>
                <wp:effectExtent l="1905" t="12065" r="2540" b="10160"/>
                <wp:wrapNone/>
                <wp:docPr id="20" name="Straight Arrow Connector 20"/>
                <wp:cNvGraphicFramePr/>
                <a:graphic xmlns:a="http://schemas.openxmlformats.org/drawingml/2006/main">
                  <a:graphicData uri="http://schemas.microsoft.com/office/word/2010/wordprocessingShape">
                    <wps:wsp>
                      <wps:cNvCnPr/>
                      <wps:spPr>
                        <a:xfrm flipV="1">
                          <a:off x="1711960" y="3158490"/>
                          <a:ext cx="1382395" cy="587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0.8pt;margin-top:11.15pt;height:46.25pt;width:108.85pt;z-index:251659264;mso-width-relative:page;mso-height-relative:page;" filled="f" stroked="t" coordsize="21600,21600" o:gfxdata="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ejuNgAAAAKAQAADwAAAAAAAAABACAAAAAiAAAA&#10;ZHJzL2Rvd25yZXYueG1sUEsBAhQAFAAAAAgAh07iQHLb0HoHAgAA/gMAAA4AAAAAAAAAAQAgAAAA&#10;JwEAAGRycy9lMm9Eb2MueG1sUEsFBgAAAAAGAAYAWQEAAKAFAAAAAA==&#10;">
                <v:fill on="f" focussize="0,0"/>
                <v:stroke weight="0.5pt" color="#5B9BD5 [3204]" miterlimit="8" joinstyle="miter" endarrow="open"/>
                <v:imagedata o:title=""/>
                <o:lock v:ext="edit" aspectratio="f"/>
              </v:shape>
            </w:pict>
          </mc:Fallback>
        </mc:AlternateContent>
      </w:r>
    </w:p>
    <w:p>
      <w:pPr>
        <w:spacing w:line="360" w:lineRule="auto"/>
        <w:rPr>
          <w:rFonts w:ascii="Times New Roman" w:hAnsi="Times New Roman" w:cs="Times New Roman"/>
          <w:sz w:val="24"/>
          <w:szCs w:val="24"/>
        </w:rPr>
      </w:pPr>
      <w:r>
        <w:rPr>
          <w:sz w:val="24"/>
          <w:lang w:eastAsia="en-US"/>
        </w:rPr>
        <mc:AlternateContent>
          <mc:Choice Requires="wps">
            <w:drawing>
              <wp:anchor distT="0" distB="0" distL="114300" distR="114300" simplePos="0" relativeHeight="251673600" behindDoc="0" locked="0" layoutInCell="1" allowOverlap="1">
                <wp:simplePos x="0" y="0"/>
                <wp:positionH relativeFrom="column">
                  <wp:posOffset>1494155</wp:posOffset>
                </wp:positionH>
                <wp:positionV relativeFrom="paragraph">
                  <wp:posOffset>156845</wp:posOffset>
                </wp:positionV>
                <wp:extent cx="98425" cy="2765425"/>
                <wp:effectExtent l="46355" t="0" r="7620" b="8255"/>
                <wp:wrapNone/>
                <wp:docPr id="29" name="Straight Arrow Connector 29"/>
                <wp:cNvGraphicFramePr/>
                <a:graphic xmlns:a="http://schemas.openxmlformats.org/drawingml/2006/main">
                  <a:graphicData uri="http://schemas.microsoft.com/office/word/2010/wordprocessingShape">
                    <wps:wsp>
                      <wps:cNvCnPr/>
                      <wps:spPr>
                        <a:xfrm flipH="1" flipV="1">
                          <a:off x="2615565" y="4488180"/>
                          <a:ext cx="98425" cy="276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7.65pt;margin-top:12.35pt;height:217.75pt;width:7.75pt;z-index:251673600;mso-width-relative:page;mso-height-relative:page;" filled="f" stroked="t" coordsize="21600,21600" o:gfxdata="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0ohq9cAAAAKAQAADwAAAAAAAAABACAAAAAi&#10;AAAAZHJzL2Rvd25yZXYueG1sUEsBAhQAFAAAAAgAh07iQEeKZEQLAgAABwQAAA4AAAAAAAAAAQAg&#10;AAAAJgEAAGRycy9lMm9Eb2MueG1sUEsFBgAAAAAGAAYAWQEAAKMFAAAAAA==&#10;">
                <v:fill on="f" focussize="0,0"/>
                <v:stroke weight="0.5pt" color="#5B9BD5 [3204]" miterlimit="8" joinstyle="miter" endarrow="open"/>
                <v:imagedata o:title=""/>
                <o:lock v:ext="edit" aspectratio="f"/>
              </v:shape>
            </w:pict>
          </mc:Fallback>
        </mc:AlternateConten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mc:AlternateContent>
          <mc:Choice Requires="wps">
            <w:drawing>
              <wp:anchor distT="0" distB="0" distL="114300" distR="114300" simplePos="0" relativeHeight="251662336" behindDoc="0" locked="0" layoutInCell="1" allowOverlap="1">
                <wp:simplePos x="0" y="0"/>
                <wp:positionH relativeFrom="column">
                  <wp:posOffset>-624840</wp:posOffset>
                </wp:positionH>
                <wp:positionV relativeFrom="paragraph">
                  <wp:posOffset>219075</wp:posOffset>
                </wp:positionV>
                <wp:extent cx="1653540" cy="955675"/>
                <wp:effectExtent l="6350" t="6350" r="16510" b="13335"/>
                <wp:wrapNone/>
                <wp:docPr id="4" name="Flowchart: Process 4"/>
                <wp:cNvGraphicFramePr/>
                <a:graphic xmlns:a="http://schemas.openxmlformats.org/drawingml/2006/main">
                  <a:graphicData uri="http://schemas.microsoft.com/office/word/2010/wordprocessingShape">
                    <wps:wsp>
                      <wps:cNvSpPr/>
                      <wps:spPr>
                        <a:xfrm>
                          <a:off x="676275" y="2813685"/>
                          <a:ext cx="1653540" cy="955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Crowd Support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9.2pt;margin-top:17.25pt;height:75.25pt;width:130.2pt;z-index:251662336;v-text-anchor:middle;mso-width-relative:page;mso-height-relative:page;" fillcolor="#5B9BD5 [3204]" filled="t" stroked="t" coordsize="21600,21600" o:gfxdata="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PX&#10;/FHZAAAACgEAAA8AAAAAAAAAAQAgAAAAIgAAAGRycy9kb3ducmV2LnhtbFBLAQIUABQAAAAIAIdO&#10;4kCWOhiulAIAAEMFAAAOAAAAAAAAAAEAIAAAACgBAABkcnMvZTJvRG9jLnhtbFBLBQYAAAAABgAG&#10;AFkBAAAuBgAAAAA=&#10;">
                <v:fill on="t" focussize="0,0"/>
                <v:stroke weight="1pt" color="#41719C [3204]" miterlimit="8" joinstyle="miter"/>
                <v:imagedata o:title=""/>
                <o:lock v:ext="edit" aspectratio="f"/>
                <v:textbox>
                  <w:txbxContent>
                    <w:p>
                      <w:pPr>
                        <w:jc w:val="center"/>
                      </w:pPr>
                      <w:r>
                        <w:t>Crowd Support</w:t>
                      </w:r>
                    </w:p>
                  </w:txbxContent>
                </v:textbox>
              </v:shape>
            </w:pict>
          </mc:Fallback>
        </mc:AlternateContent>
      </w:r>
      <w:r>
        <w:rPr>
          <w:rFonts w:ascii="Times New Roman" w:hAnsi="Times New Roman" w:cs="Times New Roman"/>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5299075</wp:posOffset>
                </wp:positionH>
                <wp:positionV relativeFrom="paragraph">
                  <wp:posOffset>223520</wp:posOffset>
                </wp:positionV>
                <wp:extent cx="1512570" cy="981075"/>
                <wp:effectExtent l="6350" t="6350" r="17780" b="15875"/>
                <wp:wrapNone/>
                <wp:docPr id="1" name="Flowchart: Process 1"/>
                <wp:cNvGraphicFramePr/>
                <a:graphic xmlns:a="http://schemas.openxmlformats.org/drawingml/2006/main">
                  <a:graphicData uri="http://schemas.microsoft.com/office/word/2010/wordprocessingShape">
                    <wps:wsp>
                      <wps:cNvSpPr/>
                      <wps:spPr>
                        <a:xfrm>
                          <a:off x="883920" y="7456170"/>
                          <a:ext cx="1512570" cy="981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Team Performance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17.25pt;margin-top:17.6pt;height:77.25pt;width:119.1pt;z-index:251660288;v-text-anchor:middle;mso-width-relative:page;mso-height-relative:page;" fillcolor="#5B9BD5 [3204]" filled="t" stroked="t" coordsize="21600,21600" o:gfxdata="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W&#10;j5rs2wAAAAsBAAAPAAAAAAAAAAEAIAAAACIAAABkcnMvZG93bnJldi54bWxQSwECFAAUAAAACACH&#10;TuJAk55O8JMCAABDBQAADgAAAAAAAAABACAAAAAqAQAAZHJzL2Uyb0RvYy54bWxQSwUGAAAAAAYA&#10;BgBZAQAALwYAAAAA&#10;">
                <v:fill on="t" focussize="0,0"/>
                <v:stroke weight="1pt" color="#41719C [3204]" miterlimit="8" joinstyle="miter"/>
                <v:imagedata o:title=""/>
                <o:lock v:ext="edit" aspectratio="f"/>
                <v:textbox>
                  <w:txbxContent>
                    <w:p>
                      <w:pPr>
                        <w:jc w:val="center"/>
                      </w:pPr>
                      <w:r>
                        <w:t>Team Performance</w:t>
                      </w:r>
                    </w:p>
                  </w:txbxContent>
                </v:textbox>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sz w:val="24"/>
          <w:lang w:eastAsia="en-US"/>
        </w:rPr>
        <mc:AlternateContent>
          <mc:Choice Requires="wps">
            <w:drawing>
              <wp:anchor distT="0" distB="0" distL="114300" distR="114300" simplePos="0" relativeHeight="251670528" behindDoc="0" locked="0" layoutInCell="1" allowOverlap="1">
                <wp:simplePos x="0" y="0"/>
                <wp:positionH relativeFrom="column">
                  <wp:posOffset>1640840</wp:posOffset>
                </wp:positionH>
                <wp:positionV relativeFrom="paragraph">
                  <wp:posOffset>260985</wp:posOffset>
                </wp:positionV>
                <wp:extent cx="38735" cy="1953260"/>
                <wp:effectExtent l="12065" t="0" r="55880" b="12700"/>
                <wp:wrapNone/>
                <wp:docPr id="17" name="Straight Arrow Connector 17"/>
                <wp:cNvGraphicFramePr/>
                <a:graphic xmlns:a="http://schemas.openxmlformats.org/drawingml/2006/main">
                  <a:graphicData uri="http://schemas.microsoft.com/office/word/2010/wordprocessingShape">
                    <wps:wsp>
                      <wps:cNvCnPr/>
                      <wps:spPr>
                        <a:xfrm flipV="1">
                          <a:off x="1984375" y="4279265"/>
                          <a:ext cx="38735" cy="195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9.2pt;margin-top:20.55pt;height:153.8pt;width:3.05pt;z-index:251670528;mso-width-relative:page;mso-height-relative:page;" filled="f" stroked="t" coordsize="21600,21600" o:gfxdata="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S6qb2QAAAAoBAAAPAAAAAAAAAAEAIAAAACIA&#10;AABkcnMvZG93bnJldi54bWxQSwECFAAUAAAACACHTuJA2ZlACQgCAAD9AwAADgAAAAAAAAABACAA&#10;AAAoAQAAZHJzL2Uyb0RvYy54bWxQSwUGAAAAAAYABgBZAQAAogUAAAAA&#10;">
                <v:fill on="f" focussize="0,0"/>
                <v:stroke weight="0.5pt" color="#5B9BD5 [3204]" miterlimit="8" joinstyle="miter" endarrow="open"/>
                <v:imagedata o:title=""/>
                <o:lock v:ext="edit" aspectratio="f"/>
              </v:shape>
            </w:pict>
          </mc:Fallback>
        </mc:AlternateContent>
      </w:r>
      <w:r>
        <w:rPr>
          <w:sz w:val="24"/>
          <w:lang w:eastAsia="en-US"/>
        </w:rPr>
        <mc:AlternateContent>
          <mc:Choice Requires="wps">
            <w:drawing>
              <wp:anchor distT="0" distB="0" distL="114300" distR="114300" simplePos="0" relativeHeight="251672576" behindDoc="0" locked="0" layoutInCell="1" allowOverlap="1">
                <wp:simplePos x="0" y="0"/>
                <wp:positionH relativeFrom="column">
                  <wp:posOffset>4661535</wp:posOffset>
                </wp:positionH>
                <wp:positionV relativeFrom="paragraph">
                  <wp:posOffset>178435</wp:posOffset>
                </wp:positionV>
                <wp:extent cx="10795" cy="2014220"/>
                <wp:effectExtent l="48895" t="0" r="46990" b="12700"/>
                <wp:wrapNone/>
                <wp:docPr id="28" name="Straight Arrow Connector 28"/>
                <wp:cNvGraphicFramePr/>
                <a:graphic xmlns:a="http://schemas.openxmlformats.org/drawingml/2006/main">
                  <a:graphicData uri="http://schemas.microsoft.com/office/word/2010/wordprocessingShape">
                    <wps:wsp>
                      <wps:cNvCnPr/>
                      <wps:spPr>
                        <a:xfrm flipH="1" flipV="1">
                          <a:off x="0" y="0"/>
                          <a:ext cx="10795" cy="2014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7.05pt;margin-top:14.05pt;height:158.6pt;width:0.85pt;z-index:251672576;mso-width-relative:page;mso-height-relative:page;" filled="f" stroked="t" coordsize="21600,21600" o:gfxdata="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509i7XAAAACgEAAA8AAAAAAAAAAQAgAAAAIgAAAGRycy9kb3du&#10;cmV2LnhtbFBLAQIUABQAAAAIAIdO4kAdfFH0AAIAAPs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4"/>
          <w:lang w:eastAsia="en-US"/>
        </w:rPr>
        <mc:AlternateContent>
          <mc:Choice Requires="wps">
            <w:drawing>
              <wp:anchor distT="0" distB="0" distL="114300" distR="114300" simplePos="0" relativeHeight="251669504" behindDoc="0" locked="0" layoutInCell="1" allowOverlap="1">
                <wp:simplePos x="0" y="0"/>
                <wp:positionH relativeFrom="column">
                  <wp:posOffset>3105150</wp:posOffset>
                </wp:positionH>
                <wp:positionV relativeFrom="paragraph">
                  <wp:posOffset>200025</wp:posOffset>
                </wp:positionV>
                <wp:extent cx="10795" cy="2014220"/>
                <wp:effectExtent l="48895" t="0" r="46990" b="12700"/>
                <wp:wrapNone/>
                <wp:docPr id="14" name="Straight Arrow Connector 14"/>
                <wp:cNvGraphicFramePr/>
                <a:graphic xmlns:a="http://schemas.openxmlformats.org/drawingml/2006/main">
                  <a:graphicData uri="http://schemas.microsoft.com/office/word/2010/wordprocessingShape">
                    <wps:wsp>
                      <wps:cNvCnPr/>
                      <wps:spPr>
                        <a:xfrm flipH="1" flipV="1">
                          <a:off x="3290570" y="4301490"/>
                          <a:ext cx="10795" cy="2014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4.5pt;margin-top:15.75pt;height:158.6pt;width:0.85pt;z-index:251669504;mso-width-relative:page;mso-height-relative:page;" filled="f" stroked="t" coordsize="21600,21600" o:gfxdata="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YQebXXAAAACgEAAA8AAAAAAAAAAQAgAAAA&#10;IgAAAGRycy9kb3ducmV2LnhtbFBLAQIUABQAAAAIAIdO4kD3QEQsDAIAAAcEAAAOAAAAAAAAAAEA&#10;IAAAACYBAABkcnMvZTJvRG9jLnhtbFBLBQYAAAAABgAGAFkBAACkBQAAAAA=&#10;">
                <v:fill on="f" focussize="0,0"/>
                <v:stroke weight="0.5pt" color="#5B9BD5 [3204]" miterlimit="8" joinstyle="miter" endarrow="open"/>
                <v:imagedata o:title=""/>
                <o:lock v:ext="edit" aspectratio="f"/>
              </v:shape>
            </w:pict>
          </mc:Fallback>
        </mc:AlternateContent>
      </w:r>
      <w:r>
        <w:rPr>
          <w:sz w:val="24"/>
          <w:lang w:eastAsia="en-US"/>
        </w:rPr>
        <mc:AlternateContent>
          <mc:Choice Requires="wps">
            <w:drawing>
              <wp:anchor distT="0" distB="0" distL="114300" distR="114300" simplePos="0" relativeHeight="251668480" behindDoc="0" locked="0" layoutInCell="1" allowOverlap="1">
                <wp:simplePos x="0" y="0"/>
                <wp:positionH relativeFrom="column">
                  <wp:posOffset>985520</wp:posOffset>
                </wp:positionH>
                <wp:positionV relativeFrom="paragraph">
                  <wp:posOffset>146685</wp:posOffset>
                </wp:positionV>
                <wp:extent cx="4270375" cy="17145"/>
                <wp:effectExtent l="0" t="32385" r="12065" b="57150"/>
                <wp:wrapNone/>
                <wp:docPr id="13" name="Straight Arrow Connector 13"/>
                <wp:cNvGraphicFramePr/>
                <a:graphic xmlns:a="http://schemas.openxmlformats.org/drawingml/2006/main">
                  <a:graphicData uri="http://schemas.microsoft.com/office/word/2010/wordprocessingShape">
                    <wps:wsp>
                      <wps:cNvCnPr/>
                      <wps:spPr>
                        <a:xfrm>
                          <a:off x="1714500" y="4239895"/>
                          <a:ext cx="4270375" cy="17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6pt;margin-top:11.55pt;height:1.35pt;width:336.25pt;z-index:251668480;mso-width-relative:page;mso-height-relative:page;" filled="f" stroked="t" coordsize="21600,21600" o:gfxdata="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7KIPWAAAACQEAAA8AAAAAAAAAAQAgAAAAIgAAAGRycy9kb3ducmV2&#10;LnhtbFBLAQIUABQAAAAIAIdO4kCkAVdg/gEAAPMDAAAOAAAAAAAAAAEAIAAAACUBAABkcnMvZTJv&#10;RG9jLnhtbFBLBQYAAAAABgAGAFkBAACVBQAAAAA=&#10;">
                <v:fill on="f" focussize="0,0"/>
                <v:stroke weight="0.5pt" color="#5B9BD5 [3204]" miterlimit="8" joinstyle="miter" endarrow="open"/>
                <v:imagedata o:title=""/>
                <o:lock v:ext="edit" aspectratio="f"/>
              </v:shape>
            </w:pict>
          </mc:Fallback>
        </mc:AlternateConten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24"/>
          <w:szCs w:val="24"/>
        </w:rPr>
      </w:pPr>
    </w:p>
    <w:p>
      <w:pPr>
        <w:spacing w:line="360" w:lineRule="auto"/>
        <w:rPr>
          <w:rFonts w:ascii="Times New Roman" w:hAnsi="Times New Roman" w:cs="Times New Roman"/>
          <w:color w:val="2D74B5"/>
          <w:sz w:val="24"/>
          <w:szCs w:val="24"/>
        </w:rPr>
      </w:pPr>
      <w:r>
        <w:rPr>
          <w:rFonts w:ascii="Times New Roman" w:hAnsi="Times New Roman" w:cs="Times New Roman"/>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989330</wp:posOffset>
                </wp:positionH>
                <wp:positionV relativeFrom="paragraph">
                  <wp:posOffset>226695</wp:posOffset>
                </wp:positionV>
                <wp:extent cx="1302385" cy="903605"/>
                <wp:effectExtent l="6350" t="6350" r="17145" b="19685"/>
                <wp:wrapNone/>
                <wp:docPr id="19" name="Flowchart: Process 19"/>
                <wp:cNvGraphicFramePr/>
                <a:graphic xmlns:a="http://schemas.openxmlformats.org/drawingml/2006/main">
                  <a:graphicData uri="http://schemas.microsoft.com/office/word/2010/wordprocessingShape">
                    <wps:wsp>
                      <wps:cNvSpPr/>
                      <wps:spPr>
                        <a:xfrm>
                          <a:off x="2246630" y="3813175"/>
                          <a:ext cx="1302385" cy="9036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Occupancy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7.9pt;margin-top:17.85pt;height:71.15pt;width:102.55pt;z-index:251665408;v-text-anchor:middle;mso-width-relative:page;mso-height-relative:page;" fillcolor="#5B9BD5 [3204]" filled="t" stroked="t" coordsize="21600,21600" o:gfxdata="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eShzp2AAAAAoBAAAPAAAAAAAAAAEAIAAAACIAAABkcnMvZG93bnJldi54bWxQSwECFAAUAAAA&#10;CACHTuJA0JBCnZkCAABGBQAADgAAAAAAAAABACAAAAAnAQAAZHJzL2Uyb0RvYy54bWxQSwUGAAAA&#10;AAYABgBZAQAAMgYAAAAA&#10;">
                <v:fill on="t" focussize="0,0"/>
                <v:stroke weight="1pt" color="#41719C [3204]" miterlimit="8" joinstyle="miter"/>
                <v:imagedata o:title=""/>
                <o:lock v:ext="edit" aspectratio="f"/>
                <v:textbox>
                  <w:txbxContent>
                    <w:p>
                      <w:pPr>
                        <w:jc w:val="center"/>
                      </w:pPr>
                      <w:r>
                        <w:t>Occupancy rate</w:t>
                      </w:r>
                    </w:p>
                  </w:txbxContent>
                </v:textbox>
              </v:shape>
            </w:pict>
          </mc:Fallback>
        </mc:AlternateContent>
      </w:r>
      <w:r>
        <w:rPr>
          <w:sz w:val="24"/>
          <w:lang w:eastAsia="en-US"/>
        </w:rPr>
        <mc:AlternateContent>
          <mc:Choice Requires="wps">
            <w:drawing>
              <wp:anchor distT="0" distB="0" distL="114300" distR="114300" simplePos="0" relativeHeight="251667456" behindDoc="0" locked="0" layoutInCell="1" allowOverlap="1">
                <wp:simplePos x="0" y="0"/>
                <wp:positionH relativeFrom="column">
                  <wp:posOffset>4097020</wp:posOffset>
                </wp:positionH>
                <wp:positionV relativeFrom="paragraph">
                  <wp:posOffset>215265</wp:posOffset>
                </wp:positionV>
                <wp:extent cx="1315720" cy="881380"/>
                <wp:effectExtent l="6350" t="6350" r="19050" b="11430"/>
                <wp:wrapNone/>
                <wp:docPr id="11" name="Rectangles 11"/>
                <wp:cNvGraphicFramePr/>
                <a:graphic xmlns:a="http://schemas.openxmlformats.org/drawingml/2006/main">
                  <a:graphicData uri="http://schemas.microsoft.com/office/word/2010/wordprocessingShape">
                    <wps:wsp>
                      <wps:cNvSpPr/>
                      <wps:spPr>
                        <a:xfrm>
                          <a:off x="3377565" y="4017645"/>
                          <a:ext cx="1315720" cy="881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Local vs foreign players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6pt;margin-top:16.95pt;height:69.4pt;width:103.6pt;z-index:251667456;v-text-anchor:middle;mso-width-relative:page;mso-height-relative:page;" fillcolor="#5B9BD5 [3204]" filled="t" stroked="t" coordsize="21600,21600" o:gfxdata="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QGV6/&#10;3AAAAAoBAAAPAAAAAAAAAAEAIAAAACIAAABkcnMvZG93bnJldi54bWxQSwECFAAUAAAACACHTuJA&#10;xNXgho8CAAAyBQAADgAAAAAAAAABACAAAAArAQAAZHJzL2Uyb0RvYy54bWxQSwUGAAAAAAYABgBZ&#10;AQAALAYAAAAA&#10;">
                <v:fill on="t" focussize="0,0"/>
                <v:stroke weight="1pt" color="#41719C [3204]" miterlimit="8" joinstyle="miter"/>
                <v:imagedata o:title=""/>
                <o:lock v:ext="edit" aspectratio="f"/>
                <v:textbox>
                  <w:txbxContent>
                    <w:p>
                      <w:pPr>
                        <w:jc w:val="center"/>
                      </w:pPr>
                      <w:r>
                        <w:t>Local vs foreign players</w:t>
                      </w:r>
                    </w:p>
                  </w:txbxContent>
                </v:textbox>
              </v:rect>
            </w:pict>
          </mc:Fallback>
        </mc:AlternateContent>
      </w:r>
      <w:r>
        <w:rPr>
          <w:sz w:val="24"/>
          <w:lang w:eastAsia="en-US"/>
        </w:rPr>
        <mc:AlternateContent>
          <mc:Choice Requires="wps">
            <w:drawing>
              <wp:anchor distT="0" distB="0" distL="114300" distR="114300" simplePos="0" relativeHeight="251666432" behindDoc="0" locked="0" layoutInCell="1" allowOverlap="1">
                <wp:simplePos x="0" y="0"/>
                <wp:positionH relativeFrom="column">
                  <wp:posOffset>2529205</wp:posOffset>
                </wp:positionH>
                <wp:positionV relativeFrom="paragraph">
                  <wp:posOffset>226695</wp:posOffset>
                </wp:positionV>
                <wp:extent cx="1228090" cy="869315"/>
                <wp:effectExtent l="6350" t="6350" r="15240" b="8255"/>
                <wp:wrapNone/>
                <wp:docPr id="10" name="Rectangles 10"/>
                <wp:cNvGraphicFramePr/>
                <a:graphic xmlns:a="http://schemas.openxmlformats.org/drawingml/2006/main">
                  <a:graphicData uri="http://schemas.microsoft.com/office/word/2010/wordprocessingShape">
                    <wps:wsp>
                      <wps:cNvSpPr/>
                      <wps:spPr>
                        <a:xfrm>
                          <a:off x="3834765" y="5226050"/>
                          <a:ext cx="1228090" cy="869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Player 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15pt;margin-top:17.85pt;height:68.45pt;width:96.7pt;z-index:251666432;v-text-anchor:middle;mso-width-relative:page;mso-height-relative:page;" fillcolor="#5B9BD5 [3204]" filled="t" stroked="t" coordsize="21600,21600" o:gfxdata="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GaeibbAAAA&#10;CgEAAA8AAAAAAAAAAQAgAAAAIgAAAGRycy9kb3ducmV2LnhtbFBLAQIUABQAAAAIAIdO4kB7q40F&#10;jAIAADIFAAAOAAAAAAAAAAEAIAAAACoBAABkcnMvZTJvRG9jLnhtbFBLBQYAAAAABgAGAFkBAAAo&#10;BgAAAAA=&#10;">
                <v:fill on="t" focussize="0,0"/>
                <v:stroke weight="1pt" color="#41719C [3204]" miterlimit="8" joinstyle="miter"/>
                <v:imagedata o:title=""/>
                <o:lock v:ext="edit" aspectratio="f"/>
                <v:textbox>
                  <w:txbxContent>
                    <w:p>
                      <w:pPr>
                        <w:jc w:val="center"/>
                      </w:pPr>
                      <w:r>
                        <w:t>Player Age</w:t>
                      </w:r>
                    </w:p>
                  </w:txbxContent>
                </v:textbox>
              </v:rect>
            </w:pict>
          </mc:Fallback>
        </mc:AlternateContent>
      </w:r>
    </w:p>
    <w:p>
      <w:pPr>
        <w:spacing w:line="360" w:lineRule="auto"/>
        <w:rPr>
          <w:rFonts w:ascii="Times New Roman" w:hAnsi="Times New Roman" w:cs="Times New Roman"/>
          <w:color w:val="2D74B5"/>
          <w:sz w:val="24"/>
          <w:szCs w:val="24"/>
        </w:rPr>
      </w:pPr>
    </w:p>
    <w:p>
      <w:pPr>
        <w:spacing w:line="360" w:lineRule="auto"/>
        <w:rPr>
          <w:rFonts w:ascii="Times New Roman" w:hAnsi="Times New Roman" w:cs="Times New Roman"/>
          <w:color w:val="2D74B5"/>
          <w:sz w:val="24"/>
          <w:szCs w:val="24"/>
        </w:rPr>
      </w:pPr>
    </w:p>
    <w:p>
      <w:pPr>
        <w:spacing w:line="360" w:lineRule="auto"/>
        <w:rPr>
          <w:rFonts w:ascii="Times New Roman" w:hAnsi="Times New Roman" w:cs="Times New Roman"/>
          <w:color w:val="2D74B5"/>
          <w:sz w:val="24"/>
          <w:szCs w:val="24"/>
        </w:rPr>
      </w:pPr>
    </w:p>
    <w:p>
      <w:pPr>
        <w:spacing w:line="360" w:lineRule="auto"/>
        <w:rPr>
          <w:rFonts w:ascii="Times New Roman" w:hAnsi="Times New Roman" w:cs="Times New Roman"/>
          <w:color w:val="2D74B5"/>
          <w:sz w:val="24"/>
          <w:szCs w:val="24"/>
        </w:rPr>
      </w:pPr>
    </w:p>
    <w:p>
      <w:pPr>
        <w:pStyle w:val="3"/>
        <w:numPr>
          <w:ilvl w:val="0"/>
          <w:numId w:val="4"/>
        </w:numPr>
        <w:spacing w:line="360" w:lineRule="auto"/>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Data collection</w:t>
      </w:r>
    </w:p>
    <w:p>
      <w:pPr>
        <w:pStyle w:val="7"/>
        <w:spacing w:before="223" w:line="360" w:lineRule="auto"/>
        <w:ind w:left="0" w:right="113"/>
        <w:jc w:val="both"/>
      </w:pPr>
      <w:commentRangeStart w:id="27"/>
      <w:r>
        <w:t xml:space="preserve">The website: </w:t>
      </w:r>
      <w:r>
        <w:fldChar w:fldCharType="begin"/>
      </w:r>
      <w:r>
        <w:instrText xml:space="preserve"> HYPERLINK "http://www.football-data.co.uk/data.php" \h </w:instrText>
      </w:r>
      <w:r>
        <w:fldChar w:fldCharType="separate"/>
      </w:r>
      <w:r>
        <w:t>http://www.football-data.co.uk/data.php</w:t>
      </w:r>
      <w:r>
        <w:fldChar w:fldCharType="end"/>
      </w:r>
      <w:r>
        <w:t xml:space="preserve"> has weekly updated datasets for all the important leagues around the world. The datasets include statistics on full-time and half-time results, amount of shots and shots on targets of both home and away teams as well as the number of yellow and red cards and corners for each team. For each of the major leagues in the worlds exists historical data available up to the season 1994/1995. All the datasets are split per season, per country and per league level in countries with multiple tiers. </w:t>
      </w:r>
      <w:commentRangeEnd w:id="27"/>
      <w:r>
        <w:rPr>
          <w:rStyle w:val="8"/>
          <w:rFonts w:asciiTheme="minorHAnsi" w:hAnsiTheme="minorHAnsi" w:eastAsiaTheme="minorEastAsia" w:cstheme="minorBidi"/>
          <w:lang w:eastAsia="zh-CN"/>
        </w:rPr>
        <w:commentReference w:id="27"/>
      </w:r>
      <w:r>
        <w:t xml:space="preserve">Our sample includes all the matches played from season 2018/19 onwards, since the VAR(…) got introduced around this time. Var has major implications for referee decision making, and especially in the realm of crowd supports influence on decision making by referees. For big decisions such as red-cards, the referee can be overruled by the video referee, often located outside of the stadium, and thus less influenced by crowd noise. We decided to analyze the 9 of the top 10 leagues in Europe, other leagues were limited in data availability and data convenience. The 9 leagues incorporated are the following: Dutch Eredivisie, German Bundesliga, Portuguese Primeira Liga, The Turkish Super Lig, Belgian Jupiler League, French Ligue 1, English Premier League, Spanish Primera Division. </w:t>
      </w:r>
    </w:p>
    <w:p>
      <w:pPr>
        <w:pStyle w:val="7"/>
        <w:spacing w:before="223" w:line="360" w:lineRule="auto"/>
        <w:ind w:left="0" w:right="113"/>
        <w:jc w:val="both"/>
      </w:pPr>
      <w:r>
        <w:t xml:space="preserve">For data on our 3 moderators: team age, proportion of foreigners playing for the team and crowd occupancy, we consulted the website of transfermarkt.com. This website provides a multitude of interesting statistics on numerous aspects of football, they provide data on player level, club level and league level. We manually collect the following variables: Firstly we take the average age of the players used by the team within the season to serve as a proxy for the age of players. Secondly, we use the share of minutes played by foreigners measurement for the extent of foreign influence within squads. Crowd occupancy data is gathered by using the average occupancy of each team over the course of the season. We </w:t>
      </w:r>
      <w:commentRangeStart w:id="28"/>
      <w:r>
        <w:t xml:space="preserve">aggregate </w:t>
      </w:r>
      <w:commentRangeEnd w:id="28"/>
      <w:r>
        <w:rPr>
          <w:rStyle w:val="8"/>
          <w:rFonts w:asciiTheme="minorHAnsi" w:hAnsiTheme="minorHAnsi" w:eastAsiaTheme="minorEastAsia" w:cstheme="minorBidi"/>
          <w:lang w:eastAsia="zh-CN"/>
        </w:rPr>
        <w:commentReference w:id="28"/>
      </w:r>
      <w:r>
        <w:t xml:space="preserve">our seasonal proxies for team age, foreigner share and occupancy rates  into a large final data set for all games played in each of the 3 seasons by merging all the games based on team name. </w:t>
      </w:r>
      <w:commentRangeStart w:id="29"/>
      <w:r>
        <w:t xml:space="preserve">The datasets per season can then be bound into a single data set. </w:t>
      </w:r>
      <w:commentRangeEnd w:id="29"/>
      <w:r>
        <w:rPr>
          <w:rStyle w:val="8"/>
          <w:rFonts w:asciiTheme="minorHAnsi" w:hAnsiTheme="minorHAnsi" w:eastAsiaTheme="minorEastAsia" w:cstheme="minorBidi"/>
          <w:lang w:eastAsia="zh-CN"/>
        </w:rPr>
        <w:commentReference w:id="29"/>
      </w:r>
    </w:p>
    <w:p>
      <w:pPr>
        <w:pStyle w:val="7"/>
        <w:spacing w:before="223" w:line="360" w:lineRule="auto"/>
        <w:ind w:left="0" w:right="113"/>
        <w:jc w:val="both"/>
      </w:pPr>
      <w:r>
        <w:t xml:space="preserve">The most comprehensive index of team strength as far as we know is the SPI index used by : project538. Their SPI index is constructed by computing an offensive rating in the form of the number of goals expected to score against an average opponent on neutral terrain. This offensive rating is the combined with a defensive rating, the number of goals expected to concede by the team against an average opponent on neutral ground. The SPI is then the percentage of points that the team will take if the match against an average team on neutral ground is played. Such that the SPI takes a value of 90 when the defensive and offensive strength of the team is such that it would win in 90 percent of the matches against an average team. SPI’s github repository provides weekly updated data set on historical matches with SPI data, which can be merged with our previously constructed data set with historical match outcomes and team specific data.  The Spi data set contains loads of information on match outcomes from virtually any league in the world. Measures of Expected goals, team strengths, prior winning probabilities and match importance. </w:t>
      </w:r>
      <w:commentRangeStart w:id="30"/>
      <w:r>
        <w:t>We first filtered the SPI data set by date to only include matches from 2018/19 onwards</w:t>
      </w:r>
      <w:commentRangeEnd w:id="30"/>
      <w:r>
        <w:rPr>
          <w:rStyle w:val="8"/>
          <w:rFonts w:asciiTheme="minorHAnsi" w:hAnsiTheme="minorHAnsi" w:eastAsiaTheme="minorEastAsia" w:cstheme="minorBidi"/>
          <w:lang w:eastAsia="zh-CN"/>
        </w:rPr>
        <w:commentReference w:id="30"/>
      </w:r>
      <w:r>
        <w:t xml:space="preserve">. Afterwards, by filtering for league names, we obtained a trimmed data set with only matches played in our 9 leagues of interest. After cleaning differing team names across the datasets, we merged the SPI data set and Match result data set to obtain a total sample of 8137 matches played between the beginning of the season 2018/19 and </w:t>
      </w:r>
      <w:commentRangeStart w:id="31"/>
      <w:r>
        <w:t>now</w:t>
      </w:r>
      <w:commentRangeEnd w:id="31"/>
      <w:r>
        <w:rPr>
          <w:rStyle w:val="8"/>
          <w:rFonts w:asciiTheme="minorHAnsi" w:hAnsiTheme="minorHAnsi" w:eastAsiaTheme="minorEastAsia" w:cstheme="minorBidi"/>
          <w:lang w:eastAsia="zh-CN"/>
        </w:rPr>
        <w:commentReference w:id="31"/>
      </w:r>
      <w:r>
        <w:t xml:space="preserve">. </w:t>
      </w:r>
    </w:p>
    <w:p>
      <w:pPr>
        <w:pStyle w:val="3"/>
        <w:numPr>
          <w:ilvl w:val="1"/>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Variable operationalization</w:t>
      </w:r>
    </w:p>
    <w:p>
      <w:pPr>
        <w:spacing w:line="360" w:lineRule="auto"/>
        <w:rPr>
          <w:sz w:val="24"/>
          <w:szCs w:val="24"/>
        </w:rPr>
      </w:pPr>
      <w:r>
        <w:rPr>
          <w:rFonts w:ascii="Times New Roman" w:hAnsi="Times New Roman" w:cs="Times New Roman"/>
          <w:b/>
          <w:bCs/>
          <w:sz w:val="24"/>
          <w:szCs w:val="24"/>
        </w:rPr>
        <w:t xml:space="preserve">SPI:  </w:t>
      </w:r>
      <w:r>
        <w:rPr>
          <w:rFonts w:ascii="Times New Roman" w:hAnsi="Times New Roman" w:cs="Times New Roman"/>
          <w:sz w:val="24"/>
          <w:szCs w:val="24"/>
        </w:rPr>
        <w:t xml:space="preserve">this variable is calculated by </w:t>
      </w:r>
      <w:commentRangeStart w:id="32"/>
      <w:r>
        <w:rPr>
          <w:rFonts w:ascii="Times New Roman" w:hAnsi="Times New Roman" w:cs="Times New Roman"/>
          <w:sz w:val="24"/>
          <w:szCs w:val="24"/>
        </w:rPr>
        <w:t xml:space="preserve">… </w:t>
      </w:r>
      <w:commentRangeEnd w:id="32"/>
      <w:r>
        <w:rPr>
          <w:rStyle w:val="8"/>
        </w:rPr>
        <w:commentReference w:id="32"/>
      </w:r>
      <w:r>
        <w:rPr>
          <w:rFonts w:ascii="Times New Roman" w:hAnsi="Times New Roman" w:cs="Times New Roman"/>
          <w:sz w:val="24"/>
          <w:szCs w:val="24"/>
        </w:rPr>
        <w:t>and … and is an advanced metric of team strength of both the home and away teams. The metric incorporates recent results and the strength of the teams played previously. It therefore is also a measure of recent form, with a string of bad results against lesser rated teams lowering the rating of a team possibly.</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Age difference: </w:t>
      </w:r>
      <w:r>
        <w:rPr>
          <w:rFonts w:ascii="Times New Roman" w:hAnsi="Times New Roman" w:cs="Times New Roman"/>
          <w:sz w:val="24"/>
          <w:szCs w:val="24"/>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Importance of match: </w:t>
      </w:r>
      <w:r>
        <w:rPr>
          <w:rFonts w:ascii="Times New Roman" w:hAnsi="Times New Roman" w:cs="Times New Roman"/>
          <w:sz w:val="24"/>
          <w:szCs w:val="24"/>
        </w:rPr>
        <w:t xml:space="preserve">This variable is calculated by … and ….  and represents the importance of the match outcome on the league developments for both teams their perspective. There are 2 values, one value for the away team and one value for the home </w:t>
      </w:r>
      <w:commentRangeStart w:id="33"/>
      <w:r>
        <w:rPr>
          <w:rFonts w:ascii="Times New Roman" w:hAnsi="Times New Roman" w:cs="Times New Roman"/>
          <w:sz w:val="24"/>
          <w:szCs w:val="24"/>
        </w:rPr>
        <w:t>team</w:t>
      </w:r>
      <w:commentRangeEnd w:id="33"/>
      <w:r>
        <w:rPr>
          <w:rStyle w:val="8"/>
        </w:rPr>
        <w:commentReference w:id="33"/>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Covid:</w:t>
      </w:r>
      <w:r>
        <w:rPr>
          <w:rFonts w:ascii="Times New Roman" w:hAnsi="Times New Roman" w:cs="Times New Roman"/>
          <w:sz w:val="24"/>
          <w:szCs w:val="24"/>
        </w:rPr>
        <w:t xml:space="preserve"> a dummy variable that indicates whether or not the game was played before or after the start of the covid-19 pandemic. A value of 1 represents matches that are played behind closed doors, with no spectators attending, whereas a 0 implies fans were present with no limits on number of spectators allowed to watch the </w:t>
      </w:r>
      <w:commentRangeStart w:id="34"/>
      <w:r>
        <w:rPr>
          <w:rFonts w:ascii="Times New Roman" w:hAnsi="Times New Roman" w:cs="Times New Roman"/>
          <w:sz w:val="24"/>
          <w:szCs w:val="24"/>
        </w:rPr>
        <w:t>match</w:t>
      </w:r>
      <w:commentRangeEnd w:id="34"/>
      <w:r>
        <w:rPr>
          <w:rStyle w:val="8"/>
        </w:rPr>
        <w:commentReference w:id="34"/>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Crowd occupancy: </w:t>
      </w:r>
      <w:r>
        <w:rPr>
          <w:rFonts w:ascii="Times New Roman" w:hAnsi="Times New Roman" w:cs="Times New Roman"/>
          <w:sz w:val="24"/>
          <w:szCs w:val="24"/>
        </w:rPr>
        <w:t xml:space="preserve">The ratio of the number of attendants to the number of seats in the stadium. Due to data collection and computation limits, the crowd occupancy is calculated as the total number of attendants </w:t>
      </w:r>
      <w:commentRangeStart w:id="35"/>
      <w:r>
        <w:rPr>
          <w:rFonts w:ascii="Times New Roman" w:hAnsi="Times New Roman" w:cs="Times New Roman"/>
          <w:sz w:val="24"/>
          <w:szCs w:val="24"/>
        </w:rPr>
        <w:t xml:space="preserve">within a league  </w:t>
      </w:r>
      <w:commentRangeEnd w:id="35"/>
      <w:r>
        <w:rPr>
          <w:rStyle w:val="8"/>
        </w:rPr>
        <w:commentReference w:id="35"/>
      </w:r>
      <w:r>
        <w:rPr>
          <w:rFonts w:ascii="Times New Roman" w:hAnsi="Times New Roman" w:cs="Times New Roman"/>
          <w:sz w:val="24"/>
          <w:szCs w:val="24"/>
        </w:rPr>
        <w:t xml:space="preserve">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Expected goals: </w:t>
      </w:r>
      <w:r>
        <w:rPr>
          <w:rFonts w:ascii="Times New Roman" w:hAnsi="Times New Roman" w:cs="Times New Roman"/>
          <w:sz w:val="24"/>
          <w:szCs w:val="24"/>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w:t>
      </w:r>
      <w:commentRangeStart w:id="36"/>
      <w:r>
        <w:rPr>
          <w:rFonts w:ascii="Times New Roman" w:hAnsi="Times New Roman" w:cs="Times New Roman"/>
          <w:sz w:val="24"/>
          <w:szCs w:val="24"/>
        </w:rPr>
        <w:t>outcomes</w:t>
      </w:r>
      <w:commentRangeEnd w:id="36"/>
      <w:r>
        <w:rPr>
          <w:rStyle w:val="8"/>
        </w:rPr>
        <w:commentReference w:id="36"/>
      </w: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Spread in fouls: </w:t>
      </w:r>
      <w:r>
        <w:rPr>
          <w:rFonts w:ascii="Times New Roman" w:hAnsi="Times New Roman" w:cs="Times New Roman"/>
          <w:sz w:val="24"/>
          <w:szCs w:val="24"/>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w:t>
      </w:r>
      <w:commentRangeStart w:id="37"/>
      <w:r>
        <w:rPr>
          <w:rFonts w:ascii="Times New Roman" w:hAnsi="Times New Roman" w:cs="Times New Roman"/>
          <w:sz w:val="24"/>
          <w:szCs w:val="24"/>
        </w:rPr>
        <w:t xml:space="preserve">Based on a non biased referee and controlling for team dominance and team quality we expect the number of fouls for home and away teams to not be significantly different from each other. </w:t>
      </w:r>
      <w:commentRangeEnd w:id="37"/>
      <w:r>
        <w:rPr>
          <w:rStyle w:val="8"/>
        </w:rPr>
        <w:commentReference w:id="37"/>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Spread in yellow cards : </w:t>
      </w:r>
      <w:r>
        <w:rPr>
          <w:rFonts w:ascii="Times New Roman" w:hAnsi="Times New Roman" w:cs="Times New Roman"/>
          <w:sz w:val="24"/>
          <w:szCs w:val="24"/>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 xml:space="preserve">This variable denotes the number of goals scored by teams int he particular </w:t>
      </w:r>
      <w:commentRangeStart w:id="38"/>
      <w:r>
        <w:rPr>
          <w:rFonts w:ascii="Times New Roman" w:hAnsi="Times New Roman" w:cs="Times New Roman"/>
          <w:sz w:val="24"/>
          <w:szCs w:val="24"/>
        </w:rPr>
        <w:t>match</w:t>
      </w:r>
      <w:commentRangeEnd w:id="38"/>
      <w:r>
        <w:rPr>
          <w:rStyle w:val="8"/>
        </w:rPr>
        <w:commentReference w:id="38"/>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commentRangeStart w:id="39"/>
      <w:r>
        <w:rPr>
          <w:rFonts w:ascii="Times New Roman" w:hAnsi="Times New Roman" w:cs="Times New Roman"/>
          <w:b/>
          <w:bCs/>
          <w:sz w:val="24"/>
          <w:szCs w:val="24"/>
        </w:rPr>
        <w:t xml:space="preserve">Percentage Points : </w:t>
      </w:r>
      <w:r>
        <w:rPr>
          <w:rFonts w:ascii="Times New Roman" w:hAnsi="Times New Roman" w:cs="Times New Roman"/>
          <w:sz w:val="24"/>
          <w:szCs w:val="24"/>
        </w:rPr>
        <w:t xml:space="preserve">Home or away points as a fraction of total points obtained in the game. For Home teams calculating average points won at home divided by total points won. A value above 50 percent implies a home advantage as more points are collected on average at home than Away. </w:t>
      </w:r>
      <w:commentRangeEnd w:id="39"/>
      <w:r>
        <w:rPr>
          <w:rStyle w:val="8"/>
        </w:rPr>
        <w:commentReference w:id="39"/>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Probability: </w:t>
      </w:r>
      <w:r>
        <w:rPr>
          <w:rFonts w:ascii="Times New Roman" w:hAnsi="Times New Roman" w:cs="Times New Roman"/>
          <w:sz w:val="24"/>
          <w:szCs w:val="24"/>
        </w:rPr>
        <w:t xml:space="preserve">This measures the probability of each team to win the match, based on the team strength and match </w:t>
      </w:r>
      <w:commentRangeStart w:id="40"/>
      <w:r>
        <w:rPr>
          <w:rFonts w:ascii="Times New Roman" w:hAnsi="Times New Roman" w:cs="Times New Roman"/>
          <w:sz w:val="24"/>
          <w:szCs w:val="24"/>
        </w:rPr>
        <w:t>importance</w:t>
      </w:r>
      <w:commentRangeEnd w:id="40"/>
      <w:r>
        <w:rPr>
          <w:rStyle w:val="8"/>
        </w:rPr>
        <w:commentReference w:id="40"/>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Table 3 variable operationalization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9"/>
        <w:gridCol w:w="1131"/>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Variable</w:t>
            </w:r>
          </w:p>
        </w:tc>
        <w:tc>
          <w:tcPr>
            <w:tcW w:w="1131"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Type</w:t>
            </w:r>
          </w:p>
        </w:tc>
        <w:tc>
          <w:tcPr>
            <w:tcW w:w="5508"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Covid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during covid pandemic, 0 =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Yellow card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commentRangeStart w:id="41"/>
            <w:r>
              <w:rPr>
                <w:rFonts w:ascii="Times New Roman" w:hAnsi="Times New Roman" w:cs="Times New Roman"/>
                <w:sz w:val="24"/>
                <w:szCs w:val="24"/>
              </w:rPr>
              <w:t>0 = equal number of yellow cars for home and away</w:t>
            </w:r>
            <w:commentRangeEnd w:id="41"/>
            <w:r>
              <w:rPr>
                <w:rStyle w:val="8"/>
              </w:rPr>
              <w:commentReference w:id="4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Foul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equal number of Fouls committed both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points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points   1 = only home wins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Expected goals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chances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Goals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goals 1 = 1 goal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Proportion Foreigners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0 percent 1 = 100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Age difference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age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Occupancy rate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sold out stadium, 0 = no spectators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SPI</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strength , 100 = strongest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Importance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non important 100 = extremely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Probability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chance of win  1 = 100 percent change</w:t>
            </w:r>
          </w:p>
        </w:tc>
      </w:tr>
    </w:tbl>
    <w:p>
      <w:pPr>
        <w:pStyle w:val="3"/>
        <w:numPr>
          <w:ilvl w:val="1"/>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Methods of analysis</w:t>
      </w:r>
    </w:p>
    <w:p>
      <w:pPr>
        <w:pStyle w:val="7"/>
        <w:spacing w:before="162" w:line="360" w:lineRule="auto"/>
        <w:ind w:right="127"/>
      </w:pPr>
      <w:r>
        <w:t xml:space="preserve">We use a </w:t>
      </w:r>
      <w:commentRangeStart w:id="42"/>
      <w:r>
        <w:t xml:space="preserve">Latent moderated structural equation </w:t>
      </w:r>
      <w:commentRangeEnd w:id="42"/>
      <w:r>
        <w:rPr>
          <w:rStyle w:val="8"/>
          <w:rFonts w:asciiTheme="minorHAnsi" w:hAnsiTheme="minorHAnsi" w:eastAsiaTheme="minorEastAsia" w:cstheme="minorBidi"/>
          <w:lang w:eastAsia="zh-CN"/>
        </w:rPr>
        <w:commentReference w:id="42"/>
      </w:r>
      <w:r>
        <w:t xml:space="preserve">approach to assess the relationships between our variables within our model. Structural equation models consist of two main components, a structural component, where the relationships between variables can be examined. Like in our case the relationship between crowd support, referee bias and team performance. The measurement part exists to measure latent structures in the data, these latent structures are able to capture complex variable and measures, which would be hard to define to a single variable or metric. The measurement component is usually conducted through a confirmatory or exploratory factor analysis. </w:t>
      </w:r>
    </w:p>
    <w:p>
      <w:pPr>
        <w:pStyle w:val="7"/>
        <w:spacing w:before="162" w:line="360" w:lineRule="auto"/>
        <w:ind w:right="127"/>
      </w:pPr>
      <w:r>
        <w:t xml:space="preserve">Game outcomes are not the only measure of team performance we look at. Soccer is a low scoring game in a sense that a single goal or single action can decide the entire outcome of a match. Luck with a team their only shot deflected in the goal and the opponent missing big chances can mean an outcome not congruent with how the match developed. To delve deeper </w:t>
      </w:r>
      <w:commentRangeStart w:id="43"/>
      <w:r>
        <w:t>into</w:t>
      </w:r>
      <w:commentRangeEnd w:id="43"/>
      <w:r>
        <w:rPr>
          <w:rStyle w:val="8"/>
          <w:rFonts w:asciiTheme="minorHAnsi" w:hAnsiTheme="minorHAnsi" w:eastAsiaTheme="minorEastAsia" w:cstheme="minorBidi"/>
          <w:lang w:eastAsia="zh-CN"/>
        </w:rPr>
        <w:commentReference w:id="43"/>
      </w:r>
      <w:r>
        <w:t xml:space="preserve">  we use several metrics to quantify team performance on a deeper level than purely outcome based. Examples could be Expected Goals, a number that symbolizes the amount of goals normally would have been scored based on the amount and the quality of chances created by the team, thus removing luck and misfortune out of the analysis. </w:t>
      </w:r>
    </w:p>
    <w:p>
      <w:pPr>
        <w:pStyle w:val="7"/>
        <w:spacing w:before="162" w:line="360" w:lineRule="auto"/>
        <w:ind w:right="127"/>
      </w:pPr>
      <w:commentRangeStart w:id="44"/>
      <w:r>
        <w:t>To analyze the role of referee bias on team performance we first need to examine whether crowd support is a significant predictor of referee bias</w:t>
      </w:r>
      <w:commentRangeEnd w:id="44"/>
      <w:r>
        <w:rPr>
          <w:rStyle w:val="8"/>
          <w:rFonts w:asciiTheme="minorHAnsi" w:hAnsiTheme="minorHAnsi" w:eastAsiaTheme="minorEastAsia" w:cstheme="minorBidi"/>
          <w:lang w:eastAsia="zh-CN"/>
        </w:rPr>
        <w:commentReference w:id="44"/>
      </w:r>
      <w:r>
        <w:t xml:space="preserve">. Our construct of referee bias is a factor score for multiple metrics of referee decision making, such as number of fouls and number of yellow and red cards. We also deem the spread(difference) between number of fouls, yellow cards and red cards between the home and away team to be relevant. Such that this spread would expected to be 0 when </w:t>
      </w:r>
      <w:commentRangeStart w:id="45"/>
      <w:r>
        <w:t xml:space="preserve">controlling for factors such as team strength </w:t>
      </w:r>
      <w:commentRangeEnd w:id="45"/>
      <w:r>
        <w:rPr>
          <w:rStyle w:val="8"/>
          <w:rFonts w:asciiTheme="minorHAnsi" w:hAnsiTheme="minorHAnsi" w:eastAsiaTheme="minorEastAsia" w:cstheme="minorBidi"/>
          <w:lang w:eastAsia="zh-CN"/>
        </w:rPr>
        <w:commentReference w:id="45"/>
      </w:r>
      <w:r>
        <w:t xml:space="preserve">but if a referee has a certain bias towards teams this number could be positive or negative, where a positive(negative) number implies a referee on average gives more(less) fouls;yellow or red cards to the home team. Indicating a bias against(in favour) of the home team. We believe that the factor analysis of several measures of referee decisions would be a valid strategy to integrate a latent construct of referee bias into our model.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our factor analysis, the measurement part of our model is  structural we proceed with our regression model to examine the relationship between our dependent and independent variables. Since our model comprises of both moderating and mediating variables, a moderated mediation model is required to correctly analyze the effects of the various independent variables on our dependent variable team performance. Multiple models to measure moderated mediation exist currently. Examples include Path Analysis, Product Indicator analysis and Latent moderated Structural Equations. (Feng, Song, Zhangh, Zheng and Pan, 2020) find that Latent moderated Structural Equations outperforms Path Analysis and Product Indicator analysis in all settings studied. Therefore, we will proceed with a Latent moderated Structural Equations model to estimate our </w:t>
      </w:r>
      <w:commentRangeStart w:id="46"/>
      <w:r>
        <w:rPr>
          <w:rFonts w:ascii="Times New Roman" w:hAnsi="Times New Roman" w:cs="Times New Roman"/>
          <w:sz w:val="24"/>
          <w:szCs w:val="24"/>
        </w:rPr>
        <w:t>model</w:t>
      </w:r>
      <w:commentRangeEnd w:id="46"/>
      <w:r>
        <w:rPr>
          <w:rStyle w:val="8"/>
        </w:rPr>
        <w:commentReference w:id="46"/>
      </w:r>
      <w:r>
        <w:rPr>
          <w:rFonts w:ascii="Times New Roman" w:hAnsi="Times New Roman" w:cs="Times New Roman"/>
          <w:sz w:val="24"/>
          <w:szCs w:val="24"/>
        </w:rPr>
        <w:t xml:space="preserve">. </w:t>
      </w:r>
    </w:p>
    <w:p>
      <w:pPr>
        <w:pStyle w:val="3"/>
        <w:numPr>
          <w:ilvl w:val="1"/>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Descriptive statistics</w:t>
      </w:r>
    </w:p>
    <w:p>
      <w:pPr>
        <w:spacing w:line="360" w:lineRule="auto"/>
      </w:pPr>
      <w:r>
        <w:rPr>
          <w:rFonts w:ascii="Times New Roman" w:hAnsi="Times New Roman" w:cs="Times New Roman"/>
          <w:sz w:val="24"/>
          <w:szCs w:val="24"/>
        </w:rPr>
        <w:t>Table 4 provides the descriptive statistics for the variables mentioned in section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the 9 major leagues of Europe. The Ligue 1, Premier League, Primera Division, Turkcell Super Lig, Eredivisie, Serie A, Primeira Liga, Bundesliga and Jupiler Pro League. On average in the last 3 seasons, home teams won 56 percents of total points won by all teams. Similarly, the number of home points on average is 1.557 points per game collected on home, while the average number of away points equals 1.192. 2996 of the matches have been played behind closed doors and 5141 were played with spectators present. </w:t>
      </w:r>
    </w:p>
    <w:p>
      <w:pPr>
        <w:pStyle w:val="16"/>
      </w:pPr>
      <w:r>
        <w:rPr>
          <w:rFonts w:ascii="Times New Roman" w:hAnsi="Times New Roman" w:cs="Times New Roman"/>
          <w:sz w:val="24"/>
          <w:szCs w:val="24"/>
        </w:rPr>
        <w:t>Table 4</w:t>
      </w:r>
    </w:p>
    <w:p>
      <w:pPr>
        <w:pStyle w:val="16"/>
      </w:pPr>
      <w:r>
        <w:t>Descriptive Statistics</w:t>
      </w:r>
    </w:p>
    <w:p>
      <w:pPr>
        <w:pStyle w:val="16"/>
      </w:pPr>
      <w:r>
        <w:t>=====================================================================================</w:t>
      </w:r>
    </w:p>
    <w:p>
      <w:pPr>
        <w:pStyle w:val="16"/>
        <w:rPr>
          <w:lang w:val="nl-NL"/>
        </w:rPr>
      </w:pPr>
      <w:r>
        <w:t xml:space="preserve">Statistic                      N    Mean   St. Dev.   </w:t>
      </w:r>
      <w:r>
        <w:rPr>
          <w:lang w:val="nl-NL"/>
        </w:rPr>
        <w:t xml:space="preserve">Min   Pctl(25) Pctl(75)   Max  </w:t>
      </w:r>
    </w:p>
    <w:p>
      <w:pPr>
        <w:pStyle w:val="16"/>
        <w:rPr>
          <w:lang w:val="nl-NL"/>
        </w:rPr>
      </w:pPr>
      <w:r>
        <w:rPr>
          <w:lang w:val="nl-NL"/>
        </w:rPr>
        <w:t>-------------------------------------------------------------------------------------</w:t>
      </w:r>
    </w:p>
    <w:p>
      <w:pPr>
        <w:pStyle w:val="16"/>
        <w:rPr>
          <w:lang w:val="nl-NL"/>
        </w:rPr>
      </w:pPr>
      <w:commentRangeStart w:id="47"/>
      <w:r>
        <w:rPr>
          <w:lang w:val="nl-NL"/>
        </w:rPr>
        <w:t xml:space="preserve">FTHG </w:t>
      </w:r>
      <w:commentRangeEnd w:id="47"/>
      <w:r>
        <w:rPr>
          <w:rStyle w:val="8"/>
          <w:rFonts w:asciiTheme="minorHAnsi" w:hAnsiTheme="minorHAnsi" w:cstheme="minorBidi"/>
        </w:rPr>
        <w:commentReference w:id="47"/>
      </w:r>
      <w:r>
        <w:rPr>
          <w:lang w:val="nl-NL"/>
        </w:rPr>
        <w:t xml:space="preserve">                        8,137  1.542   1.303      0       1        2       10   </w:t>
      </w:r>
    </w:p>
    <w:p>
      <w:pPr>
        <w:pStyle w:val="16"/>
      </w:pPr>
      <w:r>
        <w:t xml:space="preserve">FTAG                         8,137  1.250   1.179      0       0        2       13   </w:t>
      </w:r>
    </w:p>
    <w:p>
      <w:pPr>
        <w:pStyle w:val="16"/>
      </w:pPr>
      <w:r>
        <w:t xml:space="preserve">occupancy                    8,137  0.525   0.360    0.000   0.162    0.831    1.283 </w:t>
      </w:r>
    </w:p>
    <w:p>
      <w:pPr>
        <w:pStyle w:val="16"/>
      </w:pPr>
      <w:r>
        <w:t xml:space="preserve">spi1                         8,137 60.012   16.006  21.450   47.000   71.430  95.750 </w:t>
      </w:r>
    </w:p>
    <w:p>
      <w:pPr>
        <w:pStyle w:val="16"/>
      </w:pPr>
      <w:r>
        <w:t xml:space="preserve">spi2                         8,137 59.912   15.994  21.150   46.780   71.250  95.470 </w:t>
      </w:r>
    </w:p>
    <w:p>
      <w:pPr>
        <w:pStyle w:val="16"/>
      </w:pPr>
      <w:r>
        <w:t xml:space="preserve">prob1                        8,137  0.454   0.181    0.028   0.342    0.553    0.968 </w:t>
      </w:r>
    </w:p>
    <w:p>
      <w:pPr>
        <w:pStyle w:val="16"/>
      </w:pPr>
      <w:r>
        <w:t xml:space="preserve">prob2                        8,137  0.304   0.164    0.004   0.198    0.388    0.899 </w:t>
      </w:r>
    </w:p>
    <w:p>
      <w:pPr>
        <w:pStyle w:val="16"/>
      </w:pPr>
      <w:r>
        <w:t xml:space="preserve">probtie                      8,137  0.242   0.049    0.026   0.223    0.274    0.355 </w:t>
      </w:r>
    </w:p>
    <w:p>
      <w:pPr>
        <w:pStyle w:val="16"/>
      </w:pPr>
      <w:r>
        <w:t>importance1                  8,054 33.614   24.951   0.000   13.325   48.900  100.000</w:t>
      </w:r>
    </w:p>
    <w:p>
      <w:pPr>
        <w:pStyle w:val="16"/>
      </w:pPr>
      <w:r>
        <w:t>importance2                  8,054 32.519   24.641   0.000   12.600   48.000  100.000</w:t>
      </w:r>
    </w:p>
    <w:p>
      <w:pPr>
        <w:pStyle w:val="16"/>
      </w:pPr>
      <w:r>
        <w:t xml:space="preserve">xg1                          5,999  1.528   0.884    0.000   0.875    2.020    7.070 </w:t>
      </w:r>
    </w:p>
    <w:p>
      <w:pPr>
        <w:pStyle w:val="16"/>
      </w:pPr>
      <w:r>
        <w:t xml:space="preserve">xg2                          5,999  1.272   0.803    0.000   0.670    1.720    8.270 </w:t>
      </w:r>
    </w:p>
    <w:p>
      <w:pPr>
        <w:pStyle w:val="16"/>
      </w:pPr>
      <w:r>
        <w:t xml:space="preserve">yel_card_spread              8,137 -0.185   1.747     -7       -1       1        7   </w:t>
      </w:r>
    </w:p>
    <w:p>
      <w:pPr>
        <w:pStyle w:val="16"/>
      </w:pPr>
      <w:r>
        <w:t xml:space="preserve">age_diff                     8,137 0.0001   1.573   -5.000   -1.100   1.100    5.000 </w:t>
      </w:r>
    </w:p>
    <w:p>
      <w:pPr>
        <w:pStyle w:val="16"/>
      </w:pPr>
      <w:r>
        <w:t xml:space="preserve">home_win                     8,137  0.436   0.496      0       0        1        1   </w:t>
      </w:r>
    </w:p>
    <w:p>
      <w:pPr>
        <w:pStyle w:val="16"/>
      </w:pPr>
      <w:r>
        <w:t xml:space="preserve">away_win                     8,137  0.314   0.464      0       0        1        1   </w:t>
      </w:r>
    </w:p>
    <w:p>
      <w:pPr>
        <w:pStyle w:val="16"/>
      </w:pPr>
      <w:r>
        <w:t xml:space="preserve">draw                         8,137  0.251   0.433      0       0        1        1   </w:t>
      </w:r>
    </w:p>
    <w:p>
      <w:pPr>
        <w:pStyle w:val="16"/>
      </w:pPr>
      <w:r>
        <w:t xml:space="preserve">home_points                  8,137  1.557   1.321      0       0        3        3   </w:t>
      </w:r>
    </w:p>
    <w:p>
      <w:pPr>
        <w:pStyle w:val="16"/>
      </w:pPr>
      <w:r>
        <w:t xml:space="preserve">away_points                  8,137  1.192   1.286      0       0        3        3   </w:t>
      </w:r>
    </w:p>
    <w:p>
      <w:pPr>
        <w:pStyle w:val="16"/>
      </w:pPr>
      <w:r>
        <w:t xml:space="preserve">home_points_percentage_total 8,137  0.561   0.429      0       0        1        1   </w:t>
      </w:r>
    </w:p>
    <w:p>
      <w:pPr>
        <w:pStyle w:val="16"/>
      </w:pPr>
      <w:r>
        <w:t xml:space="preserve">away_points_percentage_total 8,137  0.439   0.429      0       0        1        1   </w:t>
      </w:r>
    </w:p>
    <w:p>
      <w:pPr>
        <w:pStyle w:val="16"/>
      </w:pPr>
      <w:r>
        <w:t xml:space="preserve">foul_spread                  8,135 -0.107   5.243   -24.000  -4.000   3.000   18.000 </w:t>
      </w:r>
    </w:p>
    <w:p>
      <w:pPr>
        <w:pStyle w:val="16"/>
      </w:pPr>
      <w:r>
        <w:t xml:space="preserve">foreigners_spread            8,137 -0.0001  0.213   -0.752   -0.139   0.139    0.752 </w:t>
      </w:r>
    </w:p>
    <w:p>
      <w:pPr>
        <w:pStyle w:val="16"/>
      </w:pPr>
      <w:r>
        <w:t>-------------------------------------------------------------------------------------</w:t>
      </w:r>
    </w:p>
    <w:p>
      <w:pPr>
        <w:pStyle w:val="16"/>
      </w:pPr>
      <w:r>
        <w:t xml:space="preserve">   </w:t>
      </w:r>
    </w:p>
    <w:p>
      <w:pPr>
        <w:pStyle w:val="16"/>
      </w:pPr>
      <w: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Table 4</w:t>
      </w:r>
    </w:p>
    <w:p>
      <w:pPr>
        <w:spacing w:line="360" w:lineRule="auto"/>
      </w:pPr>
      <w:r>
        <w:rPr>
          <w:lang w:eastAsia="en-US"/>
        </w:rPr>
        <w:drawing>
          <wp:inline distT="0" distB="0" distL="114300" distR="114300">
            <wp:extent cx="6437630" cy="4276090"/>
            <wp:effectExtent l="0" t="0" r="8890" b="635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7"/>
                    <a:stretch>
                      <a:fillRect/>
                    </a:stretch>
                  </pic:blipFill>
                  <pic:spPr>
                    <a:xfrm>
                      <a:off x="0" y="0"/>
                      <a:ext cx="6437630" cy="4276090"/>
                    </a:xfrm>
                    <a:prstGeom prst="rect">
                      <a:avLst/>
                    </a:prstGeom>
                    <a:noFill/>
                    <a:ln>
                      <a:noFill/>
                    </a:ln>
                  </pic:spPr>
                </pic:pic>
              </a:graphicData>
            </a:graphic>
          </wp:inline>
        </w:drawing>
      </w:r>
    </w:p>
    <w:p>
      <w:pPr>
        <w:spacing w:line="360" w:lineRule="auto"/>
      </w:pPr>
    </w:p>
    <w:p>
      <w:pPr>
        <w:spacing w:line="360" w:lineRule="auto"/>
      </w:pPr>
    </w:p>
    <w:p>
      <w:pPr>
        <w:spacing w:line="360" w:lineRule="auto"/>
        <w:rPr>
          <w:rFonts w:ascii="Times New Roman" w:hAnsi="Times New Roman" w:cs="Times New Roman"/>
          <w:sz w:val="24"/>
          <w:szCs w:val="24"/>
        </w:rPr>
      </w:pPr>
      <w:commentRangeStart w:id="48"/>
      <w:r>
        <w:rPr>
          <w:rFonts w:ascii="Times New Roman" w:hAnsi="Times New Roman" w:cs="Times New Roman"/>
          <w:sz w:val="24"/>
          <w:szCs w:val="24"/>
        </w:rPr>
        <w:t>As we can observe from table 4, corona has impacted the performance of home and away teams. The percentage of wins at home has declined 5 percent from 45 percent pre covid to 40 percent post covid</w:t>
      </w:r>
      <w:commentRangeEnd w:id="48"/>
      <w:r>
        <w:rPr>
          <w:rStyle w:val="8"/>
        </w:rPr>
        <w:commentReference w:id="48"/>
      </w:r>
      <w:r>
        <w:rPr>
          <w:rFonts w:ascii="Times New Roman" w:hAnsi="Times New Roman" w:cs="Times New Roman"/>
          <w:sz w:val="24"/>
          <w:szCs w:val="24"/>
        </w:rPr>
        <w:t xml:space="preserve">. Whereas the percentage away wins have rose from 30 to 34 percent. Also number of goals and points for home teams declined substantially.  Number of goals scored per match on average by the home team stood at 1.58 pre-covid, whereas post-covid the average goals scored per match has fallen to 1.46 for home teams. Similarly for points, home teams collected 1.61 points per game on average when backed by their crowd, however, in the case of empty stadiums, this number has </w:t>
      </w:r>
      <w:commentRangeStart w:id="49"/>
      <w:r>
        <w:rPr>
          <w:rFonts w:ascii="Times New Roman" w:hAnsi="Times New Roman" w:cs="Times New Roman"/>
          <w:sz w:val="24"/>
          <w:szCs w:val="24"/>
        </w:rPr>
        <w:t xml:space="preserve">fallen </w:t>
      </w:r>
      <w:commentRangeEnd w:id="49"/>
      <w:r>
        <w:rPr>
          <w:rStyle w:val="8"/>
        </w:rPr>
        <w:commentReference w:id="49"/>
      </w:r>
      <w:r>
        <w:rPr>
          <w:rFonts w:ascii="Times New Roman" w:hAnsi="Times New Roman" w:cs="Times New Roman"/>
          <w:sz w:val="24"/>
          <w:szCs w:val="24"/>
        </w:rPr>
        <w:t xml:space="preserve">to 1.47.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Away teams fare better in games behind closed doors compared to games with fans. Before the lockdown, away teams on average collected 1.14 points per game, scoring an average of 1.22 goals per game in the process. Since the lockdown, away teams have increased their points per game to 1.27, also increasing the amount of goals scored on average by 0.07 to 1.29 goals per game. There seems to be initial evidence of a decrease in home advantage following the exclusion of home fans.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commentRangeStart w:id="50"/>
      <w:r>
        <w:rPr>
          <w:rFonts w:ascii="Times New Roman" w:hAnsi="Times New Roman" w:cs="Times New Roman"/>
          <w:sz w:val="24"/>
          <w:szCs w:val="24"/>
        </w:rPr>
        <w:t>Exploration of the data set seems to point at referees’ decision being influenced by the exclusion of supporters at football games in times of covid-19.</w:t>
      </w:r>
      <w:commentRangeEnd w:id="50"/>
      <w:r>
        <w:rPr>
          <w:rStyle w:val="8"/>
        </w:rPr>
        <w:commentReference w:id="50"/>
      </w:r>
      <w:r>
        <w:rPr>
          <w:rFonts w:ascii="Times New Roman" w:hAnsi="Times New Roman" w:cs="Times New Roman"/>
          <w:sz w:val="24"/>
          <w:szCs w:val="24"/>
        </w:rPr>
        <w:t xml:space="preserve"> Before the lockdown, referees would give on average 1.96 cards and 12.86 fouls against home teams per game , while giving 2.26 yellow cards and13.16 fouls against away teams. These numbers have changed to 12.92 and 1.98 respectively for away teams, where the amount of fouls given against the home team rose by 0.27 to 13.13 and the number of yellow cards rose by 0.03 to 1.99 yellow cards per game. This is also visible in the difference in yellow cards spread and foul spread. the difference between home and away teams is reduced. Where first referees gave more yellow cards and fouls to away team on average, after the lockdown this pattern reversed and referee gave more fouls and yellow cards to the Home team than to the away </w:t>
      </w:r>
      <w:commentRangeStart w:id="51"/>
      <w:r>
        <w:rPr>
          <w:rFonts w:ascii="Times New Roman" w:hAnsi="Times New Roman" w:cs="Times New Roman"/>
          <w:sz w:val="24"/>
          <w:szCs w:val="24"/>
        </w:rPr>
        <w:t>team</w:t>
      </w:r>
      <w:commentRangeEnd w:id="51"/>
      <w:r>
        <w:rPr>
          <w:rStyle w:val="8"/>
        </w:rPr>
        <w:commentReference w:id="51"/>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pPr>
      <w:r>
        <w:t>Table 5</w:t>
      </w:r>
    </w:p>
    <w:p>
      <w:pPr>
        <w:spacing w:line="360" w:lineRule="auto"/>
        <w:rPr>
          <w:rFonts w:ascii="Times New Roman" w:hAnsi="Times New Roman" w:cs="Times New Roman"/>
          <w:sz w:val="24"/>
          <w:szCs w:val="24"/>
        </w:rPr>
      </w:pPr>
      <w:r>
        <w:rPr>
          <w:lang w:eastAsia="en-US"/>
        </w:rPr>
        <w:drawing>
          <wp:inline distT="0" distB="0" distL="114300" distR="114300">
            <wp:extent cx="6273165" cy="3140710"/>
            <wp:effectExtent l="0" t="0" r="5715" b="1397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8"/>
                    <a:stretch>
                      <a:fillRect/>
                    </a:stretch>
                  </pic:blipFill>
                  <pic:spPr>
                    <a:xfrm>
                      <a:off x="0" y="0"/>
                      <a:ext cx="6273165" cy="3140710"/>
                    </a:xfrm>
                    <a:prstGeom prst="rect">
                      <a:avLst/>
                    </a:prstGeom>
                    <a:noFill/>
                    <a:ln>
                      <a:noFill/>
                    </a:ln>
                  </pic:spPr>
                </pic:pic>
              </a:graphicData>
            </a:graphic>
          </wp:inline>
        </w:drawing>
      </w:r>
    </w:p>
    <w:p>
      <w:pPr>
        <w:pStyle w:val="3"/>
        <w:numPr>
          <w:ilvl w:val="1"/>
          <w:numId w:val="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Regression Equation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As mentioned in section 3.3, we deem a combination of exploratory </w:t>
      </w:r>
      <w:commentRangeStart w:id="52"/>
      <w:r>
        <w:rPr>
          <w:rFonts w:ascii="Times New Roman" w:hAnsi="Times New Roman" w:cs="Times New Roman"/>
          <w:sz w:val="24"/>
          <w:szCs w:val="24"/>
        </w:rPr>
        <w:t xml:space="preserve">factor analysis </w:t>
      </w:r>
      <w:commentRangeEnd w:id="52"/>
      <w:r>
        <w:rPr>
          <w:rStyle w:val="8"/>
        </w:rPr>
        <w:commentReference w:id="52"/>
      </w:r>
      <w:r>
        <w:rPr>
          <w:rFonts w:ascii="Times New Roman" w:hAnsi="Times New Roman" w:cs="Times New Roman"/>
          <w:sz w:val="24"/>
          <w:szCs w:val="24"/>
        </w:rPr>
        <w:t xml:space="preserve">and regression analysis as most suitable method for analysis of our data set. We apply the Latent Moderated structural equations model to our framework to obtain the best estimates of coefficients. Including factor scores into a linear regression can introduce bias. Therefore, we decided to pursue a structured equation modeling approach. For our Latent moderated equation we estimate the following regression equation for our direct path. Modeling the relationship between crowd support and team performance. We test whether difference in crowd support had a significant effect on team performance, checking for the effects of our 3 moderators: occupancy, foreigners in squad and team age. Furthermore we add the control variables for league fixed effects, SPI team strength and form , match importance and the prior probabilities. </w:t>
      </w:r>
    </w:p>
    <w:p>
      <w:pPr>
        <w:pStyle w:val="7"/>
        <w:spacing w:before="162" w:line="360" w:lineRule="auto"/>
        <w:ind w:right="127"/>
      </w:pPr>
      <w:r>
        <w:rPr>
          <w:b/>
        </w:rPr>
        <w:t xml:space="preserve">Equation 1: </w:t>
      </w:r>
      <w:r>
        <w:rPr>
          <w:bCs/>
        </w:rPr>
        <w:t>team</w:t>
      </w:r>
      <w:r>
        <w:t xml:space="preserve">_performance=  β0 + β1COVID-19+ β2SPI + β3foreigners_used*COVID-19 + β4team_age*COVID-19 + β5prob +β6league_fixed_effects + β7occupancy * COVID-19 + </w:t>
      </w:r>
      <w:commentRangeStart w:id="53"/>
      <w:commentRangeStart w:id="54"/>
      <w:r>
        <w:t>β8importance</w:t>
      </w:r>
      <w:commentRangeEnd w:id="53"/>
      <w:r>
        <w:rPr>
          <w:rStyle w:val="8"/>
          <w:rFonts w:asciiTheme="minorHAnsi" w:hAnsiTheme="minorHAnsi" w:eastAsiaTheme="minorEastAsia" w:cstheme="minorBidi"/>
          <w:lang w:eastAsia="zh-CN"/>
        </w:rPr>
        <w:commentReference w:id="53"/>
      </w:r>
      <w:commentRangeEnd w:id="54"/>
      <w:r>
        <w:rPr>
          <w:rStyle w:val="8"/>
          <w:rFonts w:asciiTheme="minorHAnsi" w:hAnsiTheme="minorHAnsi" w:eastAsiaTheme="minorEastAsia" w:cstheme="minorBidi"/>
          <w:lang w:eastAsia="zh-CN"/>
        </w:rPr>
        <w:commentReference w:id="54"/>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Our second equation involves the path between our independent variable crowd support and our mediating variable, referee bias. We examine the moderating effect of Occupancy on the relationship between crowd support and referee bias. Furthermore, we control for team quality, league fixed effects, prior probabilities and match importance. </w:t>
      </w:r>
    </w:p>
    <w:p>
      <w:pPr>
        <w:pStyle w:val="7"/>
        <w:spacing w:before="158" w:line="360" w:lineRule="auto"/>
        <w:ind w:right="240"/>
        <w:jc w:val="both"/>
      </w:pPr>
      <w:r>
        <w:rPr>
          <w:b/>
        </w:rPr>
        <w:t xml:space="preserve">Equation 2: </w:t>
      </w:r>
      <w:r>
        <w:t>referee_bias:  β0 + β1COVID-19 + β2SPI + β3COVID-19 * Occupancy + β4league_fixed_effects +  β5prob + β6importance</w:t>
      </w:r>
    </w:p>
    <w:p>
      <w:pPr>
        <w:pStyle w:val="7"/>
        <w:spacing w:before="162" w:line="360" w:lineRule="auto"/>
        <w:ind w:right="127"/>
        <w:rPr>
          <w:bCs/>
        </w:rPr>
      </w:pPr>
      <w:r>
        <w:rPr>
          <w:bCs/>
        </w:rPr>
        <w:t xml:space="preserve">Our final step is to incorporate the mediator referee bias in the modelling of the relationship between our independent variable crowd support and dependent variable team performance, to investigate whether the effect of crowd support is different when referee bias is added into the model.  </w:t>
      </w:r>
    </w:p>
    <w:p>
      <w:pPr>
        <w:pStyle w:val="7"/>
        <w:spacing w:before="162" w:line="360" w:lineRule="auto"/>
        <w:ind w:right="127"/>
      </w:pPr>
      <w:r>
        <w:rPr>
          <w:b/>
        </w:rPr>
        <w:t xml:space="preserve">Equation 3: </w:t>
      </w:r>
      <w:r>
        <w:rPr>
          <w:bCs/>
        </w:rPr>
        <w:t>team</w:t>
      </w:r>
      <w:r>
        <w:t xml:space="preserve">_performance=  β0 + β1COVID-19+ β2SPI + β3foreigners_used*COVID-19 + β4team_age*COVID-19 + β5prob +β6league_fixed_effects + β7occupancy * COVID-19 + β8importance + β9referee </w:t>
      </w:r>
      <w:commentRangeStart w:id="55"/>
      <w:commentRangeStart w:id="56"/>
      <w:r>
        <w:t>bias</w:t>
      </w:r>
      <w:commentRangeEnd w:id="55"/>
      <w:r>
        <w:rPr>
          <w:rStyle w:val="8"/>
          <w:rFonts w:asciiTheme="minorHAnsi" w:hAnsiTheme="minorHAnsi" w:eastAsiaTheme="minorEastAsia" w:cstheme="minorBidi"/>
          <w:lang w:eastAsia="zh-CN"/>
        </w:rPr>
        <w:commentReference w:id="55"/>
      </w:r>
      <w:commentRangeEnd w:id="56"/>
      <w:r>
        <w:rPr>
          <w:rStyle w:val="8"/>
          <w:rFonts w:asciiTheme="minorHAnsi" w:hAnsiTheme="minorHAnsi" w:eastAsiaTheme="minorEastAsia" w:cstheme="minorBidi"/>
          <w:lang w:eastAsia="zh-CN"/>
        </w:rPr>
        <w:commentReference w:id="56"/>
      </w:r>
    </w:p>
    <w:p>
      <w:pPr>
        <w:pStyle w:val="7"/>
        <w:spacing w:before="158" w:line="360" w:lineRule="auto"/>
        <w:ind w:right="240"/>
        <w:jc w:val="both"/>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ins w:id="19" w:author="J. van der Plas" w:date="2021-04-07T14:41:00Z">
        <w:commentRangeStart w:id="57"/>
        <w:r>
          <w:rPr>
            <w:rFonts w:ascii="Times New Roman" w:hAnsi="Times New Roman" w:cs="Times New Roman"/>
            <w:sz w:val="24"/>
            <w:szCs w:val="24"/>
          </w:rPr>
          <w:t>X</w:t>
        </w:r>
        <w:commentRangeEnd w:id="57"/>
      </w:ins>
      <w:ins w:id="20" w:author="J. van der Plas" w:date="2021-04-07T14:41:00Z">
        <w:r>
          <w:rPr>
            <w:rStyle w:val="8"/>
          </w:rPr>
          <w:commentReference w:id="57"/>
        </w:r>
      </w:ins>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r>
        <w:rPr>
          <w:rFonts w:ascii="Times New Roman" w:hAnsi="Times New Roman" w:cs="Times New Roman"/>
          <w:color w:val="2D74B5"/>
          <w:sz w:val="32"/>
        </w:rPr>
        <w:t>6 Bibliography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Attrill, M. J., Gresty, K. A., Hill, R. A., &amp; Barton, R. A. (2008). Red shirt colour is associated with long-term team success in English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26</w:t>
      </w:r>
      <w:r>
        <w:rPr>
          <w:rFonts w:ascii="Times New Roman" w:hAnsi="Times New Roman" w:eastAsia="SimSun" w:cs="Times New Roman"/>
          <w:color w:val="222222"/>
          <w:sz w:val="24"/>
          <w:szCs w:val="24"/>
          <w:shd w:val="clear" w:color="auto" w:fill="FFFFFF"/>
        </w:rPr>
        <w:t>(6), 577-582.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Carron, A. V., Hausenblas, H. A., &amp; Eys, M. A. (2005). Group dynamics in sport. Fitness Information Technology.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Carron, A. V., Loughhead, T. M., &amp; Bray, S. R. (2005). The home advantage in sport competitions: Courneya and Carron's (1992) conceptual framework a decade later. Journal of sports sciences, 23(4), 395-407.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Courneya, K. S., &amp; Carron, A. V. (1992). The home advantage in sport competitions: a literature review. Journal of Sport &amp; Exercise Psychology, 14(1).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Inan, T. (2020). The Effect of Crowd Support on Home-Field Advantage: Evidence from European Football. Annals of Applied Sport Science, 0-0</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Metelski, A., &amp; Kornakov, K. (2021). Effect of lockdown owing to COVID-19 on players’ match statistics in Bundesliga. Journal of Physical Education &amp; Sport, 21(1)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A.M., Holder, R.L.(1999). Home Advantage in Sport. Sports Med 28, 221–236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Seckin A. Why is home advantage in South-east Europe the highest in the world? In: Pollard R. Worldwide regional variations in home advantage in association football. J Sports Sci 2006; 24: 231-240.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Silva, C. D., &amp; Medeiros, N. C. (2008). Home advantage in football in Brazil: differences between teams and the effects of distance traveled. Revista Brasileira de Futebol (The Brazilian Journal of Soccer Science), 1(1), 3-10.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Wolfson, S., Neave, N., &amp; Anderson, M. (2007). Hormones and the home advantage in English football. In </w:t>
      </w:r>
      <w:r>
        <w:rPr>
          <w:rFonts w:ascii="Times New Roman" w:hAnsi="Times New Roman" w:eastAsia="SimSun" w:cs="Times New Roman"/>
          <w:i/>
          <w:iCs/>
          <w:color w:val="222222"/>
          <w:sz w:val="24"/>
          <w:szCs w:val="24"/>
          <w:shd w:val="clear" w:color="auto" w:fill="FFFFFF"/>
        </w:rPr>
        <w:t>Book of long papers, 12th European Congress of Sport Psychology</w:t>
      </w:r>
      <w:r>
        <w:rPr>
          <w:rFonts w:ascii="Times New Roman" w:hAnsi="Times New Roman" w:eastAsia="SimSun" w:cs="Times New Roman"/>
          <w:color w:val="222222"/>
          <w:sz w:val="24"/>
          <w:szCs w:val="24"/>
          <w:shd w:val="clear" w:color="auto" w:fill="FFFFFF"/>
        </w:rPr>
        <w:t> (p. 5760). Halkidiki,, Greece: FEPSAC.</w:t>
      </w:r>
      <w:r>
        <w:rPr>
          <w:rFonts w:ascii="Times New Roman" w:hAnsi="Times New Roman" w:cs="Times New Roman"/>
          <w:color w:val="ED7D31" w:themeColor="accent2"/>
          <w:sz w:val="24"/>
          <w:szCs w:val="24"/>
          <w14:textFill>
            <w14:solidFill>
              <w14:schemeClr w14:val="accent2"/>
            </w14:solidFill>
          </w14:textFill>
        </w:rPr>
        <w:t xml:space="preserve">: </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Wolfson S, Neave N. Preparing for home and away matches. Insight 2004; 8(2): 43-46.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sectPr>
      <w:footerReference r:id="rId5" w:type="default"/>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07T14:07:00Z" w:initials="JvdP">
    <w:p w14:paraId="6D997F97">
      <w:pPr>
        <w:pStyle w:val="9"/>
      </w:pPr>
      <w:r>
        <w:t>Incorrect apa</w:t>
      </w:r>
    </w:p>
    <w:p w14:paraId="61712AC1">
      <w:pPr>
        <w:pStyle w:val="9"/>
      </w:pPr>
    </w:p>
    <w:p w14:paraId="367227D7">
      <w:pPr>
        <w:pStyle w:val="9"/>
        <w:rPr>
          <w:lang w:val="nl-NL"/>
        </w:rPr>
      </w:pPr>
      <w:r>
        <w:rPr>
          <w:lang w:val="nl-NL"/>
        </w:rPr>
        <w:t>Dit doe je vaak fout – pas overall aan</w:t>
      </w:r>
    </w:p>
  </w:comment>
  <w:comment w:id="1" w:author="J. van der Plas" w:date="2021-04-07T14:07:00Z" w:initials="JvdP">
    <w:p w14:paraId="258A41AD">
      <w:pPr>
        <w:pStyle w:val="9"/>
      </w:pPr>
      <w:r>
        <w:t>Spatie?</w:t>
      </w:r>
    </w:p>
  </w:comment>
  <w:comment w:id="2" w:author="J. van der Plas" w:date="2021-04-07T14:10:00Z" w:initials="JvdP">
    <w:p w14:paraId="10A02934">
      <w:pPr>
        <w:pStyle w:val="9"/>
        <w:rPr>
          <w:lang w:val="nl-NL"/>
        </w:rPr>
      </w:pPr>
      <w:r>
        <w:rPr>
          <w:lang w:val="nl-NL"/>
        </w:rPr>
        <w:t>Voeg toe wat niet bekend is over referee bias en wat jij gaat toevoegen.</w:t>
      </w:r>
    </w:p>
  </w:comment>
  <w:comment w:id="3" w:author="J. van der Plas" w:date="2021-04-07T14:11:00Z" w:initials="JvdP">
    <w:p w14:paraId="75CC4292">
      <w:pPr>
        <w:pStyle w:val="9"/>
        <w:rPr>
          <w:lang w:val="nl-NL"/>
        </w:rPr>
      </w:pPr>
      <w:r>
        <w:rPr>
          <w:lang w:val="nl-NL"/>
        </w:rPr>
        <w:t>Nu lijkt het of het vorige al bekend is en jij dit gaat onderzoeken.</w:t>
      </w:r>
      <w:r>
        <w:rPr>
          <w:lang w:val="nl-NL"/>
        </w:rPr>
        <w:br w:type="textWrapping"/>
      </w:r>
      <w:r>
        <w:rPr>
          <w:lang w:val="nl-NL"/>
        </w:rPr>
        <w:br w:type="textWrapping"/>
      </w:r>
      <w:r>
        <w:rPr>
          <w:lang w:val="nl-NL"/>
        </w:rPr>
        <w:t>Alles wat je schrijft moet uiteindelijk gaat over jouw onderzoeksvraag – ook de relevant literatuur review. Anders kun je van alles in de literatuur review zetten.</w:t>
      </w:r>
    </w:p>
  </w:comment>
  <w:comment w:id="4" w:author="J. van der Plas" w:date="2021-04-07T14:15:00Z" w:initials="JvdP">
    <w:p w14:paraId="59B43BD9">
      <w:pPr>
        <w:pStyle w:val="9"/>
        <w:rPr>
          <w:lang w:val="nl-NL"/>
        </w:rPr>
      </w:pPr>
      <w:r>
        <w:rPr>
          <w:lang w:val="nl-NL"/>
        </w:rPr>
        <w:t>Ik zou hier andere woordkeus gebruiken.</w:t>
      </w:r>
    </w:p>
  </w:comment>
  <w:comment w:id="5" w:author="J. van der Plas" w:date="2021-04-07T14:14:00Z" w:initials="JvdP">
    <w:p w14:paraId="4971428E">
      <w:pPr>
        <w:pStyle w:val="9"/>
      </w:pPr>
      <w:r>
        <w:t>Bron?</w:t>
      </w:r>
    </w:p>
  </w:comment>
  <w:comment w:id="6" w:author="J. van der Plas" w:date="2021-04-07T14:18:00Z" w:initials="JvdP">
    <w:p w14:paraId="58E01665">
      <w:pPr>
        <w:pStyle w:val="9"/>
      </w:pPr>
      <w:r>
        <w:t>Een voorbeeld is geen mechanisme</w:t>
      </w:r>
    </w:p>
  </w:comment>
  <w:comment w:id="7" w:author="J. van der Plas" w:date="2021-04-07T14:17:00Z" w:initials="JvdP">
    <w:p w14:paraId="68566ADB">
      <w:pPr>
        <w:pStyle w:val="9"/>
        <w:rPr>
          <w:lang w:val="nl-NL"/>
        </w:rPr>
      </w:pPr>
      <w:r>
        <w:rPr>
          <w:lang w:val="nl-NL"/>
        </w:rPr>
        <w:t>Dit lijkt over een andere variabele te gaan: crowd size/density</w:t>
      </w:r>
    </w:p>
  </w:comment>
  <w:comment w:id="8" w:author="J. van der Plas" w:date="2021-04-07T14:17:00Z" w:initials="JvdP">
    <w:p w14:paraId="150A5691">
      <w:pPr>
        <w:pStyle w:val="9"/>
      </w:pPr>
      <w:r>
        <w:t>Random ander argument?</w:t>
      </w:r>
    </w:p>
  </w:comment>
  <w:comment w:id="9" w:author="J. van der Plas" w:date="2021-04-07T14:17:00Z" w:initials="JvdP">
    <w:p w14:paraId="11B04698">
      <w:pPr>
        <w:pStyle w:val="9"/>
        <w:rPr>
          <w:lang w:val="nl-NL"/>
        </w:rPr>
      </w:pPr>
      <w:r>
        <w:rPr>
          <w:lang w:val="nl-NL"/>
        </w:rPr>
        <w:t>Gaat ook over een andere variabele</w:t>
      </w:r>
    </w:p>
  </w:comment>
  <w:comment w:id="10" w:author="J. van der Plas" w:date="2021-04-07T14:18:00Z" w:initials="JvdP">
    <w:p w14:paraId="511F5D12">
      <w:pPr>
        <w:pStyle w:val="9"/>
      </w:pPr>
      <w:r>
        <w:t>Geen mechanisme</w:t>
      </w:r>
    </w:p>
  </w:comment>
  <w:comment w:id="11" w:author="J. van der Plas" w:date="2021-04-07T14:18:00Z" w:initials="JvdP">
    <w:p w14:paraId="7AFA1DCC">
      <w:pPr>
        <w:pStyle w:val="9"/>
        <w:rPr>
          <w:lang w:val="nl-NL"/>
        </w:rPr>
      </w:pPr>
      <w:r>
        <w:rPr>
          <w:lang w:val="nl-NL"/>
        </w:rPr>
        <w:t>Je baseert een hypothese op een mechanisme (wat ontbreekt), niet op voorgaande literatuur</w:t>
      </w:r>
    </w:p>
    <w:p w14:paraId="22AA20C1">
      <w:pPr>
        <w:pStyle w:val="9"/>
        <w:rPr>
          <w:lang w:val="nl-NL"/>
        </w:rPr>
      </w:pPr>
      <w:r>
        <w:rPr>
          <w:lang w:val="nl-NL"/>
        </w:rPr>
        <w:br w:type="textWrapping"/>
      </w:r>
      <w:r>
        <w:rPr>
          <w:lang w:val="nl-NL"/>
        </w:rPr>
        <w:t>Voorbeeld mechanisme (neem dit niet lettelijk over – heel snel gedacht):</w:t>
      </w:r>
    </w:p>
    <w:p w14:paraId="3B3201A8">
      <w:pPr>
        <w:pStyle w:val="9"/>
        <w:rPr>
          <w:lang w:val="nl-NL"/>
        </w:rPr>
      </w:pPr>
      <w:r>
        <w:rPr>
          <w:lang w:val="nl-NL"/>
        </w:rPr>
        <w:t>Supporters -&gt; noise -&gt; boost</w:t>
      </w:r>
    </w:p>
    <w:p w14:paraId="56A53CF9">
      <w:pPr>
        <w:pStyle w:val="9"/>
        <w:rPr>
          <w:lang w:val="nl-NL"/>
        </w:rPr>
      </w:pPr>
    </w:p>
    <w:p w14:paraId="76446E0C">
      <w:pPr>
        <w:pStyle w:val="9"/>
        <w:rPr>
          <w:lang w:val="nl-NL"/>
        </w:rPr>
      </w:pPr>
      <w:r>
        <w:rPr>
          <w:lang w:val="nl-NL"/>
        </w:rPr>
        <w:t>D</w:t>
      </w:r>
    </w:p>
  </w:comment>
  <w:comment w:id="12" w:author="J. van der Plas" w:date="2021-04-07T14:20:00Z" w:initials="JvdP">
    <w:p w14:paraId="188E3F40">
      <w:pPr>
        <w:pStyle w:val="9"/>
        <w:rPr>
          <w:lang w:val="nl-NL"/>
        </w:rPr>
      </w:pPr>
      <w:r>
        <w:rPr>
          <w:lang w:val="nl-NL"/>
        </w:rPr>
        <w:t>Deze hypothese moet echt heel anders. Deze zijn echt zeer belangrijk.</w:t>
      </w:r>
    </w:p>
  </w:comment>
  <w:comment w:id="13" w:author="J. van der Plas" w:date="2021-04-07T14:21:00Z" w:initials="JvdP">
    <w:p w14:paraId="5CC7244D">
      <w:pPr>
        <w:pStyle w:val="9"/>
        <w:rPr>
          <w:lang w:val="nl-NL"/>
        </w:rPr>
      </w:pPr>
      <w:r>
        <w:rPr>
          <w:lang w:val="nl-NL"/>
        </w:rPr>
        <w:t>Ik zou het anders frame – positief ipv negatief (en op x op y, niet y wordt beïnvloed door x):</w:t>
      </w:r>
    </w:p>
    <w:p w14:paraId="0FBE782A">
      <w:pPr>
        <w:pStyle w:val="9"/>
        <w:rPr>
          <w:lang w:val="nl-NL"/>
        </w:rPr>
      </w:pPr>
    </w:p>
    <w:p w14:paraId="53E72336">
      <w:pPr>
        <w:pStyle w:val="9"/>
        <w:rPr>
          <w:lang w:val="nl-NL"/>
        </w:rPr>
      </w:pPr>
      <w:r>
        <w:rPr>
          <w:lang w:val="nl-NL"/>
        </w:rPr>
        <w:t>Voorbeeld:</w:t>
      </w:r>
    </w:p>
    <w:p w14:paraId="66F7537B">
      <w:pPr>
        <w:pStyle w:val="9"/>
        <w:rPr>
          <w:lang w:val="nl-NL"/>
        </w:rPr>
      </w:pPr>
      <w:r>
        <w:t>H1: Crowd support positively affect home team performance.</w:t>
      </w:r>
      <w:r>
        <w:br w:type="textWrapping"/>
      </w:r>
      <w:r>
        <w:br w:type="textWrapping"/>
      </w:r>
      <w:r>
        <w:rPr>
          <w:lang w:val="nl-NL"/>
        </w:rPr>
        <w:t>Waarom heb je dit zo complex opgeschreven?</w:t>
      </w:r>
    </w:p>
    <w:p w14:paraId="59A2604C">
      <w:pPr>
        <w:pStyle w:val="9"/>
        <w:rPr>
          <w:lang w:val="nl-NL"/>
        </w:rPr>
      </w:pPr>
      <w:r>
        <w:rPr>
          <w:lang w:val="nl-NL"/>
        </w:rPr>
        <w:br w:type="textWrapping"/>
      </w:r>
      <w:r>
        <w:rPr>
          <w:lang w:val="nl-NL"/>
        </w:rPr>
        <w:t>D</w:t>
      </w:r>
    </w:p>
  </w:comment>
  <w:comment w:id="14" w:author="J. van der Plas" w:date="2021-04-07T14:22:00Z" w:initials="JvdP">
    <w:p w14:paraId="723C7B8C">
      <w:pPr>
        <w:pStyle w:val="9"/>
        <w:rPr>
          <w:lang w:val="nl-NL"/>
        </w:rPr>
      </w:pPr>
      <w:r>
        <w:rPr>
          <w:lang w:val="nl-NL"/>
        </w:rPr>
        <w:t>Gebruik dezelfde term als in het conceptueel model</w:t>
      </w:r>
    </w:p>
  </w:comment>
  <w:comment w:id="15" w:author="J. van der Plas" w:date="2021-04-07T14:20:00Z" w:initials="JvdP">
    <w:p w14:paraId="79382656">
      <w:pPr>
        <w:pStyle w:val="9"/>
        <w:rPr>
          <w:lang w:val="nl-NL"/>
        </w:rPr>
      </w:pPr>
      <w:r>
        <w:rPr>
          <w:lang w:val="nl-NL"/>
        </w:rPr>
        <w:t>Geen idee wat je hiermee bedoeld</w:t>
      </w:r>
    </w:p>
  </w:comment>
  <w:comment w:id="17" w:author="J. van der Plas" w:date="2021-04-07T14:26:00Z" w:initials="JvdP">
    <w:p w14:paraId="66E54BF0">
      <w:pPr>
        <w:pStyle w:val="9"/>
        <w:rPr>
          <w:lang w:val="nl-NL"/>
        </w:rPr>
      </w:pPr>
      <w:r>
        <w:rPr>
          <w:lang w:val="nl-NL"/>
        </w:rPr>
        <w:t>Ik heb hierboven veel feedback gegeven over de hypothese ontwikkeling van H1. Pas dit overal consistent toe.</w:t>
      </w:r>
    </w:p>
  </w:comment>
  <w:comment w:id="16" w:author="J. van der Plas" w:date="2021-04-07T14:20:00Z" w:initials="JvdP">
    <w:p w14:paraId="63DC3D1D">
      <w:pPr>
        <w:pStyle w:val="9"/>
        <w:rPr>
          <w:lang w:val="nl-NL"/>
        </w:rPr>
      </w:pPr>
      <w:r>
        <w:rPr>
          <w:lang w:val="nl-NL"/>
        </w:rPr>
        <w:t>Remember: dit is de tool, niet het doel</w:t>
      </w:r>
    </w:p>
  </w:comment>
  <w:comment w:id="18" w:author="J. van der Plas" w:date="2021-04-07T14:24:00Z" w:initials="JvdP">
    <w:p w14:paraId="59F25756">
      <w:pPr>
        <w:pStyle w:val="9"/>
      </w:pPr>
      <w:r>
        <w:t>Dit is een mechanisme</w:t>
      </w:r>
    </w:p>
  </w:comment>
  <w:comment w:id="19" w:author="J. van der Plas" w:date="2021-04-07T14:25:00Z" w:initials="JvdP">
    <w:p w14:paraId="01B03E71">
      <w:pPr>
        <w:pStyle w:val="9"/>
      </w:pPr>
      <w:r>
        <w:t>Influence the impact?</w:t>
      </w:r>
    </w:p>
    <w:p w14:paraId="78A004B1">
      <w:pPr>
        <w:pStyle w:val="9"/>
      </w:pPr>
    </w:p>
    <w:p w14:paraId="0EF03C6C">
      <w:pPr>
        <w:pStyle w:val="9"/>
        <w:rPr>
          <w:lang w:val="nl-NL"/>
        </w:rPr>
      </w:pPr>
      <w:r>
        <w:rPr>
          <w:lang w:val="nl-NL"/>
        </w:rPr>
        <w:t>Hoe vertaal je dit naar NL?</w:t>
      </w:r>
    </w:p>
    <w:p w14:paraId="2F3A0797">
      <w:pPr>
        <w:pStyle w:val="9"/>
        <w:rPr>
          <w:lang w:val="nl-NL"/>
        </w:rPr>
      </w:pPr>
    </w:p>
    <w:p w14:paraId="196D1CFB">
      <w:pPr>
        <w:pStyle w:val="9"/>
        <w:rPr>
          <w:lang w:val="nl-NL"/>
        </w:rPr>
      </w:pPr>
      <w:r>
        <w:rPr>
          <w:lang w:val="nl-NL"/>
        </w:rPr>
        <w:t>Probleem je tekst veel te versimpelen. Complexiteit is niet goed, maar eerder slecht.</w:t>
      </w:r>
    </w:p>
  </w:comment>
  <w:comment w:id="20" w:author="J. van der Plas" w:date="2021-04-07T14:29:00Z" w:initials="JvdP">
    <w:p w14:paraId="323237E7">
      <w:pPr>
        <w:pStyle w:val="9"/>
        <w:rPr>
          <w:lang w:val="nl-NL"/>
        </w:rPr>
      </w:pPr>
      <w:r>
        <w:rPr>
          <w:lang w:val="nl-NL"/>
        </w:rPr>
        <w:t>Vreemde woordkeus – lasting om je tekst te lezen</w:t>
      </w:r>
    </w:p>
  </w:comment>
  <w:comment w:id="21" w:author="J. van der Plas" w:date="2021-04-07T14:28:00Z" w:initials="JvdP">
    <w:p w14:paraId="723E4E99">
      <w:pPr>
        <w:pStyle w:val="9"/>
        <w:rPr>
          <w:lang w:val="nl-NL"/>
        </w:rPr>
      </w:pPr>
      <w:r>
        <w:rPr>
          <w:lang w:val="nl-NL"/>
        </w:rPr>
        <w:t>Paragraaf lasting te volgen – ik denk dat je je tekst zelf eerst een keer kristisch moet doorlezen.</w:t>
      </w:r>
    </w:p>
    <w:p w14:paraId="1D700CAF">
      <w:pPr>
        <w:pStyle w:val="9"/>
        <w:rPr>
          <w:lang w:val="nl-NL"/>
        </w:rPr>
      </w:pPr>
      <w:r>
        <w:rPr>
          <w:lang w:val="nl-NL"/>
        </w:rPr>
        <w:br w:type="textWrapping"/>
      </w:r>
      <w:r>
        <w:rPr>
          <w:lang w:val="nl-NL"/>
        </w:rPr>
        <w:t>Structureer je argumenten zorgvuldig.</w:t>
      </w:r>
      <w:r>
        <w:rPr>
          <w:lang w:val="nl-NL"/>
        </w:rPr>
        <w:br w:type="textWrapping"/>
      </w:r>
      <w:r>
        <w:rPr>
          <w:lang w:val="nl-NL"/>
        </w:rPr>
        <w:br w:type="textWrapping"/>
      </w:r>
      <w:r>
        <w:rPr>
          <w:lang w:val="nl-NL"/>
        </w:rPr>
        <w:t>Tip: je kunt signaalwoorden gebruiken.</w:t>
      </w:r>
    </w:p>
  </w:comment>
  <w:comment w:id="22" w:author="J. van der Plas" w:date="2021-04-07T14:30:00Z" w:initials="JvdP">
    <w:p w14:paraId="67B23A5E">
      <w:pPr>
        <w:pStyle w:val="9"/>
        <w:rPr>
          <w:lang w:val="nl-NL"/>
        </w:rPr>
      </w:pPr>
      <w:r>
        <w:rPr>
          <w:lang w:val="nl-NL"/>
        </w:rPr>
        <w:t>Wat is nu precies het mechanisme?</w:t>
      </w:r>
    </w:p>
  </w:comment>
  <w:comment w:id="23" w:author="J. van der Plas" w:date="2021-04-07T14:32:00Z" w:initials="JvdP">
    <w:p w14:paraId="1DEA3E4D">
      <w:pPr>
        <w:pStyle w:val="9"/>
        <w:rPr>
          <w:lang w:val="nl-NL"/>
        </w:rPr>
      </w:pPr>
      <w:r>
        <w:rPr>
          <w:lang w:val="nl-NL"/>
        </w:rPr>
        <w:t>Deze zin is niet te lezen – wat bedoel je?</w:t>
      </w:r>
    </w:p>
    <w:p w14:paraId="5B891739">
      <w:pPr>
        <w:pStyle w:val="9"/>
        <w:rPr>
          <w:lang w:val="nl-NL"/>
        </w:rPr>
      </w:pPr>
    </w:p>
    <w:p w14:paraId="597553D4">
      <w:pPr>
        <w:pStyle w:val="9"/>
        <w:rPr>
          <w:lang w:val="nl-NL"/>
        </w:rPr>
      </w:pPr>
      <w:r>
        <w:rPr>
          <w:lang w:val="nl-NL"/>
        </w:rPr>
        <w:t>Lees eerst je tekst zelf kritisch door voordat je hem volgende keer inleest. Het is enorm lastig om zo inhoudelijk feedback te geven.</w:t>
      </w:r>
    </w:p>
  </w:comment>
  <w:comment w:id="24" w:author="J. van der Plas" w:date="2021-04-07T14:35:00Z" w:initials="JvdP">
    <w:p w14:paraId="0963027A">
      <w:pPr>
        <w:pStyle w:val="9"/>
        <w:rPr>
          <w:lang w:val="nl-NL"/>
        </w:rPr>
      </w:pPr>
      <w:r>
        <w:rPr>
          <w:lang w:val="nl-NL"/>
        </w:rPr>
        <w:t>Opnieuw – dit is de tool. Niet het mechanisme.</w:t>
      </w:r>
    </w:p>
  </w:comment>
  <w:comment w:id="25" w:author="J. van der Plas" w:date="2021-04-07T14:36:00Z" w:initials="JvdP">
    <w:p w14:paraId="08DA1FB1">
      <w:pPr>
        <w:pStyle w:val="9"/>
        <w:rPr>
          <w:lang w:val="nl-NL"/>
        </w:rPr>
      </w:pPr>
      <w:r>
        <w:rPr>
          <w:lang w:val="nl-NL"/>
        </w:rPr>
        <w:t>H2 is theorie</w:t>
      </w:r>
    </w:p>
    <w:p w14:paraId="11780193">
      <w:pPr>
        <w:pStyle w:val="9"/>
        <w:rPr>
          <w:lang w:val="nl-NL"/>
        </w:rPr>
      </w:pPr>
    </w:p>
    <w:p w14:paraId="782D6F8E">
      <w:pPr>
        <w:pStyle w:val="9"/>
        <w:rPr>
          <w:lang w:val="nl-NL"/>
        </w:rPr>
      </w:pPr>
      <w:r>
        <w:rPr>
          <w:lang w:val="nl-NL"/>
        </w:rPr>
        <w:t>In H3 praat je pas over je model</w:t>
      </w:r>
    </w:p>
  </w:comment>
  <w:comment w:id="26" w:author="J. van der Plas" w:date="2021-04-07T14:33:00Z" w:initials="JvdP">
    <w:p w14:paraId="1B8A511F">
      <w:pPr>
        <w:pStyle w:val="9"/>
        <w:rPr>
          <w:lang w:val="nl-NL"/>
        </w:rPr>
      </w:pPr>
      <w:r>
        <w:rPr>
          <w:lang w:val="nl-NL"/>
        </w:rPr>
        <w:t>Op deze manier refereren naar een table heeft niet zoveel zin.</w:t>
      </w:r>
    </w:p>
    <w:p w14:paraId="615A7376">
      <w:pPr>
        <w:pStyle w:val="9"/>
        <w:rPr>
          <w:lang w:val="nl-NL"/>
        </w:rPr>
      </w:pPr>
      <w:r>
        <w:rPr>
          <w:lang w:val="nl-NL"/>
        </w:rPr>
        <w:br w:type="textWrapping"/>
      </w:r>
      <w:r>
        <w:rPr>
          <w:lang w:val="nl-NL"/>
        </w:rPr>
        <w:t>Verwerk de tabel in de tekst en zeg niet op het laatst – we hebben ook nog een tabel zonder te zeggen waar de lezen moet kijken</w:t>
      </w:r>
    </w:p>
  </w:comment>
  <w:comment w:id="27" w:author="J. van der Plas" w:date="2021-04-07T14:37:00Z" w:initials="JvdP">
    <w:p w14:paraId="26182523">
      <w:pPr>
        <w:pStyle w:val="9"/>
        <w:rPr>
          <w:lang w:val="nl-NL"/>
        </w:rPr>
      </w:pPr>
      <w:r>
        <w:rPr>
          <w:lang w:val="nl-NL"/>
        </w:rPr>
        <w:t>Moet de lezer dit allemaal weten?</w:t>
      </w:r>
    </w:p>
    <w:p w14:paraId="5501203A">
      <w:pPr>
        <w:pStyle w:val="9"/>
        <w:rPr>
          <w:lang w:val="nl-NL"/>
        </w:rPr>
      </w:pPr>
      <w:r>
        <w:rPr>
          <w:lang w:val="nl-NL"/>
        </w:rPr>
        <w:br w:type="textWrapping"/>
      </w:r>
      <w:r>
        <w:rPr>
          <w:lang w:val="nl-NL"/>
        </w:rPr>
        <w:t>Vertel alleen over jou sample</w:t>
      </w:r>
    </w:p>
  </w:comment>
  <w:comment w:id="28" w:author="J. van der Plas" w:date="2021-04-07T14:38:00Z" w:initials="JvdP">
    <w:p w14:paraId="55D53E94">
      <w:pPr>
        <w:pStyle w:val="9"/>
      </w:pPr>
      <w:r>
        <w:t>?</w:t>
      </w:r>
    </w:p>
    <w:p w14:paraId="25841114">
      <w:pPr>
        <w:pStyle w:val="9"/>
      </w:pPr>
      <w:r>
        <w:br w:type="textWrapping"/>
      </w:r>
      <w:r>
        <w:t>Zeer onduidelijk?</w:t>
      </w:r>
    </w:p>
  </w:comment>
  <w:comment w:id="29" w:author="J. van der Plas" w:date="2021-04-07T14:39:00Z" w:initials="JvdP">
    <w:p w14:paraId="59587A1A">
      <w:pPr>
        <w:pStyle w:val="9"/>
      </w:pPr>
      <w:r>
        <w:t>?</w:t>
      </w:r>
    </w:p>
  </w:comment>
  <w:comment w:id="30" w:author="J. van der Plas" w:date="2021-04-07T14:40:00Z" w:initials="JvdP">
    <w:p w14:paraId="085E2C8B">
      <w:pPr>
        <w:pStyle w:val="9"/>
        <w:rPr>
          <w:lang w:val="nl-NL"/>
        </w:rPr>
      </w:pPr>
      <w:r>
        <w:rPr>
          <w:lang w:val="nl-NL"/>
        </w:rPr>
        <w:t>Moet de lezer dit weten?</w:t>
      </w:r>
    </w:p>
  </w:comment>
  <w:comment w:id="31" w:author="J. van der Plas" w:date="2021-04-07T14:42:00Z" w:initials="JvdP">
    <w:p w14:paraId="35153C14">
      <w:pPr>
        <w:pStyle w:val="9"/>
        <w:rPr>
          <w:lang w:val="nl-NL"/>
        </w:rPr>
      </w:pPr>
      <w:r>
        <w:rPr>
          <w:lang w:val="nl-NL"/>
        </w:rPr>
        <w:t>Het is goed dat je SPI uitlegt maar geef veel meer structuur aan je pargraaf.</w:t>
      </w:r>
    </w:p>
  </w:comment>
  <w:comment w:id="32" w:author="J. van der Plas" w:date="2021-04-07T14:42:00Z" w:initials="JvdP">
    <w:p w14:paraId="61B61096">
      <w:pPr>
        <w:pStyle w:val="9"/>
        <w:rPr>
          <w:lang w:val="nl-NL"/>
        </w:rPr>
      </w:pPr>
    </w:p>
  </w:comment>
  <w:comment w:id="33" w:author="J. van der Plas" w:date="2021-04-07T14:42:00Z" w:initials="JvdP">
    <w:p w14:paraId="0B8C5DDC">
      <w:pPr>
        <w:pStyle w:val="9"/>
        <w:rPr>
          <w:lang w:val="nl-NL"/>
        </w:rPr>
      </w:pPr>
      <w:r>
        <w:rPr>
          <w:lang w:val="nl-NL"/>
        </w:rPr>
        <w:t>Waarom zit deze variabele in je model?</w:t>
      </w:r>
    </w:p>
  </w:comment>
  <w:comment w:id="34" w:author="J. van der Plas" w:date="2021-04-07T14:43:00Z" w:initials="JvdP">
    <w:p w14:paraId="6E330A04">
      <w:pPr>
        <w:pStyle w:val="9"/>
        <w:rPr>
          <w:lang w:val="nl-NL"/>
        </w:rPr>
      </w:pPr>
      <w:r>
        <w:rPr>
          <w:lang w:val="nl-NL"/>
        </w:rPr>
        <w:t>Dit kan veel bondiger – net als veel andere stukken.</w:t>
      </w:r>
    </w:p>
  </w:comment>
  <w:comment w:id="35" w:author="J. van der Plas" w:date="2021-04-07T14:43:00Z" w:initials="JvdP">
    <w:p w14:paraId="35C0004C">
      <w:pPr>
        <w:pStyle w:val="9"/>
      </w:pPr>
      <w:r>
        <w:t>Dus niet team-specifiek?</w:t>
      </w:r>
    </w:p>
    <w:p w14:paraId="3F131B1B">
      <w:pPr>
        <w:pStyle w:val="9"/>
        <w:rPr>
          <w:lang w:val="nl-NL"/>
        </w:rPr>
      </w:pPr>
      <w:r>
        <w:rPr>
          <w:lang w:val="nl-NL"/>
        </w:rPr>
        <w:br w:type="textWrapping"/>
      </w:r>
      <w:r>
        <w:rPr>
          <w:lang w:val="nl-NL"/>
        </w:rPr>
        <w:t>Dit moet team specifiek zijn anders omvangt de variabele niet het construct?</w:t>
      </w:r>
    </w:p>
  </w:comment>
  <w:comment w:id="36" w:author="J. van der Plas" w:date="2021-04-07T14:44:00Z" w:initials="JvdP">
    <w:p w14:paraId="3FEB6781">
      <w:pPr>
        <w:pStyle w:val="9"/>
        <w:rPr>
          <w:lang w:val="nl-NL"/>
        </w:rPr>
      </w:pPr>
      <w:r>
        <w:rPr>
          <w:lang w:val="nl-NL"/>
        </w:rPr>
        <w:t>Wat ga je met deze variabele doe?</w:t>
      </w:r>
    </w:p>
  </w:comment>
  <w:comment w:id="37" w:author="J. van der Plas" w:date="2021-04-07T14:44:00Z" w:initials="JvdP">
    <w:p w14:paraId="3C775580">
      <w:pPr>
        <w:pStyle w:val="9"/>
        <w:rPr>
          <w:lang w:val="nl-NL"/>
        </w:rPr>
      </w:pPr>
      <w:r>
        <w:rPr>
          <w:lang w:val="nl-NL"/>
        </w:rPr>
        <w:t>Waarom hier? En wat heeft dit met je onderzoeksvraag te maken?</w:t>
      </w:r>
    </w:p>
  </w:comment>
  <w:comment w:id="38" w:author="J. van der Plas" w:date="2021-04-07T14:45:00Z" w:initials="JvdP">
    <w:p w14:paraId="1E7043DE">
      <w:pPr>
        <w:pStyle w:val="9"/>
        <w:rPr>
          <w:lang w:val="nl-NL"/>
        </w:rPr>
      </w:pPr>
      <w:r>
        <w:rPr>
          <w:lang w:val="nl-NL"/>
        </w:rPr>
        <w:t>Door wie? Je moet echt concreten zijn.</w:t>
      </w:r>
    </w:p>
  </w:comment>
  <w:comment w:id="39" w:author="J. van der Plas" w:date="2021-04-07T14:46:00Z" w:initials="JvdP">
    <w:p w14:paraId="22010B57">
      <w:pPr>
        <w:pStyle w:val="9"/>
        <w:rPr>
          <w:lang w:val="nl-NL"/>
        </w:rPr>
      </w:pPr>
      <w:r>
        <w:rPr>
          <w:lang w:val="nl-NL"/>
        </w:rPr>
        <w:t>Wat ga je met deze variabele in je model doen?</w:t>
      </w:r>
    </w:p>
    <w:p w14:paraId="2F110C54">
      <w:pPr>
        <w:pStyle w:val="9"/>
        <w:rPr>
          <w:lang w:val="nl-NL"/>
        </w:rPr>
      </w:pPr>
    </w:p>
    <w:p w14:paraId="29A11BAA">
      <w:pPr>
        <w:pStyle w:val="9"/>
        <w:rPr>
          <w:lang w:val="nl-NL"/>
        </w:rPr>
      </w:pPr>
      <w:r>
        <w:rPr>
          <w:lang w:val="nl-NL"/>
        </w:rPr>
        <w:t>Dit is een aggregate measure?</w:t>
      </w:r>
    </w:p>
  </w:comment>
  <w:comment w:id="40" w:author="J. van der Plas" w:date="2021-04-07T14:47:00Z" w:initials="JvdP">
    <w:p w14:paraId="5A624DE1">
      <w:pPr>
        <w:pStyle w:val="9"/>
        <w:rPr>
          <w:lang w:val="nl-NL"/>
        </w:rPr>
      </w:pPr>
      <w:r>
        <w:rPr>
          <w:lang w:val="nl-NL"/>
        </w:rPr>
        <w:t>Wat ga je met deze variabele in je model doen?</w:t>
      </w:r>
    </w:p>
    <w:p w14:paraId="58AC5E0F">
      <w:pPr>
        <w:pStyle w:val="9"/>
        <w:rPr>
          <w:lang w:val="nl-NL"/>
        </w:rPr>
      </w:pPr>
    </w:p>
  </w:comment>
  <w:comment w:id="41" w:author="J. van der Plas" w:date="2021-04-07T14:47:00Z" w:initials="JvdP">
    <w:p w14:paraId="697D1457">
      <w:pPr>
        <w:pStyle w:val="9"/>
        <w:rPr>
          <w:lang w:val="nl-NL"/>
        </w:rPr>
      </w:pPr>
      <w:r>
        <w:rPr>
          <w:lang w:val="nl-NL"/>
        </w:rPr>
        <w:t>Is di teen uitleg? Of een voorbeeld?</w:t>
      </w:r>
      <w:r>
        <w:rPr>
          <w:lang w:val="nl-NL"/>
        </w:rPr>
        <w:br w:type="textWrapping"/>
      </w:r>
      <w:r>
        <w:rPr>
          <w:lang w:val="nl-NL"/>
        </w:rPr>
        <w:br w:type="textWrapping"/>
      </w:r>
      <w:r>
        <w:rPr>
          <w:lang w:val="nl-NL"/>
        </w:rPr>
        <w:t>En waarom niet 1 duidelijke tabel ipv overal verspreid informatie weergeven?</w:t>
      </w:r>
    </w:p>
  </w:comment>
  <w:comment w:id="42" w:author="J. van der Plas" w:date="2021-04-07T14:48:00Z" w:initials="JvdP">
    <w:p w14:paraId="232F7185">
      <w:pPr>
        <w:pStyle w:val="9"/>
        <w:rPr>
          <w:lang w:val="nl-NL"/>
        </w:rPr>
      </w:pPr>
      <w:r>
        <w:rPr>
          <w:lang w:val="nl-NL"/>
        </w:rPr>
        <w:t>Ben je bekend met structural equational modeleing (SEM)?</w:t>
      </w:r>
    </w:p>
  </w:comment>
  <w:comment w:id="43" w:author="J. van der Plas" w:date="2021-04-07T14:48:00Z" w:initials="JvdP">
    <w:p w14:paraId="63F8505F">
      <w:pPr>
        <w:pStyle w:val="9"/>
        <w:rPr>
          <w:lang w:val="nl-NL"/>
        </w:rPr>
      </w:pPr>
      <w:r>
        <w:rPr>
          <w:lang w:val="nl-NL"/>
        </w:rPr>
        <w:t>?</w:t>
      </w:r>
    </w:p>
  </w:comment>
  <w:comment w:id="44" w:author="J. van der Plas" w:date="2021-04-07T14:49:00Z" w:initials="JvdP">
    <w:p w14:paraId="598272A0">
      <w:pPr>
        <w:pStyle w:val="9"/>
        <w:rPr>
          <w:lang w:val="nl-NL"/>
        </w:rPr>
      </w:pPr>
      <w:r>
        <w:rPr>
          <w:lang w:val="nl-NL"/>
        </w:rPr>
        <w:t>Onduidelijk zin – wat is dan referee bias?</w:t>
      </w:r>
    </w:p>
  </w:comment>
  <w:comment w:id="45" w:author="J. van der Plas" w:date="2021-04-07T14:50:00Z" w:initials="JvdP">
    <w:p w14:paraId="0A145EBD">
      <w:pPr>
        <w:pStyle w:val="9"/>
        <w:rPr>
          <w:lang w:val="nl-NL"/>
        </w:rPr>
      </w:pPr>
      <w:r>
        <w:rPr>
          <w:lang w:val="nl-NL"/>
        </w:rPr>
        <w:t>Dit snap ik niet?</w:t>
      </w:r>
    </w:p>
    <w:p w14:paraId="14205CE6">
      <w:pPr>
        <w:pStyle w:val="9"/>
        <w:rPr>
          <w:lang w:val="nl-NL"/>
        </w:rPr>
      </w:pPr>
      <w:r>
        <w:rPr>
          <w:lang w:val="nl-NL"/>
        </w:rPr>
        <w:br w:type="textWrapping"/>
      </w:r>
      <w:r>
        <w:rPr>
          <w:lang w:val="nl-NL"/>
        </w:rPr>
        <w:t>D</w:t>
      </w:r>
    </w:p>
  </w:comment>
  <w:comment w:id="46" w:author="J. van der Plas" w:date="2021-04-07T14:51:00Z" w:initials="JvdP">
    <w:p w14:paraId="3F3714D6">
      <w:pPr>
        <w:pStyle w:val="9"/>
        <w:rPr>
          <w:lang w:val="nl-NL"/>
        </w:rPr>
      </w:pPr>
      <w:r>
        <w:rPr>
          <w:lang w:val="nl-NL"/>
        </w:rPr>
        <w:t>Ben je het ermee eens dat deze pargraaf heel ongestructuurd is. Wat wil je nu eigenlijk overbrengen in deze paragraaf?</w:t>
      </w:r>
      <w:r>
        <w:rPr>
          <w:lang w:val="nl-NL"/>
        </w:rPr>
        <w:br w:type="textWrapping"/>
      </w:r>
      <w:r>
        <w:rPr>
          <w:lang w:val="nl-NL"/>
        </w:rPr>
        <w:br w:type="textWrapping"/>
      </w:r>
      <w:r>
        <w:rPr>
          <w:lang w:val="nl-NL"/>
        </w:rPr>
        <w:t>D</w:t>
      </w:r>
    </w:p>
  </w:comment>
  <w:comment w:id="47" w:author="J. van der Plas" w:date="2021-04-07T14:52:00Z" w:initials="JvdP">
    <w:p w14:paraId="11B51B78">
      <w:pPr>
        <w:pStyle w:val="9"/>
        <w:rPr>
          <w:lang w:val="nl-NL"/>
        </w:rPr>
      </w:pPr>
      <w:r>
        <w:rPr>
          <w:lang w:val="nl-NL"/>
        </w:rPr>
        <w:t>Unclear acrynoms</w:t>
      </w:r>
    </w:p>
  </w:comment>
  <w:comment w:id="48" w:author="J. van der Plas" w:date="2021-04-07T14:52:00Z" w:initials="JvdP">
    <w:p w14:paraId="789D766F">
      <w:pPr>
        <w:pStyle w:val="9"/>
      </w:pPr>
      <w:r>
        <w:t>Significant?</w:t>
      </w:r>
    </w:p>
  </w:comment>
  <w:comment w:id="49" w:author="J. van der Plas" w:date="2021-04-07T14:52:00Z" w:initials="JvdP">
    <w:p w14:paraId="3B790CF5">
      <w:pPr>
        <w:pStyle w:val="9"/>
      </w:pPr>
      <w:r>
        <w:t>idem</w:t>
      </w:r>
    </w:p>
  </w:comment>
  <w:comment w:id="50" w:author="J. van der Plas" w:date="2021-04-07T14:53:00Z" w:initials="JvdP">
    <w:p w14:paraId="044A78B7">
      <w:pPr>
        <w:pStyle w:val="9"/>
      </w:pPr>
      <w:r>
        <w:t>Onnodig complexe zin.</w:t>
      </w:r>
    </w:p>
  </w:comment>
  <w:comment w:id="51" w:author="J. van der Plas" w:date="2021-04-07T14:53:00Z" w:initials="JvdP">
    <w:p w14:paraId="43BD7E9B">
      <w:pPr>
        <w:pStyle w:val="9"/>
      </w:pPr>
      <w:r>
        <w:t>Significant?</w:t>
      </w:r>
    </w:p>
  </w:comment>
  <w:comment w:id="52" w:author="J. van der Plas" w:date="2021-04-07T14:55:00Z" w:initials="JvdP">
    <w:p w14:paraId="3C437688">
      <w:pPr>
        <w:pStyle w:val="9"/>
        <w:rPr>
          <w:lang w:val="nl-NL"/>
        </w:rPr>
      </w:pPr>
      <w:r>
        <w:rPr>
          <w:lang w:val="nl-NL"/>
        </w:rPr>
        <w:t>Onduidelijk wat nu je latente variabelen zijn in je model</w:t>
      </w:r>
    </w:p>
  </w:comment>
  <w:comment w:id="53" w:author="J. van der Plas" w:date="2021-04-07T14:54:00Z" w:initials="JvdP">
    <w:p w14:paraId="12C362AF">
      <w:pPr>
        <w:pStyle w:val="9"/>
        <w:rPr>
          <w:lang w:val="nl-NL"/>
        </w:rPr>
      </w:pPr>
      <w:r>
        <w:rPr>
          <w:lang w:val="nl-NL"/>
        </w:rPr>
        <w:t>Waar is de error term?</w:t>
      </w:r>
    </w:p>
  </w:comment>
  <w:comment w:id="54" w:author="J. van der Plas" w:date="2021-04-07T14:54:00Z" w:initials="JvdP">
    <w:p w14:paraId="79FD39EA">
      <w:pPr>
        <w:pStyle w:val="9"/>
        <w:rPr>
          <w:lang w:val="nl-NL"/>
        </w:rPr>
      </w:pPr>
      <w:r>
        <w:rPr>
          <w:lang w:val="nl-NL"/>
        </w:rPr>
        <w:t>Mis je niet bepaald belangrijke variabele (zoals referee bias?</w:t>
      </w:r>
    </w:p>
  </w:comment>
  <w:comment w:id="55" w:author="J. van der Plas" w:date="2021-04-07T14:56:00Z" w:initials="JvdP">
    <w:p w14:paraId="75D3461F">
      <w:pPr>
        <w:pStyle w:val="9"/>
      </w:pPr>
      <w:r>
        <w:t>Waarom equation 1?</w:t>
      </w:r>
    </w:p>
    <w:p w14:paraId="5E163ED9">
      <w:pPr>
        <w:pStyle w:val="9"/>
      </w:pPr>
    </w:p>
    <w:p w14:paraId="448B4967">
      <w:pPr>
        <w:pStyle w:val="9"/>
      </w:pPr>
      <w:r>
        <w:t>D</w:t>
      </w:r>
    </w:p>
  </w:comment>
  <w:comment w:id="56" w:author="J. van der Plas" w:date="2021-04-07T14:57:00Z" w:initials="JvdP">
    <w:p w14:paraId="40431348">
      <w:pPr>
        <w:rPr>
          <w:rFonts w:eastAsiaTheme="minorHAnsi"/>
          <w:lang w:val="nl-NL" w:eastAsia="en-US"/>
        </w:rPr>
      </w:pPr>
      <w:r>
        <w:t xml:space="preserve">Lees: </w:t>
      </w:r>
      <w:r>
        <w:rPr>
          <w:rFonts w:ascii="Arial" w:hAnsi="Arial" w:cs="Arial"/>
          <w:color w:val="222222"/>
          <w:shd w:val="clear" w:color="auto" w:fill="FFFFFF"/>
        </w:rPr>
        <w:t>Pieters, Rik. "Meaningful mediation analysis: Plausible causal inference and informative communication." </w:t>
      </w:r>
      <w:r>
        <w:rPr>
          <w:i/>
          <w:iCs/>
        </w:rPr>
        <w:t>Journal of Consumer Research</w:t>
      </w:r>
      <w:r>
        <w:t> 44.3 (2017): 692-716.</w:t>
      </w:r>
    </w:p>
    <w:p w14:paraId="707720B1">
      <w:pPr>
        <w:pStyle w:val="9"/>
      </w:pPr>
    </w:p>
    <w:p w14:paraId="5B8A7865">
      <w:pPr>
        <w:pStyle w:val="9"/>
      </w:pPr>
      <w:r>
        <w:t>En schrijf equations opnieuw.</w:t>
      </w:r>
    </w:p>
  </w:comment>
  <w:comment w:id="57" w:author="J. van der Plas" w:date="2021-04-07T14:41:00Z" w:initials="JvdP">
    <w:p w14:paraId="32E25F40">
      <w:pPr>
        <w:pStyle w:val="9"/>
        <w:rPr>
          <w:lang w:val="nl-NL"/>
        </w:rPr>
      </w:pPr>
      <w:r>
        <w:rPr>
          <w:lang w:val="nl-NL"/>
        </w:rPr>
        <w:t>Kortom:</w:t>
      </w:r>
    </w:p>
    <w:p w14:paraId="0AB1291F">
      <w:pPr>
        <w:pStyle w:val="9"/>
        <w:rPr>
          <w:lang w:val="nl-NL"/>
        </w:rPr>
      </w:pPr>
    </w:p>
    <w:p w14:paraId="4CEB120E">
      <w:pPr>
        <w:pStyle w:val="9"/>
        <w:rPr>
          <w:lang w:val="nl-NL"/>
        </w:rPr>
      </w:pPr>
      <w:r>
        <w:rPr>
          <w:lang w:val="nl-NL"/>
        </w:rPr>
        <w:t>Je tekst is vrij lang, complex, niet erg gestructureerd. Lees je tekst zelf eerst goed na voordat je hem volgende keer inlevert. Het is voor mij moeilijk om zo inhoudelijk feedback te 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7227D7" w15:done="0"/>
  <w15:commentEx w15:paraId="258A41AD" w15:done="0"/>
  <w15:commentEx w15:paraId="10A02934" w15:done="0"/>
  <w15:commentEx w15:paraId="75CC4292" w15:done="0"/>
  <w15:commentEx w15:paraId="59B43BD9" w15:done="0"/>
  <w15:commentEx w15:paraId="4971428E" w15:done="0"/>
  <w15:commentEx w15:paraId="58E01665" w15:done="0"/>
  <w15:commentEx w15:paraId="68566ADB" w15:done="0"/>
  <w15:commentEx w15:paraId="150A5691" w15:done="0"/>
  <w15:commentEx w15:paraId="11B04698" w15:done="0"/>
  <w15:commentEx w15:paraId="511F5D12" w15:done="0"/>
  <w15:commentEx w15:paraId="76446E0C" w15:done="0"/>
  <w15:commentEx w15:paraId="188E3F40" w15:done="0"/>
  <w15:commentEx w15:paraId="59A2604C" w15:done="0"/>
  <w15:commentEx w15:paraId="723C7B8C" w15:done="0"/>
  <w15:commentEx w15:paraId="79382656" w15:done="0"/>
  <w15:commentEx w15:paraId="66E54BF0" w15:done="0"/>
  <w15:commentEx w15:paraId="63DC3D1D" w15:done="0"/>
  <w15:commentEx w15:paraId="59F25756" w15:done="0"/>
  <w15:commentEx w15:paraId="196D1CFB" w15:done="0"/>
  <w15:commentEx w15:paraId="323237E7" w15:done="0"/>
  <w15:commentEx w15:paraId="1D700CAF" w15:done="0"/>
  <w15:commentEx w15:paraId="67B23A5E" w15:done="0"/>
  <w15:commentEx w15:paraId="597553D4" w15:done="0"/>
  <w15:commentEx w15:paraId="0963027A" w15:done="0"/>
  <w15:commentEx w15:paraId="782D6F8E" w15:done="0"/>
  <w15:commentEx w15:paraId="615A7376" w15:done="0"/>
  <w15:commentEx w15:paraId="5501203A" w15:done="0"/>
  <w15:commentEx w15:paraId="25841114" w15:done="0"/>
  <w15:commentEx w15:paraId="59587A1A" w15:done="0"/>
  <w15:commentEx w15:paraId="085E2C8B" w15:done="0"/>
  <w15:commentEx w15:paraId="35153C14" w15:done="0"/>
  <w15:commentEx w15:paraId="61B61096" w15:done="0"/>
  <w15:commentEx w15:paraId="0B8C5DDC" w15:done="0"/>
  <w15:commentEx w15:paraId="6E330A04" w15:done="0"/>
  <w15:commentEx w15:paraId="3F131B1B" w15:done="0"/>
  <w15:commentEx w15:paraId="3FEB6781" w15:done="0"/>
  <w15:commentEx w15:paraId="3C775580" w15:done="0"/>
  <w15:commentEx w15:paraId="1E7043DE" w15:done="0"/>
  <w15:commentEx w15:paraId="29A11BAA" w15:done="0"/>
  <w15:commentEx w15:paraId="58AC5E0F" w15:done="0"/>
  <w15:commentEx w15:paraId="697D1457" w15:done="0"/>
  <w15:commentEx w15:paraId="232F7185" w15:done="0"/>
  <w15:commentEx w15:paraId="63F8505F" w15:done="0"/>
  <w15:commentEx w15:paraId="598272A0" w15:done="0"/>
  <w15:commentEx w15:paraId="14205CE6" w15:done="0"/>
  <w15:commentEx w15:paraId="3F3714D6" w15:done="0"/>
  <w15:commentEx w15:paraId="11B51B78" w15:done="0"/>
  <w15:commentEx w15:paraId="789D766F" w15:done="0"/>
  <w15:commentEx w15:paraId="3B790CF5" w15:done="0"/>
  <w15:commentEx w15:paraId="044A78B7" w15:done="0"/>
  <w15:commentEx w15:paraId="43BD7E9B" w15:done="0"/>
  <w15:commentEx w15:paraId="3C437688" w15:done="0"/>
  <w15:commentEx w15:paraId="12C362AF" w15:done="0"/>
  <w15:commentEx w15:paraId="79FD39EA" w15:done="0"/>
  <w15:commentEx w15:paraId="448B4967" w15:done="0"/>
  <w15:commentEx w15:paraId="5B8A7865" w15:done="0"/>
  <w15:commentEx w15:paraId="4CEB12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eastAsia="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4D6A80"/>
    <w:rsid w:val="00526663"/>
    <w:rsid w:val="006B03B9"/>
    <w:rsid w:val="0071028C"/>
    <w:rsid w:val="0071418F"/>
    <w:rsid w:val="00721D6B"/>
    <w:rsid w:val="00805685"/>
    <w:rsid w:val="009E60E0"/>
    <w:rsid w:val="00A6425D"/>
    <w:rsid w:val="00B54012"/>
    <w:rsid w:val="00BD1106"/>
    <w:rsid w:val="00CD24D5"/>
    <w:rsid w:val="00CD78EE"/>
    <w:rsid w:val="00D045D2"/>
    <w:rsid w:val="00E67F92"/>
    <w:rsid w:val="00E92F40"/>
    <w:rsid w:val="00F81952"/>
    <w:rsid w:val="00FC2C8C"/>
    <w:rsid w:val="01385761"/>
    <w:rsid w:val="01D70D33"/>
    <w:rsid w:val="03892D85"/>
    <w:rsid w:val="0470724D"/>
    <w:rsid w:val="05743627"/>
    <w:rsid w:val="06422BFE"/>
    <w:rsid w:val="07570B6D"/>
    <w:rsid w:val="07BA06F8"/>
    <w:rsid w:val="07F376EA"/>
    <w:rsid w:val="0893118C"/>
    <w:rsid w:val="08C810B4"/>
    <w:rsid w:val="0B2C600B"/>
    <w:rsid w:val="0D2C3F28"/>
    <w:rsid w:val="0E0C6FEB"/>
    <w:rsid w:val="0E6233FD"/>
    <w:rsid w:val="108A42DF"/>
    <w:rsid w:val="120B0C2D"/>
    <w:rsid w:val="121F4A65"/>
    <w:rsid w:val="12F16338"/>
    <w:rsid w:val="13471D18"/>
    <w:rsid w:val="13BE162D"/>
    <w:rsid w:val="14DB223F"/>
    <w:rsid w:val="14E67B51"/>
    <w:rsid w:val="15167E0D"/>
    <w:rsid w:val="15532780"/>
    <w:rsid w:val="15B053AA"/>
    <w:rsid w:val="16916B81"/>
    <w:rsid w:val="171A53D1"/>
    <w:rsid w:val="1813561F"/>
    <w:rsid w:val="18F3580A"/>
    <w:rsid w:val="19C00102"/>
    <w:rsid w:val="19FE4432"/>
    <w:rsid w:val="1A8D54F2"/>
    <w:rsid w:val="1C4C2DB9"/>
    <w:rsid w:val="1CA473E9"/>
    <w:rsid w:val="1CBD2ABF"/>
    <w:rsid w:val="1CD46CA9"/>
    <w:rsid w:val="1DDE3CD7"/>
    <w:rsid w:val="1E63417C"/>
    <w:rsid w:val="1F195267"/>
    <w:rsid w:val="1F6804FF"/>
    <w:rsid w:val="21CA4B06"/>
    <w:rsid w:val="22C94760"/>
    <w:rsid w:val="23071473"/>
    <w:rsid w:val="231B2C0B"/>
    <w:rsid w:val="237F5399"/>
    <w:rsid w:val="24810D0E"/>
    <w:rsid w:val="24A47900"/>
    <w:rsid w:val="250A29A3"/>
    <w:rsid w:val="26AC523C"/>
    <w:rsid w:val="2843614F"/>
    <w:rsid w:val="28E16B2D"/>
    <w:rsid w:val="2A1E743A"/>
    <w:rsid w:val="2A8F13CE"/>
    <w:rsid w:val="2B0125BB"/>
    <w:rsid w:val="2BE3280A"/>
    <w:rsid w:val="2CED1858"/>
    <w:rsid w:val="2DC74CCA"/>
    <w:rsid w:val="2DD734BA"/>
    <w:rsid w:val="2FAA5781"/>
    <w:rsid w:val="306E3B9A"/>
    <w:rsid w:val="331B166E"/>
    <w:rsid w:val="332E4F4F"/>
    <w:rsid w:val="352E5BF0"/>
    <w:rsid w:val="358F40E1"/>
    <w:rsid w:val="36862CF2"/>
    <w:rsid w:val="36C31856"/>
    <w:rsid w:val="371337F9"/>
    <w:rsid w:val="379D5420"/>
    <w:rsid w:val="38FD6A0F"/>
    <w:rsid w:val="392B0C06"/>
    <w:rsid w:val="39475766"/>
    <w:rsid w:val="3A912783"/>
    <w:rsid w:val="3CFC1C88"/>
    <w:rsid w:val="3E0A495A"/>
    <w:rsid w:val="3EB34008"/>
    <w:rsid w:val="3F237C59"/>
    <w:rsid w:val="3F403E94"/>
    <w:rsid w:val="3F606F94"/>
    <w:rsid w:val="41DC3C69"/>
    <w:rsid w:val="426A3D7D"/>
    <w:rsid w:val="43087F3D"/>
    <w:rsid w:val="430E68BC"/>
    <w:rsid w:val="437C2CCB"/>
    <w:rsid w:val="439A2E01"/>
    <w:rsid w:val="45E073B5"/>
    <w:rsid w:val="464F0C83"/>
    <w:rsid w:val="49515130"/>
    <w:rsid w:val="4BA60C1F"/>
    <w:rsid w:val="4BC110DA"/>
    <w:rsid w:val="4C45682F"/>
    <w:rsid w:val="4CF73F69"/>
    <w:rsid w:val="4F9C2563"/>
    <w:rsid w:val="502916CA"/>
    <w:rsid w:val="53513493"/>
    <w:rsid w:val="556F4105"/>
    <w:rsid w:val="55EE7CA4"/>
    <w:rsid w:val="564E6D7E"/>
    <w:rsid w:val="58160819"/>
    <w:rsid w:val="59CD1724"/>
    <w:rsid w:val="59D8670A"/>
    <w:rsid w:val="5A996D74"/>
    <w:rsid w:val="5CAA4AFC"/>
    <w:rsid w:val="5CCB72B1"/>
    <w:rsid w:val="5D01052D"/>
    <w:rsid w:val="5D211E75"/>
    <w:rsid w:val="5DBB6E8B"/>
    <w:rsid w:val="5E460160"/>
    <w:rsid w:val="5F0415F3"/>
    <w:rsid w:val="5FBD3E2B"/>
    <w:rsid w:val="5FE8340F"/>
    <w:rsid w:val="60434D45"/>
    <w:rsid w:val="610352D9"/>
    <w:rsid w:val="61133EA1"/>
    <w:rsid w:val="62EE0096"/>
    <w:rsid w:val="63C6601E"/>
    <w:rsid w:val="643A3302"/>
    <w:rsid w:val="64E6349C"/>
    <w:rsid w:val="656555C0"/>
    <w:rsid w:val="658C639B"/>
    <w:rsid w:val="66084953"/>
    <w:rsid w:val="6741657A"/>
    <w:rsid w:val="69226293"/>
    <w:rsid w:val="69461B0E"/>
    <w:rsid w:val="69BB6B5F"/>
    <w:rsid w:val="69FF61E3"/>
    <w:rsid w:val="6B6B205D"/>
    <w:rsid w:val="6B786300"/>
    <w:rsid w:val="6CBF5146"/>
    <w:rsid w:val="6D75578F"/>
    <w:rsid w:val="6DAE1AA1"/>
    <w:rsid w:val="6DE050A6"/>
    <w:rsid w:val="6DEA4ACE"/>
    <w:rsid w:val="6E362768"/>
    <w:rsid w:val="6F4A0509"/>
    <w:rsid w:val="6F834E05"/>
    <w:rsid w:val="6FC53214"/>
    <w:rsid w:val="70C35153"/>
    <w:rsid w:val="71207E18"/>
    <w:rsid w:val="718A14CB"/>
    <w:rsid w:val="73846508"/>
    <w:rsid w:val="74905361"/>
    <w:rsid w:val="74A60546"/>
    <w:rsid w:val="756624F3"/>
    <w:rsid w:val="759A1D94"/>
    <w:rsid w:val="75DC4B8A"/>
    <w:rsid w:val="7631246F"/>
    <w:rsid w:val="77E441AB"/>
    <w:rsid w:val="783C5043"/>
    <w:rsid w:val="79361773"/>
    <w:rsid w:val="796F2EA1"/>
    <w:rsid w:val="7AFB7ABD"/>
    <w:rsid w:val="7B4A1E86"/>
    <w:rsid w:val="7BC83034"/>
    <w:rsid w:val="7CF47B41"/>
    <w:rsid w:val="7E087B62"/>
    <w:rsid w:val="7E4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3"/>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uiPriority w:val="0"/>
    <w:rPr>
      <w:sz w:val="16"/>
      <w:szCs w:val="16"/>
    </w:rPr>
  </w:style>
  <w:style w:type="paragraph" w:styleId="9">
    <w:name w:val="annotation text"/>
    <w:basedOn w:val="1"/>
    <w:link w:val="31"/>
    <w:uiPriority w:val="0"/>
  </w:style>
  <w:style w:type="paragraph" w:styleId="10">
    <w:name w:val="annotation subject"/>
    <w:basedOn w:val="9"/>
    <w:next w:val="9"/>
    <w:link w:val="32"/>
    <w:uiPriority w:val="0"/>
    <w:rPr>
      <w:b/>
      <w:bCs/>
    </w:rPr>
  </w:style>
  <w:style w:type="paragraph" w:styleId="11">
    <w:name w:val="footer"/>
    <w:basedOn w:val="1"/>
    <w:qFormat/>
    <w:uiPriority w:val="0"/>
    <w:pPr>
      <w:tabs>
        <w:tab w:val="center" w:pos="4153"/>
        <w:tab w:val="right" w:pos="8306"/>
      </w:tabs>
      <w:snapToGrid w:val="0"/>
    </w:pPr>
    <w:rPr>
      <w:sz w:val="18"/>
      <w:szCs w:val="18"/>
    </w:rPr>
  </w:style>
  <w:style w:type="character" w:styleId="12">
    <w:name w:val="footnote reference"/>
    <w:basedOn w:val="4"/>
    <w:qFormat/>
    <w:uiPriority w:val="0"/>
    <w:rPr>
      <w:vertAlign w:val="superscript"/>
    </w:rPr>
  </w:style>
  <w:style w:type="paragraph" w:styleId="13">
    <w:name w:val="footnote text"/>
    <w:basedOn w:val="1"/>
    <w:qFormat/>
    <w:uiPriority w:val="0"/>
    <w:pPr>
      <w:snapToGrid w:val="0"/>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character" w:styleId="15">
    <w:name w:val="Hyperlink"/>
    <w:basedOn w:val="4"/>
    <w:unhideWhenUsed/>
    <w:qFormat/>
    <w:uiPriority w:val="99"/>
    <w:rPr>
      <w:color w:val="0563C1" w:themeColor="hyperlink"/>
      <w:u w:val="single"/>
      <w14:textFill>
        <w14:solidFill>
          <w14:schemeClr w14:val="hlink"/>
        </w14:solidFill>
      </w14:textFill>
    </w:rPr>
  </w:style>
  <w:style w:type="paragraph" w:styleId="16">
    <w:name w:val="Plain Text"/>
    <w:basedOn w:val="1"/>
    <w:uiPriority w:val="0"/>
    <w:rPr>
      <w:rFonts w:ascii="SimSun" w:hAnsi="Courier New" w:cs="Courier New"/>
      <w:szCs w:val="21"/>
    </w:rPr>
  </w:style>
  <w:style w:type="table" w:styleId="1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customStyle="1" w:styleId="22">
    <w:name w:val="TOC Heading1"/>
    <w:basedOn w:val="2"/>
    <w:next w:val="1"/>
    <w:unhideWhenUsed/>
    <w:qFormat/>
    <w:uiPriority w:val="39"/>
    <w:pPr>
      <w:numPr>
        <w:numId w:val="0"/>
      </w:numPr>
      <w:jc w:val="left"/>
      <w:outlineLvl w:val="9"/>
    </w:pPr>
    <w:rPr>
      <w:sz w:val="32"/>
    </w:rPr>
  </w:style>
  <w:style w:type="paragraph" w:styleId="23">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4">
    <w:name w:val="font51"/>
    <w:qFormat/>
    <w:uiPriority w:val="0"/>
    <w:rPr>
      <w:rFonts w:hint="default" w:ascii="Times New Roman" w:hAnsi="Times New Roman" w:cs="Times New Roman"/>
      <w:i/>
      <w:iCs/>
      <w:color w:val="222222"/>
      <w:sz w:val="24"/>
      <w:szCs w:val="24"/>
      <w:u w:val="none"/>
    </w:rPr>
  </w:style>
  <w:style w:type="character" w:customStyle="1" w:styleId="25">
    <w:name w:val="font61"/>
    <w:uiPriority w:val="0"/>
    <w:rPr>
      <w:rFonts w:hint="default" w:ascii="Times New Roman" w:hAnsi="Times New Roman" w:cs="Times New Roman"/>
      <w:i/>
      <w:iCs/>
      <w:color w:val="212121"/>
      <w:sz w:val="24"/>
      <w:szCs w:val="24"/>
      <w:u w:val="none"/>
    </w:rPr>
  </w:style>
  <w:style w:type="character" w:customStyle="1" w:styleId="26">
    <w:name w:val="font41"/>
    <w:qFormat/>
    <w:uiPriority w:val="0"/>
    <w:rPr>
      <w:rFonts w:hint="default" w:ascii="Times New Roman" w:hAnsi="Times New Roman" w:cs="Times New Roman"/>
      <w:color w:val="212121"/>
      <w:sz w:val="24"/>
      <w:szCs w:val="24"/>
      <w:u w:val="none"/>
    </w:rPr>
  </w:style>
  <w:style w:type="character" w:customStyle="1" w:styleId="27">
    <w:name w:val="font31"/>
    <w:qFormat/>
    <w:uiPriority w:val="0"/>
    <w:rPr>
      <w:rFonts w:hint="default" w:ascii="Times New Roman" w:hAnsi="Times New Roman" w:cs="Times New Roman"/>
      <w:color w:val="222222"/>
      <w:sz w:val="24"/>
      <w:szCs w:val="24"/>
      <w:u w:val="none"/>
    </w:rPr>
  </w:style>
  <w:style w:type="character" w:customStyle="1" w:styleId="28">
    <w:name w:val="font71"/>
    <w:qFormat/>
    <w:uiPriority w:val="0"/>
    <w:rPr>
      <w:rFonts w:hint="default" w:ascii="Times New Roman" w:hAnsi="Times New Roman" w:cs="Times New Roman"/>
      <w:i/>
      <w:iCs/>
      <w:color w:val="333333"/>
      <w:sz w:val="24"/>
      <w:szCs w:val="24"/>
      <w:u w:val="none"/>
    </w:rPr>
  </w:style>
  <w:style w:type="character" w:customStyle="1" w:styleId="29">
    <w:name w:val="font81"/>
    <w:qFormat/>
    <w:uiPriority w:val="0"/>
    <w:rPr>
      <w:rFonts w:hint="default" w:ascii="Times New Roman" w:hAnsi="Times New Roman" w:cs="Times New Roman"/>
      <w:b/>
      <w:bCs/>
      <w:color w:val="333333"/>
      <w:sz w:val="24"/>
      <w:szCs w:val="24"/>
      <w:u w:val="none"/>
    </w:rPr>
  </w:style>
  <w:style w:type="character" w:customStyle="1" w:styleId="30">
    <w:name w:val="font01"/>
    <w:qFormat/>
    <w:uiPriority w:val="0"/>
    <w:rPr>
      <w:rFonts w:hint="default" w:ascii="Times New Roman" w:hAnsi="Times New Roman" w:cs="Times New Roman"/>
      <w:color w:val="333333"/>
      <w:sz w:val="24"/>
      <w:szCs w:val="24"/>
      <w:u w:val="none"/>
    </w:rPr>
  </w:style>
  <w:style w:type="character" w:customStyle="1" w:styleId="31">
    <w:name w:val="Comment Text Char"/>
    <w:basedOn w:val="4"/>
    <w:link w:val="9"/>
    <w:uiPriority w:val="0"/>
    <w:rPr>
      <w:rFonts w:asciiTheme="minorHAnsi" w:hAnsiTheme="minorHAnsi" w:eastAsiaTheme="minorEastAsia" w:cstheme="minorBidi"/>
      <w:lang w:eastAsia="zh-CN"/>
    </w:rPr>
  </w:style>
  <w:style w:type="character" w:customStyle="1" w:styleId="32">
    <w:name w:val="Comment Subject Char"/>
    <w:basedOn w:val="31"/>
    <w:link w:val="10"/>
    <w:uiPriority w:val="0"/>
    <w:rPr>
      <w:rFonts w:asciiTheme="minorHAnsi" w:hAnsiTheme="minorHAnsi" w:eastAsiaTheme="minorEastAsia" w:cstheme="minorBidi"/>
      <w:b/>
      <w:bCs/>
      <w:lang w:eastAsia="zh-CN"/>
    </w:rPr>
  </w:style>
  <w:style w:type="character" w:customStyle="1" w:styleId="33">
    <w:name w:val="Balloon Text Char"/>
    <w:basedOn w:val="4"/>
    <w:link w:val="6"/>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29</Pages>
  <Words>9846</Words>
  <Characters>56123</Characters>
  <Lines>467</Lines>
  <Paragraphs>131</Paragraphs>
  <TotalTime>61</TotalTime>
  <ScaleCrop>false</ScaleCrop>
  <LinksUpToDate>false</LinksUpToDate>
  <CharactersWithSpaces>65838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2021-04-12T15:28:35Z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