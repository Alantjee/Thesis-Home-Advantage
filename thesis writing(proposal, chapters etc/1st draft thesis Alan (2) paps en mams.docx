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spacing w:line="360" w:lineRule="auto"/>
        <w:ind w:firstLine="210"/>
        <w:rPr>
          <w:sz w:val="52"/>
          <w:szCs w:val="52"/>
        </w:rPr>
      </w:pPr>
      <w:r>
        <w:rPr>
          <w:sz w:val="52"/>
          <w:szCs w:val="52"/>
          <w:rtl w:val="0"/>
        </w:rPr>
        <w:t>What is the effect of crowd support on team performance and home advantage?</w:t>
      </w:r>
    </w:p>
    <w:p>
      <w:pPr>
        <w:spacing w:before="161" w:line="360" w:lineRule="auto"/>
        <w:ind w:left="210" w:right="206" w:firstLine="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An analysis of the influences of “ghost games” on home advantage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6" w:after="0" w:line="36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114300" distR="114300">
            <wp:extent cx="4724400" cy="4403725"/>
            <wp:effectExtent l="0" t="0" r="0" b="0"/>
            <wp:docPr id="53" name="image34.png"/>
            <wp:cNvGraphicFramePr/>
            <a:graphic xmlns:a="http://schemas.openxmlformats.org/drawingml/2006/main">
              <a:graphicData uri="http://schemas.openxmlformats.org/drawingml/2006/picture">
                <pic:pic xmlns:pic="http://schemas.openxmlformats.org/drawingml/2006/picture">
                  <pic:nvPicPr>
                    <pic:cNvPr id="53" name="image34.png"/>
                    <pic:cNvPicPr preferRelativeResize="0"/>
                  </pic:nvPicPr>
                  <pic:blipFill>
                    <a:blip r:embed="rId8"/>
                    <a:srcRect/>
                    <a:stretch>
                      <a:fillRect/>
                    </a:stretch>
                  </pic:blipFill>
                  <pic:spPr>
                    <a:xfrm>
                      <a:off x="0" y="0"/>
                      <a:ext cx="4724400" cy="4403725"/>
                    </a:xfrm>
                    <a:prstGeom prst="rect">
                      <a:avLst/>
                    </a:prstGeom>
                  </pic:spPr>
                </pic:pic>
              </a:graphicData>
            </a:graphic>
          </wp:inline>
        </w:drawing>
      </w:r>
    </w:p>
    <w:p>
      <w:pPr>
        <w:keepNext w:val="0"/>
        <w:keepLines w:val="0"/>
        <w:widowControl/>
        <w:numPr>
          <w:ilvl w:val="0"/>
          <w:numId w:val="2"/>
        </w:numPr>
        <w:spacing w:line="360" w:lineRule="auto"/>
        <w:ind w:left="0" w:firstLine="0"/>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Rijnders (</w:t>
      </w:r>
      <w:r>
        <w:rPr>
          <w:rFonts w:ascii="Times New Roman" w:hAnsi="Times New Roman" w:eastAsia="Times New Roman" w:cs="Times New Roman"/>
          <w:b/>
          <w:sz w:val="28"/>
          <w:szCs w:val="28"/>
          <w:rtl w:val="0"/>
        </w:rPr>
        <w:t>2063482</w:t>
      </w:r>
      <w:r>
        <w:rPr>
          <w:rFonts w:ascii="Times New Roman" w:hAnsi="Times New Roman" w:eastAsia="Times New Roman" w:cs="Times New Roman"/>
          <w:color w:val="000000"/>
          <w:sz w:val="28"/>
          <w:szCs w:val="28"/>
          <w:rtl w:val="0"/>
        </w:rPr>
        <w:t xml:space="preserve">) </w:t>
      </w:r>
    </w:p>
    <w:p>
      <w:pPr>
        <w:keepNext w:val="0"/>
        <w:keepLines w:val="0"/>
        <w:widowControl/>
        <w:spacing w:line="360" w:lineRule="auto"/>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04-06-2021 </w:t>
      </w:r>
    </w:p>
    <w:p>
      <w:pPr>
        <w:keepNext w:val="0"/>
        <w:keepLines w:val="0"/>
        <w:widowControl/>
        <w:spacing w:line="360" w:lineRule="auto"/>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MSc Marketing Analytics</w:t>
      </w:r>
    </w:p>
    <w:p>
      <w:pPr>
        <w:keepNext w:val="0"/>
        <w:keepLines w:val="0"/>
        <w:widowControl/>
        <w:spacing w:line="360" w:lineRule="auto"/>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Tilburg School of Economics and Management </w:t>
      </w:r>
    </w:p>
    <w:p>
      <w:pPr>
        <w:keepNext w:val="0"/>
        <w:keepLines w:val="0"/>
        <w:widowControl/>
        <w:spacing w:line="360" w:lineRule="auto"/>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Tilburg University </w:t>
      </w: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 xml:space="preserve">Master Thesis Supervisors: </w:t>
      </w:r>
    </w:p>
    <w:p>
      <w:pPr>
        <w:keepNext w:val="0"/>
        <w:keepLines w:val="0"/>
        <w:widowControl/>
        <w:numPr>
          <w:ilvl w:val="0"/>
          <w:numId w:val="3"/>
        </w:numPr>
        <w:spacing w:line="360" w:lineRule="auto"/>
        <w:ind w:left="0" w:firstLine="0"/>
        <w:jc w:val="left"/>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van der Plas MSc</w:t>
      </w:r>
    </w:p>
    <w:p>
      <w:pPr>
        <w:keepNext w:val="0"/>
        <w:keepLines w:val="0"/>
        <w:widowControl/>
        <w:spacing w:line="360" w:lineRule="auto"/>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Dr. A.I.J.G. van Lin (co-reader) </w:t>
      </w:r>
    </w:p>
    <w:p>
      <w:pPr>
        <w:keepNext w:val="0"/>
        <w:keepLines w:val="0"/>
        <w:widowControl/>
        <w:spacing w:line="360" w:lineRule="auto"/>
        <w:jc w:val="left"/>
        <w:rPr>
          <w:rFonts w:ascii="Times New Roman" w:hAnsi="Times New Roman" w:eastAsia="Times New Roman" w:cs="Times New Roman"/>
          <w:color w:val="5B9BD5"/>
          <w:sz w:val="28"/>
          <w:szCs w:val="28"/>
        </w:rPr>
      </w:pPr>
      <w:r>
        <w:rPr>
          <w:rFonts w:ascii="Times New Roman" w:hAnsi="Times New Roman" w:eastAsia="Times New Roman" w:cs="Times New Roman"/>
          <w:color w:val="5B9BD5"/>
          <w:sz w:val="32"/>
          <w:szCs w:val="32"/>
          <w:rtl w:val="0"/>
        </w:rPr>
        <w:t>Management Summary</w:t>
      </w:r>
    </w:p>
    <w:p>
      <w:pPr>
        <w:keepNext w:val="0"/>
        <w:keepLines w:val="0"/>
        <w:widowControl/>
        <w:spacing w:line="360" w:lineRule="auto"/>
        <w:jc w:val="left"/>
        <w:rPr>
          <w:rFonts w:ascii="Times New Roman" w:hAnsi="Times New Roman" w:eastAsia="Times New Roman" w:cs="Times New Roman"/>
          <w:color w:val="000000"/>
          <w:sz w:val="24"/>
          <w:szCs w:val="24"/>
        </w:rPr>
      </w:pPr>
      <w:sdt>
        <w:sdtPr>
          <w:tag w:val="goog_rdk_0"/>
          <w:id w:val="0"/>
        </w:sdtPr>
        <w:sdtContent/>
      </w:sdt>
      <w:r>
        <w:rPr>
          <w:rFonts w:ascii="Times New Roman" w:hAnsi="Times New Roman" w:eastAsia="Times New Roman" w:cs="Times New Roman"/>
          <w:color w:val="000000"/>
          <w:sz w:val="24"/>
          <w:szCs w:val="24"/>
          <w:rtl w:val="0"/>
        </w:rPr>
        <w:t xml:space="preserve">The notion of home-advantage is a widely studied concept in sports related academic literature. Crowd support is considered to be one of the major </w:t>
      </w:r>
      <w:sdt>
        <w:sdtPr>
          <w:tag w:val="goog_rdk_1"/>
          <w:id w:val="0"/>
        </w:sdtPr>
        <w:sdtContent/>
      </w:sdt>
      <w:r>
        <w:rPr>
          <w:rFonts w:ascii="Times New Roman" w:hAnsi="Times New Roman" w:eastAsia="Times New Roman" w:cs="Times New Roman"/>
          <w:color w:val="000000"/>
          <w:sz w:val="24"/>
          <w:szCs w:val="24"/>
          <w:rtl w:val="0"/>
        </w:rPr>
        <w:t xml:space="preserve">drivers of team performance and home advantage in sports. However, the effect of crowd support on home advantage and team performance is difficult to directly assess. </w:t>
      </w:r>
      <w:sdt>
        <w:sdtPr>
          <w:tag w:val="goog_rdk_2"/>
          <w:id w:val="0"/>
        </w:sdtPr>
        <w:sdtContent/>
      </w:sdt>
      <w:r>
        <w:rPr>
          <w:rFonts w:ascii="Times New Roman" w:hAnsi="Times New Roman" w:eastAsia="Times New Roman" w:cs="Times New Roman"/>
          <w:color w:val="000000"/>
          <w:sz w:val="24"/>
          <w:szCs w:val="24"/>
          <w:rtl w:val="0"/>
        </w:rPr>
        <w:t xml:space="preserve">We used the extraordinary situation in which all matches across major European football leagues were played behind closed doors following the covid-19 pandemic to directly assess the impact of crowd support on team performance. </w:t>
      </w:r>
    </w:p>
    <w:p>
      <w:pPr>
        <w:keepNext w:val="0"/>
        <w:keepLines w:val="0"/>
        <w:widowControl/>
        <w:spacing w:line="360" w:lineRule="auto"/>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We </w:t>
      </w:r>
      <w:sdt>
        <w:sdtPr>
          <w:tag w:val="goog_rdk_3"/>
          <w:id w:val="0"/>
        </w:sdtPr>
        <w:sdtContent/>
      </w:sdt>
      <w:r>
        <w:rPr>
          <w:rFonts w:ascii="Times New Roman" w:hAnsi="Times New Roman" w:eastAsia="Times New Roman" w:cs="Times New Roman"/>
          <w:color w:val="000000"/>
          <w:sz w:val="24"/>
          <w:szCs w:val="24"/>
          <w:rtl w:val="0"/>
        </w:rPr>
        <w:t xml:space="preserve">enriched the analysis by looking into the effect of several moderating variables namely, the average age of players, the number of foreign players in the squad, the absolute crowd size and </w:t>
      </w:r>
      <w:sdt>
        <w:sdtPr>
          <w:tag w:val="goog_rdk_4"/>
          <w:id w:val="0"/>
        </w:sdtPr>
        <w:sdtContent/>
      </w:sdt>
      <w:r>
        <w:rPr>
          <w:rFonts w:ascii="Times New Roman" w:hAnsi="Times New Roman" w:eastAsia="Times New Roman" w:cs="Times New Roman"/>
          <w:color w:val="000000"/>
          <w:sz w:val="24"/>
          <w:szCs w:val="24"/>
          <w:rtl w:val="0"/>
        </w:rPr>
        <w:t xml:space="preserve">the </w:t>
      </w:r>
      <w:r>
        <w:rPr>
          <w:rFonts w:ascii="Times New Roman" w:hAnsi="Times New Roman" w:eastAsia="Times New Roman" w:cs="Times New Roman"/>
          <w:sz w:val="24"/>
          <w:szCs w:val="24"/>
          <w:rtl w:val="0"/>
        </w:rPr>
        <w:t>occupancy</w:t>
      </w:r>
      <w:r>
        <w:rPr>
          <w:rFonts w:ascii="Times New Roman" w:hAnsi="Times New Roman" w:eastAsia="Times New Roman" w:cs="Times New Roman"/>
          <w:color w:val="000000"/>
          <w:sz w:val="24"/>
          <w:szCs w:val="24"/>
          <w:rtl w:val="0"/>
        </w:rPr>
        <w:t xml:space="preserve"> rate. Furthermore, we assessed to what extent the influence of crowd support on team performance is </w:t>
      </w:r>
      <w:sdt>
        <w:sdtPr>
          <w:tag w:val="goog_rdk_5"/>
          <w:id w:val="0"/>
        </w:sdtPr>
        <w:sdtContent/>
      </w:sdt>
      <w:r>
        <w:rPr>
          <w:rFonts w:ascii="Times New Roman" w:hAnsi="Times New Roman" w:eastAsia="Times New Roman" w:cs="Times New Roman"/>
          <w:color w:val="000000"/>
          <w:sz w:val="24"/>
          <w:szCs w:val="24"/>
          <w:rtl w:val="0"/>
        </w:rPr>
        <w:t xml:space="preserve">mediated by a referee bias in favour of home teams. We used a structural equation model to perform a moderated mediation analysis to assess the influence of crowd support on team performance. We incorporated referee bias as a latent construct comprising of differences in fouls and yellow cards for home and away teams. In goal difference and points difference we used </w:t>
      </w:r>
      <w:sdt>
        <w:sdtPr>
          <w:tag w:val="goog_rdk_6"/>
          <w:id w:val="0"/>
        </w:sdtPr>
        <w:sdtContent>
          <w:ins w:id="0" w:author="chris rijnders" w:date="2021-05-21T19:00:36Z">
            <w:r>
              <w:rPr>
                <w:rFonts w:ascii="Times New Roman" w:hAnsi="Times New Roman" w:eastAsia="Times New Roman" w:cs="Times New Roman"/>
                <w:color w:val="000000"/>
                <w:sz w:val="24"/>
                <w:szCs w:val="24"/>
                <w:rtl w:val="0"/>
              </w:rPr>
              <w:t xml:space="preserve">two </w:t>
            </w:r>
          </w:ins>
        </w:sdtContent>
      </w:sdt>
      <w:sdt>
        <w:sdtPr>
          <w:tag w:val="goog_rdk_7"/>
          <w:id w:val="0"/>
        </w:sdtPr>
        <w:sdtContent>
          <w:r>
            <w:rPr>
              <w:rFonts w:ascii="Times New Roman" w:hAnsi="Times New Roman" w:eastAsia="Times New Roman" w:cs="Times New Roman"/>
              <w:color w:val="000000"/>
              <w:sz w:val="24"/>
              <w:szCs w:val="24"/>
              <w:rtl w:val="0"/>
            </w:rPr>
            <w:t>2</w:t>
          </w:r>
        </w:sdtContent>
      </w:sdt>
      <w:r>
        <w:rPr>
          <w:rFonts w:ascii="Times New Roman" w:hAnsi="Times New Roman" w:eastAsia="Times New Roman" w:cs="Times New Roman"/>
          <w:color w:val="000000"/>
          <w:sz w:val="24"/>
          <w:szCs w:val="24"/>
          <w:rtl w:val="0"/>
        </w:rPr>
        <w:t xml:space="preserve"> </w:t>
      </w:r>
      <w:sdt>
        <w:sdtPr>
          <w:tag w:val="goog_rdk_8"/>
          <w:id w:val="0"/>
        </w:sdtPr>
        <w:sdtContent/>
      </w:sdt>
      <w:r>
        <w:rPr>
          <w:rFonts w:ascii="Times New Roman" w:hAnsi="Times New Roman" w:eastAsia="Times New Roman" w:cs="Times New Roman"/>
          <w:color w:val="000000"/>
          <w:sz w:val="24"/>
          <w:szCs w:val="24"/>
          <w:rtl w:val="0"/>
        </w:rPr>
        <w:t xml:space="preserve">different measure of team performance as dependent variables. </w:t>
      </w:r>
    </w:p>
    <w:p>
      <w:pPr>
        <w:keepNext w:val="0"/>
        <w:keepLines w:val="0"/>
        <w:widowControl/>
        <w:spacing w:line="360" w:lineRule="auto"/>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We found that crowd support significantly affects team performance for both home and away teams. Part of this effect is </w:t>
      </w:r>
      <w:sdt>
        <w:sdtPr>
          <w:tag w:val="goog_rdk_9"/>
          <w:id w:val="0"/>
        </w:sdtPr>
        <w:sdtContent/>
      </w:sdt>
      <w:r>
        <w:rPr>
          <w:rFonts w:ascii="Times New Roman" w:hAnsi="Times New Roman" w:eastAsia="Times New Roman" w:cs="Times New Roman"/>
          <w:color w:val="000000"/>
          <w:sz w:val="24"/>
          <w:szCs w:val="24"/>
          <w:rtl w:val="0"/>
        </w:rPr>
        <w:t xml:space="preserve">mediated by a referee bias for the home team. Furthermore, we found evidence that rather than absolute crowd size, the </w:t>
      </w:r>
      <w:sdt>
        <w:sdtPr>
          <w:tag w:val="goog_rdk_10"/>
          <w:id w:val="0"/>
        </w:sdtPr>
        <w:sdtContent/>
      </w:sdt>
      <w:r>
        <w:rPr>
          <w:rFonts w:ascii="Times New Roman" w:hAnsi="Times New Roman" w:eastAsia="Times New Roman" w:cs="Times New Roman"/>
          <w:color w:val="000000"/>
          <w:sz w:val="24"/>
          <w:szCs w:val="24"/>
          <w:rtl w:val="0"/>
        </w:rPr>
        <w:t xml:space="preserve">occupancy rate plays a major role in the size of the effect of crowd support on team performance. For high levels of crowd occupancy the difference in points and goals was .514 and .737 whereas for low levels of occupancy the gpa only decreased by .197 for goals and .339 for points. We found no evidence for a significant influence of team age and team composition on the relationship between crowd support and team performance. </w:t>
      </w: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4"/>
          <w:szCs w:val="24"/>
          <w:rtl w:val="0"/>
        </w:rPr>
        <w:t xml:space="preserve">Based on these findings marketing managers know that the importance of a filled stadium lies beyond the extra revenue associated with more fans. Higher occupancy levels can mean the difference between qualifying for european football or not </w:t>
      </w:r>
      <w:sdt>
        <w:sdtPr>
          <w:tag w:val="goog_rdk_11"/>
          <w:id w:val="0"/>
        </w:sdtPr>
        <w:sdtContent>
          <w:ins w:id="1" w:author="chris rijnders" w:date="2021-05-21T19:05:25Z">
            <w:r>
              <w:rPr>
                <w:rFonts w:ascii="Times New Roman" w:hAnsi="Times New Roman" w:eastAsia="Times New Roman" w:cs="Times New Roman"/>
                <w:color w:val="000000"/>
                <w:sz w:val="24"/>
                <w:szCs w:val="24"/>
                <w:rtl w:val="0"/>
              </w:rPr>
              <w:t xml:space="preserve">, </w:t>
            </w:r>
          </w:ins>
        </w:sdtContent>
      </w:sdt>
      <w:r>
        <w:rPr>
          <w:rFonts w:ascii="Times New Roman" w:hAnsi="Times New Roman" w:eastAsia="Times New Roman" w:cs="Times New Roman"/>
          <w:color w:val="000000"/>
          <w:sz w:val="24"/>
          <w:szCs w:val="24"/>
          <w:rtl w:val="0"/>
        </w:rPr>
        <w:t xml:space="preserve">or the difference between staying up in the highest division and relegation, </w:t>
      </w:r>
      <w:sdt>
        <w:sdtPr>
          <w:tag w:val="goog_rdk_12"/>
          <w:id w:val="0"/>
        </w:sdtPr>
        <w:sdtContent/>
      </w:sdt>
      <w:r>
        <w:rPr>
          <w:rFonts w:ascii="Times New Roman" w:hAnsi="Times New Roman" w:eastAsia="Times New Roman" w:cs="Times New Roman"/>
          <w:color w:val="000000"/>
          <w:sz w:val="24"/>
          <w:szCs w:val="24"/>
          <w:rtl w:val="0"/>
        </w:rPr>
        <w:t xml:space="preserve">both </w:t>
      </w:r>
      <w:sdt>
        <w:sdtPr>
          <w:tag w:val="goog_rdk_13"/>
          <w:id w:val="0"/>
        </w:sdtPr>
        <w:sdtContent/>
      </w:sdt>
      <w:r>
        <w:rPr>
          <w:rFonts w:ascii="Times New Roman" w:hAnsi="Times New Roman" w:eastAsia="Times New Roman" w:cs="Times New Roman"/>
          <w:color w:val="000000"/>
          <w:sz w:val="24"/>
          <w:szCs w:val="24"/>
          <w:rtl w:val="0"/>
        </w:rPr>
        <w:t xml:space="preserve">with immense financial consequences. Additionally, this </w:t>
      </w:r>
      <w:sdt>
        <w:sdtPr>
          <w:tag w:val="goog_rdk_14"/>
          <w:id w:val="0"/>
        </w:sdtPr>
        <w:sdtContent/>
      </w:sdt>
      <w:r>
        <w:rPr>
          <w:rFonts w:ascii="Times New Roman" w:hAnsi="Times New Roman" w:eastAsia="Times New Roman" w:cs="Times New Roman"/>
          <w:color w:val="000000"/>
          <w:sz w:val="24"/>
          <w:szCs w:val="24"/>
          <w:rtl w:val="0"/>
        </w:rPr>
        <w:t xml:space="preserve">implies that decisions such as moving to a new stadium should only be taken when you are really </w:t>
      </w:r>
      <w:sdt>
        <w:sdtPr>
          <w:tag w:val="goog_rdk_15"/>
          <w:id w:val="0"/>
        </w:sdtPr>
        <w:sdtContent/>
      </w:sdt>
      <w:r>
        <w:rPr>
          <w:rFonts w:ascii="Times New Roman" w:hAnsi="Times New Roman" w:eastAsia="Times New Roman" w:cs="Times New Roman"/>
          <w:color w:val="000000"/>
          <w:sz w:val="24"/>
          <w:szCs w:val="24"/>
          <w:rtl w:val="0"/>
        </w:rPr>
        <w:t xml:space="preserve">sure to be able to fill the stadium as much as the current stadium. </w:t>
      </w: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5B9BD5"/>
          <w:sz w:val="28"/>
          <w:szCs w:val="28"/>
        </w:rPr>
      </w:pPr>
      <w:r>
        <w:rPr>
          <w:rFonts w:ascii="Times New Roman" w:hAnsi="Times New Roman" w:eastAsia="Times New Roman" w:cs="Times New Roman"/>
          <w:color w:val="5B9BD5"/>
          <w:sz w:val="32"/>
          <w:szCs w:val="32"/>
          <w:rtl w:val="0"/>
        </w:rPr>
        <w:t>Preface</w:t>
      </w:r>
    </w:p>
    <w:sdt>
      <w:sdtPr>
        <w:tag w:val="goog_rdk_21"/>
        <w:id w:val="0"/>
      </w:sdtPr>
      <w:sdtContent>
        <w:p>
          <w:pPr>
            <w:keepNext w:val="0"/>
            <w:keepLines w:val="0"/>
            <w:widowControl/>
            <w:spacing w:line="360" w:lineRule="auto"/>
            <w:jc w:val="left"/>
          </w:pPr>
          <w:r>
            <w:rPr>
              <w:rFonts w:ascii="Times New Roman" w:hAnsi="Times New Roman" w:eastAsia="Times New Roman" w:cs="Times New Roman"/>
              <w:color w:val="000000"/>
              <w:sz w:val="24"/>
              <w:szCs w:val="24"/>
              <w:rtl w:val="0"/>
            </w:rPr>
            <w:t>In front of you lies the thesis “</w:t>
          </w:r>
          <w:r>
            <w:rPr>
              <w:rFonts w:ascii="Times New Roman" w:hAnsi="Times New Roman" w:eastAsia="Times New Roman" w:cs="Times New Roman"/>
              <w:i/>
              <w:color w:val="000000"/>
              <w:sz w:val="24"/>
              <w:szCs w:val="24"/>
              <w:rtl w:val="0"/>
            </w:rPr>
            <w:t>What are the effects of crowd support on team performance and home advantage”</w:t>
          </w:r>
          <w:r>
            <w:rPr>
              <w:rFonts w:ascii="Times New Roman" w:hAnsi="Times New Roman" w:eastAsia="Times New Roman" w:cs="Times New Roman"/>
              <w:color w:val="000000"/>
              <w:sz w:val="24"/>
              <w:szCs w:val="24"/>
              <w:rtl w:val="0"/>
            </w:rPr>
            <w:t xml:space="preserve">, which </w:t>
          </w:r>
          <w:sdt>
            <w:sdtPr>
              <w:tag w:val="goog_rdk_16"/>
              <w:id w:val="0"/>
            </w:sdtPr>
            <w:sdtContent/>
          </w:sdt>
          <w:r>
            <w:rPr>
              <w:rFonts w:ascii="Times New Roman" w:hAnsi="Times New Roman" w:eastAsia="Times New Roman" w:cs="Times New Roman"/>
              <w:color w:val="000000"/>
              <w:sz w:val="24"/>
              <w:szCs w:val="24"/>
              <w:rtl w:val="0"/>
            </w:rPr>
            <w:t xml:space="preserve">aimed to understand the influence of crowd support on team performance and referee </w:t>
          </w:r>
          <w:sdt>
            <w:sdtPr>
              <w:tag w:val="goog_rdk_17"/>
              <w:id w:val="0"/>
            </w:sdtPr>
            <w:sdtContent>
              <w:ins w:id="2" w:author="chris rijnders" w:date="2021-05-21T19:08:57Z">
                <w:r>
                  <w:rPr>
                    <w:rFonts w:ascii="Times New Roman" w:hAnsi="Times New Roman" w:eastAsia="Times New Roman" w:cs="Times New Roman"/>
                    <w:color w:val="000000"/>
                    <w:sz w:val="24"/>
                    <w:szCs w:val="24"/>
                    <w:rtl w:val="0"/>
                  </w:rPr>
                  <w:t>decision</w:t>
                </w:r>
              </w:ins>
            </w:sdtContent>
          </w:sdt>
          <w:sdt>
            <w:sdtPr>
              <w:tag w:val="goog_rdk_18"/>
              <w:id w:val="0"/>
              <w:showingPlcHdr/>
            </w:sdtPr>
            <w:sdtContent/>
          </w:sdt>
          <w:r>
            <w:rPr>
              <w:rFonts w:ascii="Times New Roman" w:hAnsi="Times New Roman" w:eastAsia="Times New Roman" w:cs="Times New Roman"/>
              <w:color w:val="000000"/>
              <w:sz w:val="24"/>
              <w:szCs w:val="24"/>
              <w:rtl w:val="0"/>
            </w:rPr>
            <w:t xml:space="preserve"> making. This thesis was written as the final </w:t>
          </w:r>
          <w:sdt>
            <w:sdtPr>
              <w:tag w:val="goog_rdk_19"/>
              <w:id w:val="0"/>
            </w:sdtPr>
            <w:sdtContent/>
          </w:sdt>
          <w:r>
            <w:rPr>
              <w:rFonts w:ascii="Times New Roman" w:hAnsi="Times New Roman" w:eastAsia="Times New Roman" w:cs="Times New Roman"/>
              <w:color w:val="000000"/>
              <w:sz w:val="24"/>
              <w:szCs w:val="24"/>
              <w:rtl w:val="0"/>
            </w:rPr>
            <w:t xml:space="preserve">step of completing the master program </w:t>
          </w:r>
          <w:sdt>
            <w:sdtPr>
              <w:tag w:val="goog_rdk_20"/>
              <w:id w:val="0"/>
            </w:sdtPr>
            <w:sdtContent/>
          </w:sdt>
        </w:p>
      </w:sdtContent>
    </w:sdt>
    <w:p>
      <w:pPr>
        <w:keepNext w:val="0"/>
        <w:keepLines w:val="0"/>
        <w:widowControl/>
        <w:spacing w:line="360" w:lineRule="auto"/>
        <w:jc w:val="left"/>
        <w:rPr>
          <w:rFonts w:ascii="Times New Roman" w:hAnsi="Times New Roman" w:eastAsia="Times New Roman" w:cs="Times New Roman"/>
        </w:rPr>
      </w:pPr>
      <w:r>
        <w:rPr>
          <w:rFonts w:ascii="Times New Roman" w:hAnsi="Times New Roman" w:eastAsia="Times New Roman" w:cs="Times New Roman"/>
          <w:color w:val="000000"/>
          <w:sz w:val="24"/>
          <w:szCs w:val="24"/>
          <w:rtl w:val="0"/>
        </w:rPr>
        <w:t xml:space="preserve">Marketing Analytics at Tilburg University, Tilburg School of Economics and Management. The </w:t>
      </w:r>
    </w:p>
    <w:p>
      <w:pPr>
        <w:keepNext w:val="0"/>
        <w:keepLines w:val="0"/>
        <w:widowControl/>
        <w:spacing w:line="360" w:lineRule="auto"/>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process of writing this thesis </w:t>
      </w:r>
      <w:sdt>
        <w:sdtPr>
          <w:tag w:val="goog_rdk_22"/>
          <w:id w:val="0"/>
        </w:sdtPr>
        <w:sdtContent/>
      </w:sdt>
      <w:r>
        <w:rPr>
          <w:rFonts w:ascii="Times New Roman" w:hAnsi="Times New Roman" w:eastAsia="Times New Roman" w:cs="Times New Roman"/>
          <w:color w:val="000000"/>
          <w:sz w:val="24"/>
          <w:szCs w:val="24"/>
          <w:rtl w:val="0"/>
        </w:rPr>
        <w:t xml:space="preserve">has engaged me from February 2021 to June 2021. </w:t>
      </w:r>
    </w:p>
    <w:p>
      <w:pPr>
        <w:keepNext w:val="0"/>
        <w:keepLines w:val="0"/>
        <w:widowControl/>
        <w:spacing w:line="360" w:lineRule="auto"/>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rPr>
      </w:pPr>
      <w:r>
        <w:rPr>
          <w:rFonts w:ascii="Times New Roman" w:hAnsi="Times New Roman" w:eastAsia="Times New Roman" w:cs="Times New Roman"/>
          <w:color w:val="000000"/>
          <w:sz w:val="24"/>
          <w:szCs w:val="24"/>
          <w:rtl w:val="0"/>
        </w:rPr>
        <w:t xml:space="preserve">This thesis was written under supervision of Joep van der Plas, who introduced me to this </w:t>
      </w:r>
    </w:p>
    <w:p>
      <w:pPr>
        <w:keepNext w:val="0"/>
        <w:keepLines w:val="0"/>
        <w:widowControl/>
        <w:spacing w:line="360" w:lineRule="auto"/>
        <w:jc w:val="left"/>
        <w:rPr>
          <w:rFonts w:ascii="Times New Roman" w:hAnsi="Times New Roman" w:eastAsia="Times New Roman" w:cs="Times New Roman"/>
        </w:rPr>
      </w:pPr>
      <w:r>
        <w:rPr>
          <w:rFonts w:ascii="Times New Roman" w:hAnsi="Times New Roman" w:eastAsia="Times New Roman" w:cs="Times New Roman"/>
          <w:color w:val="000000"/>
          <w:sz w:val="24"/>
          <w:szCs w:val="24"/>
          <w:rtl w:val="0"/>
        </w:rPr>
        <w:t xml:space="preserve">topic. The process of writing this thesis has been challenging. Fortunately, Joep van der Plas </w:t>
      </w:r>
    </w:p>
    <w:p>
      <w:pPr>
        <w:keepNext w:val="0"/>
        <w:keepLines w:val="0"/>
        <w:widowControl/>
        <w:spacing w:line="360" w:lineRule="auto"/>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was always very helpful during </w:t>
      </w:r>
      <w:sdt>
        <w:sdtPr>
          <w:tag w:val="goog_rdk_23"/>
          <w:id w:val="0"/>
        </w:sdtPr>
        <w:sdtContent/>
      </w:sdt>
      <w:r>
        <w:rPr>
          <w:rFonts w:ascii="Times New Roman" w:hAnsi="Times New Roman" w:eastAsia="Times New Roman" w:cs="Times New Roman"/>
          <w:color w:val="000000"/>
          <w:sz w:val="24"/>
          <w:szCs w:val="24"/>
          <w:rtl w:val="0"/>
        </w:rPr>
        <w:t xml:space="preserve">the </w:t>
      </w:r>
      <w:sdt>
        <w:sdtPr>
          <w:tag w:val="goog_rdk_24"/>
          <w:id w:val="0"/>
        </w:sdtPr>
        <w:sdtContent>
          <w:r>
            <w:rPr>
              <w:rFonts w:ascii="Times New Roman" w:hAnsi="Times New Roman" w:eastAsia="Times New Roman" w:cs="Times New Roman"/>
              <w:color w:val="000000"/>
              <w:sz w:val="24"/>
              <w:szCs w:val="24"/>
              <w:rtl w:val="0"/>
              <w:rPrChange w:id="3" w:author="chris rijnders" w:date="2021-05-21T19:12:15Z">
                <w:rPr>
                  <w:rFonts w:ascii="Times New Roman" w:hAnsi="Times New Roman" w:eastAsia="Times New Roman" w:cs="Times New Roman"/>
                  <w:color w:val="000000"/>
                  <w:sz w:val="24"/>
                  <w:szCs w:val="24"/>
                </w:rPr>
              </w:rPrChange>
            </w:rPr>
            <w:t xml:space="preserve">meetings </w:t>
          </w:r>
        </w:sdtContent>
      </w:sdt>
      <w:sdt>
        <w:sdtPr>
          <w:tag w:val="goog_rdk_25"/>
          <w:id w:val="0"/>
        </w:sdtPr>
        <w:sdtContent/>
      </w:sdt>
      <w:sdt>
        <w:sdtPr>
          <w:tag w:val="goog_rdk_26"/>
          <w:id w:val="0"/>
        </w:sdtPr>
        <w:sdtContent>
          <w:r>
            <w:rPr>
              <w:rFonts w:ascii="Times New Roman" w:hAnsi="Times New Roman" w:eastAsia="Times New Roman" w:cs="Times New Roman"/>
              <w:color w:val="000000"/>
              <w:sz w:val="24"/>
              <w:szCs w:val="24"/>
              <w:rtl w:val="0"/>
              <w:rPrChange w:id="4" w:author="chris rijnders" w:date="2021-05-21T19:12:15Z">
                <w:rPr>
                  <w:rFonts w:ascii="Times New Roman" w:hAnsi="Times New Roman" w:eastAsia="Times New Roman" w:cs="Times New Roman"/>
                  <w:color w:val="000000"/>
                  <w:sz w:val="24"/>
                  <w:szCs w:val="24"/>
                </w:rPr>
              </w:rPrChange>
            </w:rPr>
            <w:t>and</w:t>
          </w:r>
        </w:sdtContent>
      </w:sdt>
      <w:r>
        <w:rPr>
          <w:rFonts w:ascii="Times New Roman" w:hAnsi="Times New Roman" w:eastAsia="Times New Roman" w:cs="Times New Roman"/>
          <w:color w:val="000000"/>
          <w:sz w:val="24"/>
          <w:szCs w:val="24"/>
          <w:rtl w:val="0"/>
        </w:rPr>
        <w:t xml:space="preserve"> provided excellent feedback to help me through the process of writing this thesis. </w:t>
      </w:r>
    </w:p>
    <w:p>
      <w:pPr>
        <w:keepNext w:val="0"/>
        <w:keepLines w:val="0"/>
        <w:widowControl/>
        <w:spacing w:line="360" w:lineRule="auto"/>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rPr>
      </w:pPr>
      <w:r>
        <w:rPr>
          <w:rFonts w:ascii="Times New Roman" w:hAnsi="Times New Roman" w:eastAsia="Times New Roman" w:cs="Times New Roman"/>
          <w:color w:val="000000"/>
          <w:sz w:val="24"/>
          <w:szCs w:val="24"/>
          <w:rtl w:val="0"/>
        </w:rPr>
        <w:t>I would like to thank Joep van der Plas for the excellent guidance throughout</w:t>
      </w:r>
      <w:sdt>
        <w:sdtPr>
          <w:tag w:val="goog_rdk_27"/>
          <w:id w:val="0"/>
        </w:sdtPr>
        <w:sdtContent>
          <w:ins w:id="5" w:author="chris rijnders" w:date="2021-05-21T19:14:02Z">
            <w:r>
              <w:rPr>
                <w:rFonts w:ascii="Times New Roman" w:hAnsi="Times New Roman" w:eastAsia="Times New Roman" w:cs="Times New Roman"/>
                <w:color w:val="000000"/>
                <w:sz w:val="24"/>
                <w:szCs w:val="24"/>
                <w:rtl w:val="0"/>
              </w:rPr>
              <w:t>.</w:t>
            </w:r>
          </w:ins>
        </w:sdtContent>
      </w:sdt>
      <w:r>
        <w:rPr>
          <w:rFonts w:ascii="Times New Roman" w:hAnsi="Times New Roman" w:eastAsia="Times New Roman" w:cs="Times New Roman"/>
          <w:color w:val="000000"/>
          <w:sz w:val="24"/>
          <w:szCs w:val="24"/>
          <w:rtl w:val="0"/>
        </w:rPr>
        <w:t xml:space="preserve"> </w:t>
      </w:r>
      <w:sdt>
        <w:sdtPr>
          <w:tag w:val="goog_rdk_28"/>
          <w:id w:val="0"/>
        </w:sdtPr>
        <w:sdtContent/>
      </w:sdt>
      <w:r>
        <w:rPr>
          <w:rFonts w:ascii="Times New Roman" w:hAnsi="Times New Roman" w:eastAsia="Times New Roman" w:cs="Times New Roman"/>
          <w:color w:val="000000"/>
          <w:sz w:val="24"/>
          <w:szCs w:val="24"/>
          <w:rtl w:val="0"/>
        </w:rPr>
        <w:t>the process. I also would like to thank my parents</w:t>
      </w:r>
      <w:sdt>
        <w:sdtPr>
          <w:tag w:val="goog_rdk_29"/>
          <w:id w:val="0"/>
        </w:sdtPr>
        <w:sdtContent/>
      </w:sdt>
      <w:r>
        <w:rPr>
          <w:rFonts w:ascii="Times New Roman" w:hAnsi="Times New Roman" w:eastAsia="Times New Roman" w:cs="Times New Roman"/>
          <w:color w:val="000000"/>
          <w:sz w:val="24"/>
          <w:szCs w:val="24"/>
          <w:rtl w:val="0"/>
        </w:rPr>
        <w:t xml:space="preserve">, friends, and for their support and </w:t>
      </w:r>
      <w:sdt>
        <w:sdtPr>
          <w:tag w:val="goog_rdk_30"/>
          <w:id w:val="0"/>
        </w:sdtPr>
        <w:sdtContent/>
      </w:sdt>
      <w:r>
        <w:rPr>
          <w:rFonts w:ascii="Times New Roman" w:hAnsi="Times New Roman" w:eastAsia="Times New Roman" w:cs="Times New Roman"/>
          <w:color w:val="000000"/>
          <w:sz w:val="24"/>
          <w:szCs w:val="24"/>
          <w:rtl w:val="0"/>
        </w:rPr>
        <w:t>motivational words.</w:t>
      </w:r>
      <w:sdt>
        <w:sdtPr>
          <w:tag w:val="goog_rdk_31"/>
          <w:id w:val="0"/>
        </w:sdtPr>
        <w:sdtContent/>
      </w:sdt>
      <w:r>
        <w:rPr>
          <w:rFonts w:ascii="Times New Roman" w:hAnsi="Times New Roman" w:eastAsia="Times New Roman" w:cs="Times New Roman"/>
          <w:color w:val="000000"/>
          <w:sz w:val="24"/>
          <w:szCs w:val="24"/>
          <w:rtl w:val="0"/>
        </w:rPr>
        <w:t xml:space="preserve">This thesis will not be my final chapter at Tilburg University, </w:t>
      </w:r>
      <w:sdt>
        <w:sdtPr>
          <w:tag w:val="goog_rdk_32"/>
          <w:id w:val="0"/>
        </w:sdtPr>
        <w:sdtContent/>
      </w:sdt>
      <w:r>
        <w:rPr>
          <w:rFonts w:ascii="Times New Roman" w:hAnsi="Times New Roman" w:eastAsia="Times New Roman" w:cs="Times New Roman"/>
          <w:color w:val="000000"/>
          <w:sz w:val="24"/>
          <w:szCs w:val="24"/>
          <w:rtl w:val="0"/>
        </w:rPr>
        <w:t>as I am looking forward towards my participation in the QTEM program, f</w:t>
      </w:r>
      <w:sdt>
        <w:sdtPr>
          <w:tag w:val="goog_rdk_33"/>
          <w:id w:val="0"/>
        </w:sdtPr>
        <w:sdtContent/>
      </w:sdt>
      <w:r>
        <w:rPr>
          <w:rFonts w:ascii="Times New Roman" w:hAnsi="Times New Roman" w:eastAsia="Times New Roman" w:cs="Times New Roman"/>
          <w:color w:val="000000"/>
          <w:sz w:val="24"/>
          <w:szCs w:val="24"/>
          <w:rtl w:val="0"/>
        </w:rPr>
        <w:t xml:space="preserve">or which I am very thankful for the opportunity given by Tilburg University. I hope you enjoy reading my master </w:t>
      </w:r>
      <w:sdt>
        <w:sdtPr>
          <w:tag w:val="goog_rdk_34"/>
          <w:id w:val="0"/>
        </w:sdtPr>
        <w:sdtContent/>
      </w:sdt>
      <w:r>
        <w:rPr>
          <w:rFonts w:ascii="Times New Roman" w:hAnsi="Times New Roman" w:eastAsia="Times New Roman" w:cs="Times New Roman"/>
          <w:color w:val="000000"/>
          <w:sz w:val="24"/>
          <w:szCs w:val="24"/>
          <w:rtl w:val="0"/>
        </w:rPr>
        <w:t>thesis</w:t>
      </w:r>
      <w:sdt>
        <w:sdtPr>
          <w:tag w:val="goog_rdk_35"/>
          <w:id w:val="0"/>
        </w:sdtPr>
        <w:sdtContent>
          <w:ins w:id="6" w:author="chris rijnders" w:date="2021-05-21T19:20:26Z">
            <w:r>
              <w:rPr>
                <w:rFonts w:ascii="Times New Roman" w:hAnsi="Times New Roman" w:eastAsia="Times New Roman" w:cs="Times New Roman"/>
                <w:color w:val="000000"/>
                <w:sz w:val="24"/>
                <w:szCs w:val="24"/>
                <w:rtl w:val="0"/>
              </w:rPr>
              <w:t xml:space="preserve">. </w:t>
            </w:r>
          </w:ins>
        </w:sdtContent>
      </w:sdt>
    </w:p>
    <w:p>
      <w:pPr>
        <w:keepNext w:val="0"/>
        <w:keepLines w:val="0"/>
        <w:widowControl/>
        <w:spacing w:line="360" w:lineRule="auto"/>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Alan Rijnders</w:t>
      </w:r>
    </w:p>
    <w:p>
      <w:pPr>
        <w:keepNext w:val="0"/>
        <w:keepLines w:val="0"/>
        <w:widowControl/>
        <w:spacing w:line="360" w:lineRule="auto"/>
        <w:jc w:val="left"/>
      </w:pPr>
      <w:r>
        <w:rPr>
          <w:rFonts w:ascii="Times New Roman" w:hAnsi="Times New Roman" w:eastAsia="Times New Roman" w:cs="Times New Roman"/>
          <w:color w:val="000000"/>
          <w:sz w:val="24"/>
          <w:szCs w:val="24"/>
          <w:rtl w:val="0"/>
        </w:rPr>
        <w:t>Tilburg, June 4</w:t>
      </w:r>
      <w:r>
        <w:rPr>
          <w:rFonts w:ascii="Times New Roman" w:hAnsi="Times New Roman" w:eastAsia="Times New Roman" w:cs="Times New Roman"/>
          <w:color w:val="000000"/>
          <w:sz w:val="24"/>
          <w:szCs w:val="24"/>
          <w:vertAlign w:val="superscript"/>
          <w:rtl w:val="0"/>
        </w:rPr>
        <w:t>th</w:t>
      </w:r>
      <w:r>
        <w:rPr>
          <w:rFonts w:ascii="Times New Roman" w:hAnsi="Times New Roman" w:eastAsia="Times New Roman" w:cs="Times New Roman"/>
          <w:color w:val="000000"/>
          <w:sz w:val="24"/>
          <w:szCs w:val="24"/>
          <w:rtl w:val="0"/>
        </w:rPr>
        <w:t>, 2021</w:t>
      </w:r>
    </w:p>
    <w:p>
      <w:pPr>
        <w:keepNext w:val="0"/>
        <w:keepLines w:val="0"/>
        <w:widowControl/>
        <w:jc w:val="left"/>
        <w:rPr>
          <w:rFonts w:ascii="Times New Roman" w:hAnsi="Times New Roman" w:eastAsia="Times New Roman" w:cs="Times New Roman"/>
          <w:color w:val="000000"/>
          <w:sz w:val="24"/>
          <w:szCs w:val="24"/>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keepNext w:val="0"/>
        <w:keepLines w:val="0"/>
        <w:widowControl/>
        <w:spacing w:line="360" w:lineRule="auto"/>
        <w:jc w:val="left"/>
        <w:rPr>
          <w:rFonts w:ascii="Times New Roman" w:hAnsi="Times New Roman" w:eastAsia="Times New Roman" w:cs="Times New Roman"/>
          <w:color w:val="000000"/>
          <w:sz w:val="28"/>
          <w:szCs w:val="28"/>
        </w:rPr>
      </w:pPr>
    </w:p>
    <w:p>
      <w:pPr>
        <w:spacing w:before="0" w:after="0" w:line="360" w:lineRule="auto"/>
        <w:ind w:left="0" w:right="0" w:firstLine="0"/>
        <w:jc w:val="center"/>
        <w:rPr>
          <w:rFonts w:ascii="Times New Roman" w:hAnsi="Times New Roman" w:eastAsia="Times New Roman" w:cs="Times New Roman"/>
          <w:sz w:val="24"/>
          <w:szCs w:val="24"/>
        </w:rPr>
      </w:pPr>
      <w:sdt>
        <w:sdtPr>
          <w:tag w:val="goog_rdk_36"/>
          <w:id w:val="0"/>
        </w:sdtPr>
        <w:sdtContent/>
      </w:sdt>
      <w:r>
        <w:rPr>
          <w:rFonts w:ascii="Times New Roman" w:hAnsi="Times New Roman" w:eastAsia="Times New Roman" w:cs="Times New Roman"/>
          <w:color w:val="5B9BD5"/>
          <w:sz w:val="32"/>
          <w:szCs w:val="32"/>
          <w:rtl w:val="0"/>
        </w:rPr>
        <w:t>Table of contents</w:t>
      </w:r>
    </w:p>
    <w:sdt>
      <w:sdtPr>
        <w:id w:val="0"/>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 Introduction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"_heading=h.30j0zll"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1.1 Problem Indication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"_heading=h.1fob9te"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1.2 Research Approach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"_heading=h.3znysh7"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 Academic Relevance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"_heading=h.2et92p0"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1.4 Managerial Relevance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"_heading=h.tyjcwt"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1.5 Structure of the Thesis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"_heading=h.3dy6vkm"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 Theoretical Background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"_heading=h.1t3h5sf"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2.1 Literature Review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6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"_heading=h.4d34og8"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2.1.1 Crowd support and home advantage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6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"_heading=h.2s8eyo1"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2.1.2 Team composition and home advantage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6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"_heading=h.17dp8vu"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2.1.3 Covid-19 and home advantage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"_heading=h.3rdcrjn"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2.2 Conceptual Framework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6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"_heading=h.26in1rg"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2.2.1 The impact of crowd support on team performance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14</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60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"_heading=h.lnxbz9"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2.2.2 The impact of crowd support on referee bias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"_heading=h.35nkun2"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 Data and Methodology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"_heading=h.1ksv4uv"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3.1 Data collection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"_heading=h.44sinio"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3.2 Variable Operationalization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19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"_heading=h.2jxsxqh"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3.3 Descriptive statistics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"_heading=h.z337ya"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3.4 Home advantage pre and post covid-19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"_heading=h.3j2qqm3"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3.5 Model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"_heading=h.1y810tw"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 Analysis and Findings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"_heading=h.4i7ojhp"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4.1 Assumptions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29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"_heading=h.2xcytpi"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4.2 Results overview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"_heading=h.1ci93xb"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4.3 Robustness check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"_heading=h.3whwml4"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4.4 Moderating effect occupancy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"_heading=h.2bn6wsx"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 Conclusion and Discussion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"_heading=h.qsh70q"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5.1 Conclusions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"_heading=h.3as4poj"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5.2 Managerial recommendations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"_heading=h.1pxezwc"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5.3 Limitations and areas for future research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39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"_heading=h.2p2csry"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5.4 Final overview</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"_heading=h.147n2zr"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6. Bibliography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746"/>
            </w:tabs>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fldChar w:fldCharType="end"/>
          </w:r>
          <w:r>
            <w:fldChar w:fldCharType="begin"/>
          </w:r>
          <w:r>
            <w:instrText xml:space="preserve"> HYPERLINK \l "_heading=h.3o7alnk"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7. Appendix</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45</w:t>
          </w:r>
          <w:r>
            <w:fldChar w:fldCharType="end"/>
          </w:r>
        </w:p>
      </w:sdtContent>
    </w:sdt>
    <w:p>
      <w:pPr>
        <w:pStyle w:val="2"/>
        <w:numPr>
          <w:ilvl w:val="0"/>
          <w:numId w:val="4"/>
        </w:numPr>
        <w:spacing w:line="360" w:lineRule="auto"/>
        <w:ind w:left="432" w:hanging="432"/>
        <w:rPr>
          <w:rFonts w:ascii="Times New Roman" w:hAnsi="Times New Roman" w:eastAsia="Times New Roman" w:cs="Times New Roman"/>
          <w:sz w:val="32"/>
          <w:szCs w:val="32"/>
        </w:rPr>
      </w:pPr>
      <w:bookmarkStart w:id="0" w:name="_heading=h.gjdgxs" w:colFirst="0" w:colLast="0"/>
      <w:bookmarkEnd w:id="0"/>
      <w:r>
        <w:fldChar w:fldCharType="end"/>
      </w:r>
      <w:r>
        <w:rPr>
          <w:rFonts w:ascii="Times New Roman" w:hAnsi="Times New Roman" w:eastAsia="Times New Roman" w:cs="Times New Roman"/>
          <w:sz w:val="32"/>
          <w:szCs w:val="32"/>
          <w:rtl w:val="0"/>
        </w:rPr>
        <w:t>Introduction</w:t>
      </w:r>
    </w:p>
    <w:p>
      <w:pPr>
        <w:pStyle w:val="3"/>
        <w:numPr>
          <w:ilvl w:val="1"/>
          <w:numId w:val="4"/>
        </w:numPr>
        <w:spacing w:line="360" w:lineRule="auto"/>
        <w:ind w:left="576" w:hanging="576"/>
        <w:rPr>
          <w:rFonts w:ascii="Times New Roman" w:hAnsi="Times New Roman" w:eastAsia="Times New Roman" w:cs="Times New Roman"/>
          <w:sz w:val="28"/>
          <w:szCs w:val="28"/>
        </w:rPr>
      </w:pPr>
      <w:bookmarkStart w:id="1" w:name="_heading=h.30j0zll" w:colFirst="0" w:colLast="0"/>
      <w:bookmarkEnd w:id="1"/>
      <w:r>
        <w:rPr>
          <w:rFonts w:ascii="Times New Roman" w:hAnsi="Times New Roman" w:eastAsia="Times New Roman" w:cs="Times New Roman"/>
          <w:sz w:val="28"/>
          <w:szCs w:val="28"/>
          <w:rtl w:val="0"/>
        </w:rPr>
        <w:t>Problem Indication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11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Football is the most popular sport in the world with millions of players </w:t>
      </w:r>
      <w:sdt>
        <w:sdtPr>
          <w:tag w:val="goog_rdk_3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across the Globe. According to a study conducted by FIFA (2006), the amount of active football players was 265 million (FIFA 2007). In other words, roughly 4 percent of total world population at that time was regularly playing football. The amount of fans is even more staggering, with 3.5 billion people tuning in for the FIFA World Cup Final in 2018 between France and Croatia </w:t>
      </w:r>
      <w:sdt>
        <w:sdtPr>
          <w:tag w:val="goog_rdk_38"/>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for example (FIFA, 2019). Many of these fans were left without their favourite pastime for a considerable time when the Covid pandemic struck Europe and other parts of the world in March 2020. Due to strict measures and even complete lockdowns in several countries almost all sports games were postponed until further notice. After a few months of lockdown, the Bundesliga was the first major league to restart on the 16</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of May featuring 6 matches behind closed doors. Other major European leagues such as the Premier League, Serie A and La Liga followed soon. Global social distancing measures following the Covid-19 pandemic introduced the phenomenon “Ghost Matches”; football matches without any spectators attending. Without the fans attendance the matches seemed mere training games. Some surprising results in favour of away teams </w:t>
      </w:r>
      <w:sdt>
        <w:sdtPr>
          <w:tag w:val="goog_rdk_39"/>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 the first few weeks following the restart renewed interest in the role of crowd support and home advantage.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11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117"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Thanks to footballs worldwide popularity, an abundant base of research on the possible advantage for teams playing at h</w:t>
      </w:r>
      <w:sdt>
        <w:sdtPr>
          <w:tag w:val="goog_rdk_4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ome existst. Goumas (2014) finds that home teams on average win more games, collect more points and score more goals than away teams. Goumas’ (2014) findings resonate with results from earlier studies such as those conducted by (Clarke &amp; Norman 1995 ; Pollard, 2006; Pollard &amp; Gomez, 2009). All studies found a </w:t>
      </w:r>
      <w:sdt>
        <w:sdtPr>
          <w:tag w:val="goog_rdk_41"/>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persistent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rd (2005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 example negate the role of crowd support in the formation of home advantage whereas Smith (2003) argues that the performance boost for home teams as a consequence of crowd support as the main </w:t>
      </w:r>
      <w:sdt>
        <w:sdtPr>
          <w:tag w:val="goog_rdk_42"/>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driver of home advantage. Crowd support also could affect match outcome through referees d</w:t>
      </w:r>
      <w:sdt>
        <w:sdtPr>
          <w:tag w:val="goog_rdk_43"/>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ecision.</w:t>
      </w:r>
      <w:r>
        <w:rPr>
          <w:rFonts w:ascii="Times New Roman" w:hAnsi="Times New Roman" w:eastAsia="Times New Roman" w:cs="Times New Roman"/>
          <w:b w:val="0"/>
          <w:i w:val="0"/>
          <w:smallCaps w:val="0"/>
          <w:strike w:val="0"/>
          <w:color w:val="ED7D3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52" w:after="0" w:line="360" w:lineRule="auto"/>
        <w:ind w:left="0" w:right="31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sdt>
        <w:sdtPr>
          <w:tag w:val="goog_rdk_44"/>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Home advantage seems to be declining over time generally.(Peeters &amp; van Ours, 2021). One of the major factors behind this decline </w:t>
      </w:r>
      <w:sdt>
        <w:sdtPr>
          <w:tag w:val="goog_rdk_45"/>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is the </w:t>
      </w:r>
      <w:sdt>
        <w:sdtPr>
          <w:tag w:val="goog_rdk_46"/>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bigger distance between fans and </w:t>
      </w:r>
      <w:sdt>
        <w:sdtPr>
          <w:tag w:val="goog_rdk_4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players, </w:t>
      </w:r>
      <w:sdt>
        <w:sdtPr>
          <w:tag w:val="goog_rdk_48"/>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with most of the players coming from countries </w:t>
      </w:r>
      <w:sdt>
        <w:sdtPr>
          <w:tag w:val="goog_rdk_49"/>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spread around the world, presumably less connected to the local fans who are used to supporting their local heroes. (Pollard 2006; Smith 2003).This aspect of crowd support and home advantage has been overlooked in the literature. Therefore, we use this unique situation to assess the extent to which potential distance between fans and players impacts crowd support and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52" w:after="0" w:line="360" w:lineRule="auto"/>
        <w:ind w:left="0" w:right="318"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summarize, opinions on how and to what extent home advantage is shaped by crowd support are very mixed. Considering the uncertainty regarding the effect of crowd support, the current extraordinary circumstances thus provide a special </w:t>
      </w:r>
      <w:sdt>
        <w:sdtPr>
          <w:tag w:val="goog_rdk_5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occasion to increase our understanding of the relevance of crowd support and its influence on referee behaviour and player performance. Furthermore, the effect of moderating variables such as the composition of teams in terms of foreign and local players, crowd size, team age and crowd occupancy on team performance can be directly investigated.  </w:t>
      </w:r>
    </w:p>
    <w:p>
      <w:pPr>
        <w:pStyle w:val="3"/>
        <w:numPr>
          <w:ilvl w:val="1"/>
          <w:numId w:val="4"/>
        </w:numPr>
        <w:spacing w:line="360" w:lineRule="auto"/>
        <w:ind w:left="576" w:hanging="576"/>
        <w:rPr>
          <w:rFonts w:ascii="Times New Roman" w:hAnsi="Times New Roman" w:eastAsia="Times New Roman" w:cs="Times New Roman"/>
          <w:sz w:val="28"/>
          <w:szCs w:val="28"/>
        </w:rPr>
      </w:pPr>
      <w:bookmarkStart w:id="2" w:name="_heading=h.1fob9te" w:colFirst="0" w:colLast="0"/>
      <w:bookmarkEnd w:id="2"/>
      <w:r>
        <w:rPr>
          <w:rFonts w:ascii="Times New Roman" w:hAnsi="Times New Roman" w:eastAsia="Times New Roman" w:cs="Times New Roman"/>
          <w:sz w:val="28"/>
          <w:szCs w:val="28"/>
          <w:rtl w:val="0"/>
        </w:rPr>
        <w:t>Research Approach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data.We decide to include the seasons 2018/19, 2019/20 and 2020/21 into our final analysis. Around 2018, the </w:t>
      </w:r>
      <w:sdt>
        <w:sdtPr>
          <w:tag w:val="goog_rdk_51"/>
          <w:id w:val="0"/>
        </w:sdtPr>
        <w:sdtContent/>
      </w:sdt>
      <w:r>
        <w:rPr>
          <w:rFonts w:ascii="Times New Roman" w:hAnsi="Times New Roman" w:eastAsia="Times New Roman" w:cs="Times New Roman"/>
          <w:sz w:val="24"/>
          <w:szCs w:val="24"/>
          <w:rtl w:val="0"/>
        </w:rPr>
        <w:t xml:space="preserve">VAR </w:t>
      </w:r>
      <w:sdt>
        <w:sdtPr>
          <w:tag w:val="goog_rdk_52"/>
          <w:id w:val="0"/>
        </w:sdtPr>
        <w:sdtContent/>
      </w:sdt>
      <w:r>
        <w:rPr>
          <w:rFonts w:ascii="Times New Roman" w:hAnsi="Times New Roman" w:eastAsia="Times New Roman" w:cs="Times New Roman"/>
          <w:sz w:val="24"/>
          <w:szCs w:val="24"/>
          <w:rtl w:val="0"/>
        </w:rPr>
        <w:t xml:space="preserve">got introduced in most of the matjor league in Europe, possibly changing our results on referee behaviour significantly.We then combine match data with a dataset from Fivethirtyeight to incorporate 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numPr>
          <w:ilvl w:val="1"/>
          <w:numId w:val="4"/>
        </w:numPr>
        <w:spacing w:line="360" w:lineRule="auto"/>
        <w:ind w:left="576" w:hanging="576"/>
        <w:rPr>
          <w:rFonts w:ascii="Times New Roman" w:hAnsi="Times New Roman" w:eastAsia="Times New Roman" w:cs="Times New Roman"/>
          <w:sz w:val="28"/>
          <w:szCs w:val="28"/>
        </w:rPr>
      </w:pPr>
      <w:bookmarkStart w:id="3" w:name="_heading=h.3znysh7" w:colFirst="0" w:colLast="0"/>
      <w:bookmarkEnd w:id="3"/>
      <w:r>
        <w:rPr>
          <w:rFonts w:ascii="Times New Roman" w:hAnsi="Times New Roman" w:eastAsia="Times New Roman" w:cs="Times New Roman"/>
          <w:sz w:val="28"/>
          <w:szCs w:val="28"/>
          <w:rtl w:val="0"/>
        </w:rPr>
        <w:t xml:space="preserve">Academic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0" w:right="12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w:t>
      </w:r>
      <w:sdt>
        <w:sdtPr>
          <w:tag w:val="goog_rdk_53"/>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uddenly there are substantial amounts of data on “ghost games” </w:t>
      </w:r>
      <w:sdt>
        <w:sdtPr>
          <w:tag w:val="goog_rdk_54"/>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which can be used to directly compare matches with and without spectators, </w:t>
      </w:r>
      <w:sdt>
        <w:sdtPr>
          <w:tag w:val="goog_rdk_55"/>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which reduces the number of assumptions to be made </w:t>
      </w:r>
      <w:sdt>
        <w:sdtPr>
          <w:tag w:val="goog_rdk_56"/>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significantly.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0" w:right="127"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few papers on home advantage in times of covid-19 have been published already, including the work of (</w:t>
      </w:r>
      <w:r>
        <w:rPr>
          <w:rFonts w:ascii="Times New Roman" w:hAnsi="Times New Roman" w:eastAsia="Times New Roman" w:cs="Times New Roman"/>
          <w:b w:val="0"/>
          <w:i w:val="0"/>
          <w:smallCaps w:val="0"/>
          <w:strike w:val="0"/>
          <w:color w:val="212121"/>
          <w:sz w:val="24"/>
          <w:szCs w:val="24"/>
          <w:u w:val="none"/>
          <w:shd w:val="clear" w:fill="auto"/>
          <w:vertAlign w:val="baseline"/>
          <w:rtl w:val="0"/>
        </w:rPr>
        <w:t>Fischer &amp; Haucap, 2020;Deutscher &amp; Winkelmann, 2020;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212121"/>
          <w:sz w:val="24"/>
          <w:szCs w:val="24"/>
          <w:u w:val="none"/>
          <w:shd w:val="clear" w:fill="auto"/>
          <w:vertAlign w:val="baseline"/>
          <w:rtl w:val="0"/>
        </w:rPr>
        <w:t>Endrich &amp; Gesche, 2020). They</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analyzed the home advantage during the covid-19 pandemic. However,each of these papers focused on German leagues in their analysis. We add to the current research by extending the preliminary research already completed </w:t>
      </w:r>
      <w:sdt>
        <w:sdtPr>
          <w:tag w:val="goog_rdk_5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numerous other football leagues </w:t>
      </w:r>
      <w:sdt>
        <w:sdtPr>
          <w:tag w:val="goog_rdk_58"/>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obtain a comprehensive overview of the evolution of home advantage during the pandemic. Also compared to preliminary studies on home advantage, in our paper we use the extended availability of data for games played behind closed doors available in the 2020/21 season. Papers from last year mostly use data from the 2019/2020 season which was partly played under normal circumstances and partly played behind closed doors. Incorporating data from 2020/21 into the analysis increases the sample size and decreases confounding effects resulting from possible biased schedules in partial seasons.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0" w:right="127" w:firstLine="0"/>
        <w:jc w:val="left"/>
        <w:rPr>
          <w:rFonts w:ascii="Times New Roman" w:hAnsi="Times New Roman" w:eastAsia="Times New Roman" w:cs="Times New Roman"/>
          <w:b w:val="0"/>
          <w:i w:val="0"/>
          <w:smallCaps w:val="0"/>
          <w:strike w:val="0"/>
          <w:color w:val="ED7D31"/>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Finally, we </w:t>
      </w:r>
      <w:sdt>
        <w:sdtPr>
          <w:tag w:val="goog_rdk_59"/>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extend exisiting research by constructing a comprehensive framework of the influence of crowd support on home advantage by using several mediating and moderating variables to assess causal links between crowd support and home advantage. Other papers tend to focus on either the mediating effect of referee bias or the moderating effects of crowdsize, or even completely refrain from investigating causality.  </w:t>
      </w:r>
    </w:p>
    <w:p>
      <w:pPr>
        <w:pStyle w:val="3"/>
        <w:numPr>
          <w:ilvl w:val="1"/>
          <w:numId w:val="4"/>
        </w:numPr>
        <w:spacing w:line="360" w:lineRule="auto"/>
        <w:ind w:left="576" w:hanging="576"/>
        <w:rPr>
          <w:rFonts w:ascii="Times New Roman" w:hAnsi="Times New Roman" w:eastAsia="Times New Roman" w:cs="Times New Roman"/>
          <w:sz w:val="28"/>
          <w:szCs w:val="28"/>
        </w:rPr>
      </w:pPr>
      <w:bookmarkStart w:id="4" w:name="_heading=h.2et92p0" w:colFirst="0" w:colLast="0"/>
      <w:bookmarkEnd w:id="4"/>
      <w:r>
        <w:rPr>
          <w:rFonts w:ascii="Times New Roman" w:hAnsi="Times New Roman" w:eastAsia="Times New Roman" w:cs="Times New Roman"/>
          <w:sz w:val="28"/>
          <w:szCs w:val="28"/>
          <w:rtl w:val="0"/>
        </w:rPr>
        <w:t>Managerial Relevance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0" w:right="11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Knowledge on the variables driving home advantage and team performance provides great insight for football clubs in how to optimize their clubs environment and team to improve the chances of performing well. Fischer &amp; Haucap (2020) for example see a significant effect of crowd occupancy on home team performance by comparing home advantage during covid-19 between the German Bundesliga and the 2</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nd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rd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level of German football. Similary, Goumas (2013) and Nevill, Newell and Gale(1996) find evidence for increased home advantage for teams playing for larger crowds. Stadium occupancy and crowd size are to a certain extent. under the control of football club executives. Wetzel, Hattula, Hammerschmidt &amp; van Heerde (2018) show for example that football clubs possessing a stronger brand name can </w:t>
      </w:r>
      <w:sdt>
        <w:sdtPr>
          <w:tag w:val="goog_rdk_6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leverage this brand name to increase </w:t>
      </w:r>
      <w:sdt>
        <w:sdtPr>
          <w:tag w:val="goog_rdk_61"/>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attendance</w:t>
      </w:r>
      <w:sdt>
        <w:sdtPr>
          <w:tag w:val="goog_rdk_62"/>
          <w:id w:val="0"/>
        </w:sdtPr>
        <w:sdtContent>
          <w:ins w:id="7" w:author="chris rijnders" w:date="2021-05-24T09:02:15Z">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ins>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an effect which increases over t</w:t>
      </w:r>
      <w:sdt>
        <w:sdtPr>
          <w:tag w:val="goog_rdk_63"/>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ime of the existence of the brand. Creating a stronger brand could increase attendance rates and matchday revenues. Other variables that are under control of management and possibly related to team performance differences in home and away matches are the </w:t>
      </w:r>
      <w:sdt>
        <w:sdtPr>
          <w:tag w:val="goog_rdk_64"/>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age of the squad players </w:t>
      </w:r>
      <w:sdt>
        <w:sdtPr>
          <w:tag w:val="goog_rdk_65"/>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and the composition of the squad in terms of local and foreign players. </w:t>
      </w:r>
      <w:sdt>
        <w:sdtPr>
          <w:tag w:val="goog_rdk_66"/>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Prior research conducted by van de Ven (2016) signal a small effect of age on team performance, with </w:t>
      </w:r>
      <w:sdt>
        <w:sdtPr>
          <w:tag w:val="goog_rdk_6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older teams performing slightly better away than younger teams. We aim to examine whether a football club branding their club to their supporters as an experienced squad with local players can increase the teams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0" w:right="11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w:t>
      </w:r>
      <w:sdt>
        <w:sdtPr>
          <w:tag w:val="goog_rdk_68"/>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decrease in ticket price with the </w:t>
      </w:r>
      <w:sdt>
        <w:sdtPr>
          <w:tag w:val="goog_rdk_69"/>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associated lower per customer revenue could actually turn out as a smart investment </w:t>
      </w:r>
      <w:sdt>
        <w:sdtPr>
          <w:tag w:val="goog_rdk_7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0" w:after="0" w:line="360" w:lineRule="auto"/>
        <w:ind w:left="0" w:right="112"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effect of team performance on the pitch </w:t>
      </w:r>
      <w:r>
        <w:rPr>
          <w:rFonts w:ascii="Times New Roman" w:hAnsi="Times New Roman" w:eastAsia="Times New Roman" w:cs="Times New Roman"/>
          <w:b w:val="0"/>
          <w:i w:val="0"/>
          <w:smallCaps w:val="0"/>
          <w:strike w:val="0"/>
          <w:color w:val="222222"/>
          <w:sz w:val="24"/>
          <w:szCs w:val="24"/>
          <w:highlight w:val="white"/>
          <w:u w:val="none"/>
          <w:vertAlign w:val="baseline"/>
          <w:rtl w:val="0"/>
        </w:rPr>
        <w:t>works through on a football club’s performance off the pitch. Team results influence football clubs performance outside of the pitch in several ways.  Samagaio, Couto &amp; Caiado (2009) mention a positive relationship between on pitch results and 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ock performance. Moreover, increased team performance leads to increased market value for players (</w:t>
      </w:r>
      <w:r>
        <w:rPr>
          <w:rFonts w:ascii="Times New Roman" w:hAnsi="Times New Roman" w:eastAsia="Times New Roman" w:cs="Times New Roman"/>
          <w:b w:val="0"/>
          <w:i w:val="0"/>
          <w:smallCaps w:val="0"/>
          <w:strike w:val="0"/>
          <w:color w:val="222222"/>
          <w:sz w:val="24"/>
          <w:szCs w:val="24"/>
          <w:highlight w:val="white"/>
          <w:u w:val="none"/>
          <w:vertAlign w:val="baseline"/>
          <w:rtl w:val="0"/>
        </w:rPr>
        <w:t>Müller, Simons &amp; Weinmann, 2017).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Similar findings are reported by (</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Galariotis, Germain &amp; Zopounidis, 2018 ; He, Cachucho &amp; Knobbe, 2015). Both studies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find positive relationships between revenues and position in the league table as well as between revenues and individual performance. Therefore, estimating the influence covid-19 has on team performance and football results will also help football clubs evaluating the effect of the pandemic on their marketing, financial and on-field performance. </w:t>
      </w:r>
    </w:p>
    <w:p>
      <w:pPr>
        <w:pStyle w:val="3"/>
        <w:numPr>
          <w:ilvl w:val="1"/>
          <w:numId w:val="4"/>
        </w:numPr>
        <w:spacing w:line="360" w:lineRule="auto"/>
        <w:ind w:left="576" w:hanging="576"/>
      </w:pPr>
      <w:bookmarkStart w:id="5" w:name="_heading=h.tyjcwt" w:colFirst="0" w:colLast="0"/>
      <w:bookmarkEnd w:id="5"/>
      <w:r>
        <w:rPr>
          <w:rFonts w:ascii="Times New Roman" w:hAnsi="Times New Roman" w:eastAsia="Times New Roman" w:cs="Times New Roman"/>
          <w:sz w:val="28"/>
          <w:szCs w:val="28"/>
          <w:rtl w:val="0"/>
        </w:rPr>
        <w:t xml:space="preserve">Structure of the </w:t>
      </w:r>
      <w:sdt>
        <w:sdtPr>
          <w:tag w:val="goog_rdk_71"/>
          <w:id w:val="0"/>
          <w:showingPlcHdr/>
        </w:sdtPr>
        <w:sdtContent/>
      </w:sdt>
      <w:sdt>
        <w:sdtPr>
          <w:tag w:val="goog_rdk_72"/>
          <w:id w:val="0"/>
        </w:sdtPr>
        <w:sdtContent>
          <w:ins w:id="8" w:author="chris rijnders" w:date="2021-05-24T13:28:28Z">
            <w:r>
              <w:rPr>
                <w:rFonts w:ascii="Times New Roman" w:hAnsi="Times New Roman" w:eastAsia="Times New Roman" w:cs="Times New Roman"/>
                <w:sz w:val="28"/>
                <w:szCs w:val="28"/>
                <w:rtl w:val="0"/>
              </w:rPr>
              <w:t>t</w:t>
            </w:r>
          </w:ins>
        </w:sdtContent>
      </w:sdt>
      <w:r>
        <w:rPr>
          <w:rFonts w:ascii="Times New Roman" w:hAnsi="Times New Roman" w:eastAsia="Times New Roman" w:cs="Times New Roman"/>
          <w:sz w:val="28"/>
          <w:szCs w:val="28"/>
          <w:rtl w:val="0"/>
        </w:rPr>
        <w:t>hesis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t</w:t>
      </w:r>
      <w:sdt>
        <w:sdtPr>
          <w:tag w:val="goog_rdk_73"/>
          <w:id w:val="0"/>
        </w:sdtPr>
        <w:sdtContent>
          <w:ins w:id="9" w:author="alanr" w:date="2021-05-19T07:32:23Z">
            <w:r>
              <w:rPr>
                <w:rFonts w:ascii="Times New Roman" w:hAnsi="Times New Roman" w:eastAsia="Times New Roman" w:cs="Times New Roman"/>
                <w:sz w:val="24"/>
                <w:szCs w:val="24"/>
                <w:rtl w:val="0"/>
              </w:rPr>
              <w:t>hesis</w:t>
            </w:r>
          </w:ins>
        </w:sdtContent>
      </w:sdt>
      <w:sdt>
        <w:sdtPr>
          <w:tag w:val="goog_rdk_74"/>
          <w:id w:val="0"/>
          <w:showingPlcHdr/>
        </w:sdtPr>
        <w:sdtContent/>
      </w:sdt>
      <w:r>
        <w:rPr>
          <w:rFonts w:ascii="Times New Roman" w:hAnsi="Times New Roman" w:eastAsia="Times New Roman" w:cs="Times New Roman"/>
          <w:sz w:val="24"/>
          <w:szCs w:val="24"/>
          <w:rtl w:val="0"/>
        </w:rPr>
        <w:t xml:space="preserve"> is divided into 5 chapters. The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Thereafter, we define the conceptual framework that serves as overview of the relationships we examine. In chapter 3 we </w:t>
      </w:r>
      <w:sdt>
        <w:sdtPr>
          <w:tag w:val="goog_rdk_75"/>
          <w:id w:val="0"/>
        </w:sdtPr>
        <w:sdtContent/>
      </w:sdt>
      <w:r>
        <w:rPr>
          <w:rFonts w:ascii="Times New Roman" w:hAnsi="Times New Roman" w:eastAsia="Times New Roman" w:cs="Times New Roman"/>
          <w:sz w:val="24"/>
          <w:szCs w:val="24"/>
          <w:rtl w:val="0"/>
        </w:rPr>
        <w:t xml:space="preserve">thoroughly describe the data set and the variables we use to define the concepts that we want to analyze. </w:t>
      </w:r>
      <w:sdt>
        <w:sdtPr>
          <w:tag w:val="goog_rdk_76"/>
          <w:id w:val="0"/>
        </w:sdtPr>
        <w:sdtContent/>
      </w:sdt>
      <w:r>
        <w:rPr>
          <w:rFonts w:ascii="Times New Roman" w:hAnsi="Times New Roman" w:eastAsia="Times New Roman" w:cs="Times New Roman"/>
          <w:sz w:val="24"/>
          <w:szCs w:val="24"/>
          <w:rtl w:val="0"/>
        </w:rPr>
        <w:t xml:space="preserve">Afterwards, we provide our first model free evidence to examine trends in home and away team performance. Furthermore, based on our variable selection and data structure, we select the most suitable method of analysis. In the fourth chapter we summarize the analysis and findings of our model to answer the empirical questions. Additionally, we extend our model with </w:t>
      </w:r>
      <w:sdt>
        <w:sdtPr>
          <w:tag w:val="goog_rdk_77"/>
          <w:id w:val="0"/>
        </w:sdtPr>
        <w:sdtContent>
          <w:ins w:id="10" w:author="alanr" w:date="2021-05-19T07:32:47Z">
            <w:r>
              <w:rPr>
                <w:rFonts w:ascii="Times New Roman" w:hAnsi="Times New Roman" w:eastAsia="Times New Roman" w:cs="Times New Roman"/>
                <w:sz w:val="24"/>
                <w:szCs w:val="24"/>
                <w:rtl w:val="0"/>
              </w:rPr>
              <w:t xml:space="preserve">a </w:t>
            </w:r>
          </w:ins>
        </w:sdtContent>
      </w:sdt>
      <w:r>
        <w:rPr>
          <w:rFonts w:ascii="Times New Roman" w:hAnsi="Times New Roman" w:eastAsia="Times New Roman" w:cs="Times New Roman"/>
          <w:sz w:val="24"/>
          <w:szCs w:val="24"/>
          <w:rtl w:val="0"/>
        </w:rPr>
        <w:t>robustness check</w:t>
      </w:r>
      <w:sdt>
        <w:sdtPr>
          <w:tag w:val="goog_rdk_78"/>
          <w:id w:val="0"/>
          <w:showingPlcHdr/>
        </w:sdtPr>
        <w:sdtContent/>
      </w:sdt>
      <w:r>
        <w:rPr>
          <w:rFonts w:ascii="Times New Roman" w:hAnsi="Times New Roman" w:eastAsia="Times New Roman" w:cs="Times New Roman"/>
          <w:sz w:val="24"/>
          <w:szCs w:val="24"/>
          <w:rtl w:val="0"/>
        </w:rPr>
        <w:t xml:space="preserve"> to ensure that our findings are stable. In our final chapter, we generate conclusions and recommendations based on our findings. We use this chapter to provide football club management with deeper insights into the drivers of team performance at home, and to what extent these can be influenced by management. Additionally, we discuss the limitations of this study and provide a guideline for possible future research in this area to solidify the understanding of crowd support in relation to home advantage.   </w:t>
      </w:r>
    </w:p>
    <w:p>
      <w:pPr>
        <w:spacing w:line="360" w:lineRule="auto"/>
        <w:rPr>
          <w:rFonts w:ascii="Times New Roman" w:hAnsi="Times New Roman" w:eastAsia="Times New Roman" w:cs="Times New Roman"/>
          <w:sz w:val="24"/>
          <w:szCs w:val="24"/>
        </w:rPr>
      </w:pPr>
    </w:p>
    <w:p>
      <w:pPr>
        <w:pStyle w:val="3"/>
        <w:numPr>
          <w:ilvl w:val="0"/>
          <w:numId w:val="1"/>
        </w:numPr>
        <w:spacing w:line="360" w:lineRule="auto"/>
        <w:ind w:left="0" w:firstLine="0"/>
        <w:rPr>
          <w:rFonts w:ascii="Times New Roman" w:hAnsi="Times New Roman" w:eastAsia="Times New Roman" w:cs="Times New Roman"/>
        </w:rPr>
      </w:pPr>
      <w:bookmarkStart w:id="6" w:name="_heading=h.3dy6vkm" w:colFirst="0" w:colLast="0"/>
      <w:bookmarkEnd w:id="6"/>
      <w:sdt>
        <w:sdtPr>
          <w:tag w:val="goog_rdk_79"/>
          <w:id w:val="0"/>
        </w:sdtPr>
        <w:sdtContent/>
      </w:sdt>
      <w:r>
        <w:rPr>
          <w:rFonts w:ascii="Times New Roman" w:hAnsi="Times New Roman" w:eastAsia="Times New Roman" w:cs="Times New Roman"/>
          <w:rtl w:val="0"/>
        </w:rPr>
        <w:t>Theoretical Background</w:t>
      </w:r>
    </w:p>
    <w:p>
      <w:pPr>
        <w:pStyle w:val="3"/>
        <w:numPr>
          <w:ilvl w:val="1"/>
          <w:numId w:val="1"/>
        </w:numPr>
        <w:spacing w:line="360" w:lineRule="auto"/>
        <w:ind w:left="0" w:firstLine="0"/>
        <w:rPr>
          <w:rFonts w:ascii="Times New Roman" w:hAnsi="Times New Roman" w:eastAsia="Times New Roman" w:cs="Times New Roman"/>
          <w:sz w:val="28"/>
          <w:szCs w:val="28"/>
        </w:rPr>
      </w:pPr>
      <w:bookmarkStart w:id="7" w:name="_heading=h.1t3h5sf" w:colFirst="0" w:colLast="0"/>
      <w:bookmarkEnd w:id="7"/>
      <w:r>
        <w:rPr>
          <w:rFonts w:ascii="Times New Roman" w:hAnsi="Times New Roman" w:eastAsia="Times New Roman" w:cs="Times New Roman"/>
          <w:sz w:val="28"/>
          <w:szCs w:val="28"/>
          <w:rtl w:val="0"/>
        </w:rPr>
        <w:t>Literature Review</w:t>
      </w:r>
    </w:p>
    <w:p>
      <w:pPr>
        <w:pStyle w:val="3"/>
        <w:spacing w:line="360" w:lineRule="auto"/>
        <w:ind w:firstLine="140"/>
        <w:rPr>
          <w:rFonts w:ascii="Times New Roman" w:hAnsi="Times New Roman" w:eastAsia="Times New Roman" w:cs="Times New Roman"/>
          <w:sz w:val="24"/>
          <w:szCs w:val="24"/>
        </w:rPr>
      </w:pPr>
      <w:bookmarkStart w:id="8" w:name="_heading=h.4d34og8" w:colFirst="0" w:colLast="0"/>
      <w:bookmarkEnd w:id="8"/>
      <w:r>
        <w:rPr>
          <w:rFonts w:ascii="Times New Roman" w:hAnsi="Times New Roman" w:eastAsia="Times New Roman" w:cs="Times New Roman"/>
          <w:sz w:val="28"/>
          <w:szCs w:val="28"/>
          <w:rtl w:val="0"/>
        </w:rPr>
        <w:t>2.1.1 Crowd support and home advantage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Home advantage has been widely studied in the literature. One of the first to formally document the existence of a certain home advantage in sports were Schwartz &amp; Barsky (1977). They find that home advantage exists in varying degrees across different sports. In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w:t>
      </w:r>
      <w:sdt>
        <w:sdtPr>
          <w:tag w:val="goog_rdk_8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controlling for referee decisions and other factors such as team strength, the home team still performs better in the local derby.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nd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Bundesliga and 3</w:t>
      </w:r>
      <w:r>
        <w:rPr>
          <w:rFonts w:ascii="Times New Roman" w:hAnsi="Times New Roman" w:eastAsia="Times New Roman" w:cs="Times New Roman"/>
          <w:b w:val="0"/>
          <w:i w:val="0"/>
          <w:smallCaps w:val="0"/>
          <w:strike w:val="0"/>
          <w:color w:val="000000"/>
          <w:sz w:val="24"/>
          <w:szCs w:val="24"/>
          <w:u w:val="none"/>
          <w:shd w:val="clear" w:fill="auto"/>
          <w:vertAlign w:val="superscript"/>
          <w:rtl w:val="0"/>
        </w:rPr>
        <w:t>rd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However </w:t>
      </w:r>
      <w:sdt>
        <w:sdtPr>
          <w:tag w:val="goog_rdk_81"/>
          <w:id w:val="0"/>
        </w:sdtPr>
        <w:sdtContent/>
      </w:sdt>
      <w:r>
        <w:rPr>
          <w:rFonts w:ascii="Times New Roman" w:hAnsi="Times New Roman" w:eastAsia="Times New Roman" w:cs="Times New Roman"/>
          <w:sz w:val="24"/>
          <w:szCs w:val="24"/>
          <w:rtl w:val="0"/>
        </w:rPr>
        <w:t xml:space="preserve">by other researchers, some questions have been raised as to whether crowd size and occupancy actually are important. Pollard (1986) negates the importance of crowd size and crowd density. In his argument Pollard(1986)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w:t>
      </w:r>
      <w:sdt>
        <w:sdtPr>
          <w:tag w:val="goog_rdk_82"/>
          <w:id w:val="0"/>
        </w:sdtPr>
        <w:sdtContent/>
      </w:sdt>
      <w:r>
        <w:rPr>
          <w:rFonts w:ascii="Times New Roman" w:hAnsi="Times New Roman" w:eastAsia="Times New Roman" w:cs="Times New Roman"/>
          <w:sz w:val="24"/>
          <w:szCs w:val="24"/>
          <w:rtl w:val="0"/>
        </w:rPr>
        <w:t xml:space="preserve">multiple psychological and physiological influences involved all interact with each other and possibly reinforce each others significance. For exactly this reason </w:t>
      </w:r>
      <w:sdt>
        <w:sdtPr>
          <w:tag w:val="goog_rdk_83"/>
          <w:id w:val="0"/>
        </w:sdtPr>
        <w:sdtContent/>
      </w:sdt>
      <w:r>
        <w:rPr>
          <w:rFonts w:ascii="Times New Roman" w:hAnsi="Times New Roman" w:eastAsia="Times New Roman" w:cs="Times New Roman"/>
          <w:sz w:val="24"/>
          <w:szCs w:val="24"/>
          <w:rtl w:val="0"/>
        </w:rPr>
        <w:t xml:space="preserve">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Apart from directly raising home team performance,crowd support is said to afffect team performance through the referee. Multiple studies including: (</w:t>
      </w:r>
      <w:r>
        <w:rPr>
          <w:rFonts w:ascii="Times New Roman" w:hAnsi="Times New Roman" w:eastAsia="Times New Roman" w:cs="Times New Roman"/>
          <w:color w:val="222222"/>
          <w:sz w:val="24"/>
          <w:szCs w:val="24"/>
          <w:highlight w:val="white"/>
          <w:rtl w:val="0"/>
        </w:rPr>
        <w:t xml:space="preserve">Nevill, Balmer &amp; Williams, 1999 ; Nevill, Balmer &amp; Williams, 2002; Garicano, Palacios-Huerta &amp; Prendergast, 2005; </w:t>
      </w:r>
      <w:r>
        <w:rPr>
          <w:rFonts w:ascii="Times New Roman" w:hAnsi="Times New Roman" w:eastAsia="Times New Roman" w:cs="Times New Roman"/>
          <w:sz w:val="24"/>
          <w:szCs w:val="24"/>
          <w:rtl w:val="0"/>
        </w:rPr>
        <w:t>Unkelbach &amp; Memmert , 2010; Sutter &amp; Kocher, 2004</w:t>
      </w:r>
      <w:r>
        <w:rPr>
          <w:rFonts w:ascii="Times New Roman" w:hAnsi="Times New Roman" w:eastAsia="Times New Roman" w:cs="Times New Roman"/>
          <w:color w:val="222222"/>
          <w:sz w:val="24"/>
          <w:szCs w:val="24"/>
          <w:highlight w:val="white"/>
          <w:rtl w:val="0"/>
        </w:rPr>
        <w:t>)</w:t>
      </w:r>
      <w:r>
        <w:rPr>
          <w:rFonts w:ascii="Times New Roman" w:hAnsi="Times New Roman" w:eastAsia="Times New Roman" w:cs="Times New Roman"/>
          <w:sz w:val="24"/>
          <w:szCs w:val="24"/>
          <w:rtl w:val="0"/>
        </w:rPr>
        <w:t xml:space="preserve"> </w:t>
      </w:r>
      <w:r>
        <w:rPr>
          <w:sz w:val="24"/>
          <w:szCs w:val="24"/>
          <w:rtl w:val="0"/>
        </w:rPr>
        <w:t xml:space="preserve">find consistent </w:t>
      </w:r>
      <w:r>
        <w:rPr>
          <w:rFonts w:ascii="Times New Roman" w:hAnsi="Times New Roman" w:eastAsia="Times New Roman" w:cs="Times New Roman"/>
          <w:sz w:val="24"/>
          <w:szCs w:val="24"/>
          <w:rtl w:val="0"/>
        </w:rPr>
        <w:t>evidence of a referee bias in favour of the home team probably due to social pressure from the crowd.</w:t>
      </w:r>
      <w:r>
        <w:rPr>
          <w:sz w:val="24"/>
          <w:szCs w:val="24"/>
          <w:rtl w:val="0"/>
        </w:rPr>
        <w:t xml:space="preserve"> Examples of this bias include the issue of more stoppage time at the end of the first and second half when the home team is trailing. </w:t>
      </w:r>
      <w:r>
        <w:rPr>
          <w:rFonts w:ascii="Times New Roman" w:hAnsi="Times New Roman" w:eastAsia="Times New Roman" w:cs="Times New Roman"/>
          <w:sz w:val="24"/>
          <w:szCs w:val="24"/>
          <w:rtl w:val="0"/>
        </w:rPr>
        <w:t>In more recent research Endrich &amp; Gesche (2020) find that referees give less cards</w:t>
      </w:r>
      <w:r>
        <w:rPr>
          <w:sz w:val="24"/>
          <w:szCs w:val="24"/>
          <w:rtl w:val="0"/>
        </w:rPr>
        <w:t xml:space="preserve"> and </w:t>
      </w:r>
      <w:sdt>
        <w:sdtPr>
          <w:tag w:val="goog_rdk_84"/>
          <w:id w:val="0"/>
        </w:sdtPr>
        <w:sdtContent/>
      </w:sdt>
      <w:r>
        <w:rPr>
          <w:sz w:val="24"/>
          <w:szCs w:val="24"/>
          <w:rtl w:val="0"/>
        </w:rPr>
        <w:t>fouls</w:t>
      </w:r>
      <w:r>
        <w:rPr>
          <w:rFonts w:ascii="Times New Roman" w:hAnsi="Times New Roman" w:eastAsia="Times New Roman" w:cs="Times New Roman"/>
          <w:sz w:val="24"/>
          <w:szCs w:val="24"/>
          <w:rtl w:val="0"/>
        </w:rPr>
        <w:t xml:space="preserve"> to home teams and more cards </w:t>
      </w:r>
      <w:r>
        <w:rPr>
          <w:sz w:val="24"/>
          <w:szCs w:val="24"/>
          <w:rtl w:val="0"/>
        </w:rPr>
        <w:t xml:space="preserve">and fouls </w:t>
      </w:r>
      <w:r>
        <w:rPr>
          <w:rFonts w:ascii="Times New Roman" w:hAnsi="Times New Roman" w:eastAsia="Times New Roman" w:cs="Times New Roman"/>
          <w:sz w:val="24"/>
          <w:szCs w:val="24"/>
          <w:rtl w:val="0"/>
        </w:rPr>
        <w:t xml:space="preserve">to away teams on average, which could be interpreted as a sign of referee bias in favour of the home side. </w:t>
      </w:r>
      <w:r>
        <w:rPr>
          <w:rFonts w:ascii="Times New Roman" w:hAnsi="Times New Roman" w:eastAsia="Times New Roman" w:cs="Times New Roman"/>
          <w:color w:val="000000"/>
          <w:sz w:val="24"/>
          <w:szCs w:val="24"/>
          <w:rtl w:val="0"/>
        </w:rPr>
        <w:t xml:space="preserve">A referee has a large influence on the outcome of the games (Boyko, Boyko &amp; Boyko, 2007). Especially in a sport as football which is of </w:t>
      </w:r>
      <w:sdt>
        <w:sdtPr>
          <w:tag w:val="goog_rdk_85"/>
          <w:id w:val="0"/>
        </w:sdtPr>
        <w:sdtContent/>
      </w:sdt>
      <w:r>
        <w:rPr>
          <w:rFonts w:ascii="Times New Roman" w:hAnsi="Times New Roman" w:eastAsia="Times New Roman" w:cs="Times New Roman"/>
          <w:color w:val="000000"/>
          <w:sz w:val="24"/>
          <w:szCs w:val="24"/>
          <w:rtl w:val="0"/>
        </w:rPr>
        <w:t>such a low scoring nature(Decroos, Bransen &amp; Davis, 2019). A decision to award a team a penalty in the 89</w:t>
      </w:r>
      <w:r>
        <w:rPr>
          <w:rFonts w:ascii="Times New Roman" w:hAnsi="Times New Roman" w:eastAsia="Times New Roman" w:cs="Times New Roman"/>
          <w:color w:val="000000"/>
          <w:sz w:val="24"/>
          <w:szCs w:val="24"/>
          <w:vertAlign w:val="superscript"/>
          <w:rtl w:val="0"/>
        </w:rPr>
        <w:t>th</w:t>
      </w:r>
      <w:r>
        <w:rPr>
          <w:rFonts w:ascii="Times New Roman" w:hAnsi="Times New Roman" w:eastAsia="Times New Roman" w:cs="Times New Roman"/>
          <w:color w:val="000000"/>
          <w:sz w:val="24"/>
          <w:szCs w:val="24"/>
          <w:rtl w:val="0"/>
        </w:rPr>
        <w:t xml:space="preserve"> minute of the match with the score </w:t>
      </w:r>
      <w:sdt>
        <w:sdtPr>
          <w:tag w:val="goog_rdk_86"/>
          <w:id w:val="0"/>
        </w:sdtPr>
        <w:sdtContent/>
      </w:sdt>
      <w:r>
        <w:rPr>
          <w:rFonts w:ascii="Times New Roman" w:hAnsi="Times New Roman" w:eastAsia="Times New Roman" w:cs="Times New Roman"/>
          <w:color w:val="000000"/>
          <w:sz w:val="24"/>
          <w:szCs w:val="24"/>
          <w:rtl w:val="0"/>
        </w:rPr>
        <w:t xml:space="preserve">of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eastAsia="Times New Roman" w:cs="Times New Roman"/>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Previous studies found evidence that crowd cheering and noise are the main contributor to referee bias (Endrich &amp; Gesche, 2020; </w:t>
      </w:r>
      <w:r>
        <w:rPr>
          <w:rFonts w:ascii="Times New Roman" w:hAnsi="Times New Roman" w:eastAsia="Times New Roman" w:cs="Times New Roman"/>
          <w:b w:val="0"/>
          <w:i w:val="0"/>
          <w:smallCaps w:val="0"/>
          <w:strike w:val="0"/>
          <w:color w:val="222222"/>
          <w:sz w:val="24"/>
          <w:szCs w:val="24"/>
          <w:highlight w:val="white"/>
          <w:u w:val="none"/>
          <w:vertAlign w:val="baseline"/>
          <w:rtl w:val="0"/>
        </w:rPr>
        <w:t xml:space="preserve">Nevill, Balmer &amp; Williams, 2002; )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size and occupancy play a role in referee decision making. 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sdt>
      <w:sdtPr>
        <w:tag w:val="goog_rdk_89"/>
        <w:id w:val="0"/>
      </w:sdtPr>
      <w:sdtContent>
        <w:p>
          <w:pPr>
            <w:pStyle w:val="3"/>
            <w:spacing w:line="360" w:lineRule="auto"/>
            <w:rPr>
              <w:ins w:id="11" w:author="chris rijnders" w:date="2021-05-24T09:24:36Z"/>
              <w:rFonts w:ascii="Times New Roman" w:hAnsi="Times New Roman" w:eastAsia="Times New Roman" w:cs="Times New Roman"/>
              <w:b w:val="0"/>
              <w:i w:val="0"/>
              <w:smallCaps w:val="0"/>
              <w:strike w:val="0"/>
              <w:color w:val="000000"/>
              <w:sz w:val="24"/>
              <w:szCs w:val="24"/>
              <w:u w:val="none"/>
              <w:shd w:val="clear" w:fill="auto"/>
              <w:vertAlign w:val="baseline"/>
            </w:rPr>
          </w:pPr>
          <w:sdt>
            <w:sdtPr>
              <w:tag w:val="goog_rdk_88"/>
              <w:id w:val="0"/>
            </w:sdtPr>
            <w:sdtContent>
              <w:bookmarkStart w:id="9" w:name="_heading=h.2s8eyo1" w:colFirst="0" w:colLast="0"/>
            </w:sdtContent>
          </w:sdt>
        </w:p>
      </w:sdtContent>
    </w:sdt>
    <w:sdt>
      <w:sdtPr>
        <w:tag w:val="goog_rdk_90"/>
        <w:id w:val="0"/>
      </w:sdtPr>
      <w:sdtContent>
        <w:p>
          <w:pPr>
            <w:pStyle w:val="3"/>
            <w:spacing w:line="360" w:lineRule="auto"/>
            <w:rPr>
              <w:rFonts w:ascii="Times New Roman" w:hAnsi="Times New Roman" w:eastAsia="Times New Roman" w:cs="Times New Roman"/>
              <w:sz w:val="24"/>
              <w:szCs w:val="24"/>
            </w:rPr>
          </w:pPr>
          <w:bookmarkEnd w:id="9"/>
          <w:r>
            <w:rPr>
              <w:rFonts w:ascii="Times New Roman" w:hAnsi="Times New Roman" w:eastAsia="Times New Roman" w:cs="Times New Roman"/>
              <w:sz w:val="28"/>
              <w:szCs w:val="28"/>
              <w:rtl w:val="0"/>
            </w:rPr>
            <w:t>2.1.2 Team composition and home advantage</w:t>
          </w:r>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w:t>
      </w:r>
      <w:sdt>
        <w:sdtPr>
          <w:tag w:val="goog_rdk_91"/>
          <w:id w:val="0"/>
        </w:sdtPr>
        <w:sdtContent/>
      </w:sdt>
      <w:r>
        <w:rPr>
          <w:rFonts w:ascii="Times New Roman" w:hAnsi="Times New Roman" w:eastAsia="Times New Roman" w:cs="Times New Roman"/>
          <w:sz w:val="24"/>
          <w:szCs w:val="24"/>
          <w:rtl w:val="0"/>
        </w:rPr>
        <w:t xml:space="preserve">extrapolated to the realm of crowd support. This school of thought has not been widely studied yet but studies such as that of van der Ven (2016) report a slightly better away performance for older teams, compared to teams with more younger players. </w:t>
      </w:r>
      <w:sdt>
        <w:sdtPr>
          <w:tag w:val="goog_rdk_92"/>
          <w:id w:val="0"/>
        </w:sdtPr>
        <w:sdtContent/>
      </w:sdt>
      <w:r>
        <w:rPr>
          <w:rFonts w:ascii="Times New Roman" w:hAnsi="Times New Roman" w:eastAsia="Times New Roman" w:cs="Times New Roman"/>
          <w:sz w:val="24"/>
          <w:szCs w:val="24"/>
          <w:rtl w:val="0"/>
        </w:rPr>
        <w:t xml:space="preserve">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Times New Roman" w:cs="Times New Roman"/>
          <w:color w:val="222222"/>
          <w:sz w:val="24"/>
          <w:szCs w:val="24"/>
          <w:highlight w:val="white"/>
          <w:rtl w:val="0"/>
        </w:rPr>
        <w:t xml:space="preserve">Adcroft, Teckman &amp; Madichie, 2009). These foreign players, with increasingly high salaries are difficult to relate to for local often working class football supporters. (Petersen-Wagner, 2015; Smith, 2003)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Times New Roman" w:cs="Times New Roman"/>
          <w:sz w:val="24"/>
          <w:szCs w:val="24"/>
          <w:rtl w:val="0"/>
        </w:rPr>
        <w:t xml:space="preserve">Csikszentmihalyi (1990): "the state in which people are so involved in an activity that nothing else seems to matter”. Their findings suggest that a </w:t>
      </w:r>
      <w:sdt>
        <w:sdtPr>
          <w:tag w:val="goog_rdk_93"/>
          <w:id w:val="0"/>
        </w:sdtPr>
        <w:sdtContent/>
      </w:sdt>
      <w:r>
        <w:rPr>
          <w:rFonts w:ascii="Times New Roman" w:hAnsi="Times New Roman" w:eastAsia="Times New Roman" w:cs="Times New Roman"/>
          <w:sz w:val="24"/>
          <w:szCs w:val="24"/>
          <w:rtl w:val="0"/>
        </w:rPr>
        <w:t xml:space="preserve">decreased identification of supporters with their team decreases atmosphere within the stadium. The difference in atmosphere within the stadium could influence team performance. </w:t>
      </w:r>
    </w:p>
    <w:p>
      <w:pPr>
        <w:pStyle w:val="3"/>
        <w:spacing w:line="360" w:lineRule="auto"/>
        <w:rPr>
          <w:rFonts w:ascii="Times New Roman" w:hAnsi="Times New Roman" w:eastAsia="Times New Roman" w:cs="Times New Roman"/>
          <w:sz w:val="24"/>
          <w:szCs w:val="24"/>
        </w:rPr>
      </w:pPr>
      <w:bookmarkStart w:id="10" w:name="_heading=h.17dp8vu" w:colFirst="0" w:colLast="0"/>
      <w:bookmarkEnd w:id="10"/>
      <w:r>
        <w:rPr>
          <w:rFonts w:ascii="Times New Roman" w:hAnsi="Times New Roman" w:eastAsia="Times New Roman" w:cs="Times New Roman"/>
          <w:sz w:val="28"/>
          <w:szCs w:val="28"/>
          <w:rtl w:val="0"/>
        </w:rPr>
        <w:t>2.1.3 Covid-19 and home advantage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w:t>
      </w:r>
      <w:sdt>
        <w:sdtPr>
          <w:tag w:val="goog_rdk_94"/>
          <w:id w:val="0"/>
        </w:sdtPr>
        <w:sdtContent/>
      </w:sdt>
      <w:r>
        <w:rPr>
          <w:rFonts w:ascii="Times New Roman" w:hAnsi="Times New Roman" w:eastAsia="Times New Roman" w:cs="Times New Roman"/>
          <w:sz w:val="24"/>
          <w:szCs w:val="24"/>
          <w:rtl w:val="0"/>
        </w:rPr>
        <w:t xml:space="preserve">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sdt>
        <w:sdtPr>
          <w:tag w:val="goog_rdk_95"/>
          <w:id w:val="0"/>
        </w:sdtPr>
        <w:sdtContent/>
      </w:sdt>
      <w:r>
        <w:rPr>
          <w:rFonts w:ascii="Times New Roman" w:hAnsi="Times New Roman" w:eastAsia="Times New Roman" w:cs="Times New Roman"/>
          <w:sz w:val="24"/>
          <w:szCs w:val="24"/>
          <w:rtl w:val="0"/>
        </w:rPr>
        <w:t xml:space="preserve">The table below gives a short overview of the current literature and our contribution. </w:t>
      </w: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1 Summary of Literature</w:t>
      </w:r>
      <w:r>
        <w:rPr>
          <w:rFonts w:ascii="Times New Roman" w:hAnsi="Times New Roman" w:eastAsia="Times New Roman" w:cs="Times New Roman"/>
          <w:sz w:val="24"/>
          <w:szCs w:val="24"/>
        </w:rPr>
        <w:object>
          <v:shape id="_x0000_i1025" o:spt="75" type="#_x0000_t75" style="height:320.85pt;width:527.15pt;" o:ole="t" filled="f" o:preferrelative="t" stroked="f" coordsize="21600,21600">
            <v:path/>
            <v:fill on="f" angle="180" focussize="0,0"/>
            <v:stroke on="f" joinstyle="miter"/>
            <v:imagedata r:id="rId10" o:title=""/>
            <o:lock v:ext="edit" aspectratio="t"/>
            <w10:wrap type="none"/>
            <w10:anchorlock/>
          </v:shape>
          <o:OLEObject Type="Embed" ProgID="Word.Document.8" ShapeID="_x0000_i1025" DrawAspect="Content" ObjectID="_1468075725" r:id="rId9">
            <o:LockedField>false</o:LockedField>
          </o:OLEObject>
        </w:object>
      </w:r>
    </w:p>
    <w:p>
      <w:pPr>
        <w:pStyle w:val="3"/>
        <w:spacing w:line="360" w:lineRule="auto"/>
        <w:rPr>
          <w:rFonts w:ascii="Times New Roman" w:hAnsi="Times New Roman" w:eastAsia="Times New Roman" w:cs="Times New Roman"/>
          <w:sz w:val="28"/>
          <w:szCs w:val="28"/>
        </w:rPr>
      </w:pPr>
      <w:bookmarkStart w:id="11" w:name="_heading=h.3rdcrjn" w:colFirst="0" w:colLast="0"/>
      <w:bookmarkEnd w:id="11"/>
      <w:r>
        <w:rPr>
          <w:rFonts w:ascii="Times New Roman" w:hAnsi="Times New Roman" w:eastAsia="Times New Roman" w:cs="Times New Roman"/>
          <w:sz w:val="28"/>
          <w:szCs w:val="28"/>
          <w:rtl w:val="0"/>
        </w:rPr>
        <w:t>2.2 Conceptual Framework</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next section we provide our hypotheses based on the literature. After the hypotheses, we present a schematic overview of our conceptual framework to clarify the concepts and relationships we investigate in this study. </w:t>
      </w:r>
    </w:p>
    <w:p>
      <w:pPr>
        <w:pStyle w:val="3"/>
        <w:spacing w:line="360" w:lineRule="auto"/>
        <w:ind w:firstLine="120"/>
        <w:rPr>
          <w:rFonts w:ascii="Times New Roman" w:hAnsi="Times New Roman" w:eastAsia="Times New Roman" w:cs="Times New Roman"/>
          <w:sz w:val="24"/>
          <w:szCs w:val="24"/>
        </w:rPr>
      </w:pPr>
      <w:bookmarkStart w:id="12" w:name="_heading=h.26in1rg" w:colFirst="0" w:colLast="0"/>
      <w:bookmarkEnd w:id="12"/>
      <w:r>
        <w:rPr>
          <w:rFonts w:ascii="Times New Roman" w:hAnsi="Times New Roman" w:eastAsia="Times New Roman" w:cs="Times New Roman"/>
          <w:sz w:val="24"/>
          <w:szCs w:val="24"/>
          <w:rtl w:val="0"/>
        </w:rPr>
        <w:t>2.2.1 The impact of crowd support on team performance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propose two </w:t>
      </w:r>
      <w:sdt>
        <w:sdtPr>
          <w:tag w:val="goog_rdk_96"/>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major mechanisms through which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Since referees have a </w:t>
      </w:r>
      <w:sdt>
        <w:sdtPr>
          <w:tag w:val="goog_rdk_9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large influence on the outcome of the games, and with game outcomes serving as our main indicators of team performance, referee decisions affect team performance.</w:t>
      </w:r>
      <w:r>
        <w:rPr>
          <w:rFonts w:ascii="Times New Roman" w:hAnsi="Times New Roman" w:eastAsia="Times New Roman" w:cs="Times New Roman"/>
          <w:b w:val="0"/>
          <w:i w:val="0"/>
          <w:smallCaps w:val="0"/>
          <w:strike w:val="0"/>
          <w:color w:val="ED7D3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Thus, home team performance relative to away team performance could be lower when in a situation of no or less crowd support. This leads us to generate the following hypothesis regarding the effect of crowd support on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H1: Crowd support positively influences Home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Crowds come in all shapes and sizes</w:t>
      </w:r>
      <w:sdt>
        <w:sdtPr>
          <w:tag w:val="goog_rdk_98"/>
          <w:id w:val="0"/>
        </w:sdtPr>
        <w:sdtContent>
          <w:ins w:id="12" w:author="chris rijnders" w:date="2021-05-24T09:33:21Z">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ins>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different crowds will have different influences on team performance. Bigger crowds in general make more noise and can be more initimidating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H1b: The effect of crowd support on team performance increases when crowd size increases.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then all of a sudden makes a very big change.Therefore we hypothesize the following on the effect of stadium occupancy on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H1c: The effect of crowd support on team performance increases when Stadium occupancy increases.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degree to which Crowd support will influence team performance will vary per team. Each individual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H1d: The effect of crowd support on team performance is weaker for teams with older players.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Another aspect of team composition that we analyze is the division between local and foreign players for teams. Tilp&amp;Taller (2020)</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5" w:after="0" w:line="360" w:lineRule="auto"/>
        <w:ind w:left="0" w:right="131"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H1e: The effect of crowd support on team performance is weakened when the share of f</w:t>
      </w:r>
      <w:sdt>
        <w:sdtPr>
          <w:tag w:val="goog_rdk_99"/>
          <w:id w:val="0"/>
        </w:sdtPr>
        <w:sdtContent>
          <w:commentRangeStart w:id="0"/>
        </w:sdtContent>
      </w:sdt>
      <w:r>
        <w:rPr>
          <w:rFonts w:ascii="Times New Roman" w:hAnsi="Times New Roman" w:eastAsia="Times New Roman" w:cs="Times New Roman"/>
          <w:b w:val="0"/>
          <w:i/>
          <w:smallCaps w:val="0"/>
          <w:strike w:val="0"/>
          <w:color w:val="000000"/>
          <w:sz w:val="24"/>
          <w:szCs w:val="24"/>
          <w:u w:val="none"/>
          <w:shd w:val="clear" w:fill="auto"/>
          <w:vertAlign w:val="baseline"/>
          <w:rtl w:val="0"/>
        </w:rPr>
        <w:t>oreigners</w:t>
      </w:r>
      <w:commentRangeEnd w:id="0"/>
      <w:r>
        <w:commentReference w:id="0"/>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increases. </w:t>
      </w:r>
    </w:p>
    <w:p>
      <w:pPr>
        <w:pStyle w:val="3"/>
        <w:spacing w:line="360" w:lineRule="auto"/>
        <w:rPr>
          <w:rFonts w:ascii="Times New Roman" w:hAnsi="Times New Roman" w:eastAsia="Times New Roman" w:cs="Times New Roman"/>
          <w:sz w:val="24"/>
          <w:szCs w:val="24"/>
        </w:rPr>
      </w:pPr>
      <w:bookmarkStart w:id="13" w:name="_heading=h.lnxbz9" w:colFirst="0" w:colLast="0"/>
      <w:bookmarkEnd w:id="13"/>
      <w:r>
        <w:rPr>
          <w:rFonts w:ascii="Times New Roman" w:hAnsi="Times New Roman" w:eastAsia="Times New Roman" w:cs="Times New Roman"/>
          <w:sz w:val="24"/>
          <w:szCs w:val="24"/>
          <w:rtl w:val="0"/>
        </w:rPr>
        <w:t>2.2.2 The impact of crowd support on referee bias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rFonts w:ascii="Times New Roman" w:hAnsi="Times New Roman" w:eastAsia="Times New Roman" w:cs="Times New Roman"/>
          <w:b w:val="0"/>
          <w:i w:val="0"/>
          <w:smallCaps w:val="0"/>
          <w:strike w:val="0"/>
          <w:color w:val="ED7D31"/>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w:t>
      </w:r>
      <w:sdt>
        <w:sdtPr>
          <w:tag w:val="goog_rdk_10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attainable. Additionally, a red card can change a teams entire game plan, tactics and performance.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Since individual moments can have such a big impact on outcome and performance in football, referees play a major role in football outcomes. Crucial decisions such as a controversial penalty or red card can significantly alter the course of a football game, and if the home team</w:t>
      </w:r>
      <w:sdt>
        <w:sdtPr>
          <w:tag w:val="goog_rdk_101"/>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gets benefit of the doubt it could significantly increase the chances of home teams winning their games. This leads to the following hypothesis on the effect of referee bias on team performance.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H2: The effect of crowd support on team performance is mediated by Referee Bias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w:t>
      </w:r>
      <w:sdt>
        <w:sdtPr>
          <w:tag w:val="goog_rdk_102"/>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silence only. Often more favoring the home team in a situation with crowd noise by being more lenient in giving fouls and cards . Therefore, a higher occupancy and a higher crowd size, with more crowd noise, will result in a stronger referee bias towards the home team. This leads to the following </w:t>
      </w:r>
      <w:sdt>
        <w:sdtPr>
          <w:tag w:val="goog_rdk_103"/>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hypotheses.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H2b: The mediating effect of referee Bias on the relationship between crowd support and team performance increases when Stadium Occupancy increases.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H2c: The mediating effect of referee Bias on the relationship between crowd support and team performance increases when average Crowd Size increases.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Similar to the expected moderating effect of share of foreigners within a team on the direct relationship between crowd support and team performance, the share of foreigners within a team influences the relationship between crowd support and referee bias. </w:t>
      </w:r>
      <w:sdt>
        <w:sdtPr>
          <w:tag w:val="goog_rdk_104"/>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Teams with a high share of foreigners will be difficult for the home crowd to bond with their own team, producing a less intense atmosphere in the match and consequently less crowd noise. Since referee decisions in favour of home teams are influenced by crowd noise and crowd reactions, their decisions will be less favourable for home teams when the crowd noise is lower. Accordingly, we construct the following hypothesis.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H2d: The mediating effect of referee Bias on the relationship between crowd support and team performance decreases when the share of foreigners increases.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78" w:after="0" w:line="360" w:lineRule="auto"/>
        <w:ind w:left="0" w:right="105"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4"/>
          <w:szCs w:val="24"/>
        </w:rPr>
      </w:pPr>
      <w:sdt>
        <w:sdtPr>
          <w:tag w:val="goog_rdk_105"/>
          <w:id w:val="0"/>
        </w:sdtPr>
        <w:sdtContent>
          <w:commentRangeStart w:id="1"/>
        </w:sdtContent>
      </w:sdt>
      <w:r>
        <w:rPr>
          <w:rFonts w:ascii="Times New Roman" w:hAnsi="Times New Roman" w:eastAsia="Times New Roman" w:cs="Times New Roman"/>
          <w:b/>
          <w:sz w:val="24"/>
          <w:szCs w:val="24"/>
          <w:rtl w:val="0"/>
        </w:rPr>
        <w:t>Fig</w:t>
      </w:r>
      <w:r>
        <w:rPr>
          <w:rFonts w:ascii="monospace" w:hAnsi="monospace" w:eastAsia="monospace" w:cs="monospace"/>
          <w:i w:val="0"/>
          <w:smallCaps w:val="0"/>
          <w:sz w:val="2"/>
          <w:szCs w:val="2"/>
          <w:shd w:val="clear" w:fill="F8F9FA"/>
          <w:rtl w:val="0"/>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smallCaps w:val="0"/>
          <w:sz w:val="2"/>
          <w:szCs w:val="2"/>
          <w:shd w:val="clear" w:fill="F8F9FA"/>
          <w:rtl w:val="0"/>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eastAsia="Times New Roman" w:cs="Times New Roman"/>
          <w:b/>
          <w:sz w:val="24"/>
          <w:szCs w:val="24"/>
          <w:rtl w:val="0"/>
        </w:rPr>
        <w:t>ure 1 Conceptual model</w:t>
      </w:r>
      <w:commentRangeEnd w:id="1"/>
      <w:r>
        <w:commentReference w:id="1"/>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114300" distR="114300">
            <wp:extent cx="6182995" cy="2282825"/>
            <wp:effectExtent l="0" t="0" r="0" b="0"/>
            <wp:docPr id="54" name="image39.png" descr="conceptual model (1)"/>
            <wp:cNvGraphicFramePr/>
            <a:graphic xmlns:a="http://schemas.openxmlformats.org/drawingml/2006/main">
              <a:graphicData uri="http://schemas.openxmlformats.org/drawingml/2006/picture">
                <pic:pic xmlns:pic="http://schemas.openxmlformats.org/drawingml/2006/picture">
                  <pic:nvPicPr>
                    <pic:cNvPr id="54" name="image39.png" descr="conceptual model (1)"/>
                    <pic:cNvPicPr preferRelativeResize="0"/>
                  </pic:nvPicPr>
                  <pic:blipFill>
                    <a:blip r:embed="rId11"/>
                    <a:srcRect/>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i w:val="0"/>
          <w:smallCaps w:val="0"/>
          <w:sz w:val="2"/>
          <w:szCs w:val="2"/>
          <w:shd w:val="clear" w:fill="F8F9FA"/>
        </w:rPr>
      </w:pPr>
      <w:r>
        <w:rPr>
          <w:rFonts w:ascii="monospace" w:hAnsi="monospace" w:eastAsia="monospace" w:cs="monospace"/>
          <w:i w:val="0"/>
          <w:smallCaps w:val="0"/>
          <w:sz w:val="2"/>
          <w:szCs w:val="2"/>
          <w:shd w:val="clear" w:fill="F8F9FA"/>
          <w:rtl w:val="0"/>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smallCaps w:val="0"/>
          <w:sz w:val="2"/>
          <w:szCs w:val="2"/>
          <w:shd w:val="clear" w:fill="F8F9FA"/>
          <w:rtl w:val="0"/>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smallCaps w:val="0"/>
          <w:sz w:val="2"/>
          <w:szCs w:val="2"/>
          <w:shd w:val="clear" w:fill="F8F9FA"/>
          <w:rtl w:val="0"/>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smallCaps w:val="0"/>
          <w:sz w:val="2"/>
          <w:szCs w:val="2"/>
          <w:shd w:val="clear" w:fill="F8F9FA"/>
          <w:rtl w:val="0"/>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i w:val="0"/>
          <w:smallCaps w:val="0"/>
          <w:sz w:val="2"/>
          <w:szCs w:val="2"/>
          <w:shd w:val="clear" w:fill="F8F9FA"/>
        </w:rPr>
      </w:pPr>
    </w:p>
    <w:p>
      <w:pPr>
        <w:spacing w:line="360" w:lineRule="auto"/>
        <w:jc w:val="center"/>
        <w:rPr>
          <w:rFonts w:ascii="monospace" w:hAnsi="monospace" w:eastAsia="monospace" w:cs="monospace"/>
          <w:i w:val="0"/>
          <w:smallCaps w:val="0"/>
          <w:sz w:val="2"/>
          <w:szCs w:val="2"/>
          <w:shd w:val="clear" w:fill="F8F9FA"/>
        </w:rPr>
      </w:pPr>
    </w:p>
    <w:p>
      <w:pPr>
        <w:spacing w:line="360" w:lineRule="auto"/>
        <w:jc w:val="center"/>
        <w:rPr>
          <w:rFonts w:ascii="monospace" w:hAnsi="monospace" w:eastAsia="monospace" w:cs="monospace"/>
          <w:i w:val="0"/>
          <w:smallCaps w:val="0"/>
          <w:sz w:val="2"/>
          <w:szCs w:val="2"/>
          <w:shd w:val="clear" w:fill="F8F9FA"/>
        </w:rPr>
      </w:pPr>
    </w:p>
    <w:p>
      <w:pPr>
        <w:spacing w:line="360" w:lineRule="auto"/>
        <w:jc w:val="center"/>
        <w:rPr>
          <w:rFonts w:ascii="monospace" w:hAnsi="monospace" w:eastAsia="monospace" w:cs="monospace"/>
          <w:i w:val="0"/>
          <w:smallCaps w:val="0"/>
          <w:sz w:val="2"/>
          <w:szCs w:val="2"/>
          <w:shd w:val="clear" w:fill="F8F9FA"/>
        </w:rPr>
      </w:pPr>
    </w:p>
    <w:p>
      <w:pPr>
        <w:spacing w:line="360" w:lineRule="auto"/>
        <w:jc w:val="center"/>
        <w:rPr>
          <w:rFonts w:ascii="monospace" w:hAnsi="monospace" w:eastAsia="monospace" w:cs="monospace"/>
          <w:i w:val="0"/>
          <w:smallCaps w:val="0"/>
          <w:sz w:val="2"/>
          <w:szCs w:val="2"/>
          <w:shd w:val="clear" w:fill="F8F9FA"/>
        </w:rPr>
      </w:pPr>
    </w:p>
    <w:p>
      <w:pPr>
        <w:pStyle w:val="3"/>
        <w:spacing w:line="360" w:lineRule="auto"/>
        <w:ind w:left="0" w:firstLine="0"/>
        <w:rPr>
          <w:rFonts w:ascii="Times New Roman" w:hAnsi="Times New Roman" w:eastAsia="Times New Roman" w:cs="Times New Roman"/>
        </w:rPr>
      </w:pPr>
    </w:p>
    <w:p>
      <w:pPr>
        <w:pStyle w:val="3"/>
        <w:numPr>
          <w:ilvl w:val="0"/>
          <w:numId w:val="1"/>
        </w:numPr>
        <w:spacing w:line="360" w:lineRule="auto"/>
        <w:ind w:left="432" w:hanging="432"/>
        <w:rPr>
          <w:rFonts w:ascii="Times New Roman" w:hAnsi="Times New Roman" w:eastAsia="Times New Roman" w:cs="Times New Roman"/>
        </w:rPr>
      </w:pPr>
      <w:bookmarkStart w:id="14" w:name="_heading=h.35nkun2" w:colFirst="0" w:colLast="0"/>
      <w:bookmarkEnd w:id="14"/>
      <w:r>
        <w:rPr>
          <w:rFonts w:ascii="Times New Roman" w:hAnsi="Times New Roman" w:eastAsia="Times New Roman" w:cs="Times New Roman"/>
          <w:rtl w:val="0"/>
        </w:rPr>
        <w:t>Data and Methodology</w:t>
      </w:r>
    </w:p>
    <w:p>
      <w:pPr>
        <w:pStyle w:val="3"/>
        <w:spacing w:line="360" w:lineRule="auto"/>
        <w:rPr>
          <w:rFonts w:ascii="Times New Roman" w:hAnsi="Times New Roman" w:eastAsia="Times New Roman" w:cs="Times New Roman"/>
          <w:sz w:val="28"/>
          <w:szCs w:val="28"/>
        </w:rPr>
      </w:pPr>
      <w:bookmarkStart w:id="15" w:name="_heading=h.1ksv4uv" w:colFirst="0" w:colLast="0"/>
      <w:bookmarkEnd w:id="15"/>
      <w:r>
        <w:rPr>
          <w:rFonts w:ascii="Times New Roman" w:hAnsi="Times New Roman" w:eastAsia="Times New Roman" w:cs="Times New Roman"/>
          <w:sz w:val="28"/>
          <w:szCs w:val="28"/>
          <w:rtl w:val="0"/>
        </w:rPr>
        <w:t>3.1 Data collection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3" w:after="0" w:line="360" w:lineRule="auto"/>
        <w:ind w:left="0" w:right="1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website: </w:t>
      </w:r>
      <w:r>
        <w:fldChar w:fldCharType="begin"/>
      </w:r>
      <w:r>
        <w:instrText xml:space="preserve"> HYPERLINK "http://www.football-data.co.uk/data.php"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http://www.football-data.co.uk</w:t>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provides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 We chose 2018/19 as cutoff </w:t>
      </w:r>
      <w:sdt>
        <w:sdtPr>
          <w:tag w:val="goog_rdk_106"/>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since the VAR got introduced around this time in most competitions.</w:t>
      </w:r>
      <w:r>
        <w:rPr>
          <w:rFonts w:ascii="Times New Roman" w:hAnsi="Times New Roman" w:eastAsia="Times New Roman" w:cs="Times New Roman"/>
          <w:b w:val="0"/>
          <w:i w:val="0"/>
          <w:smallCaps w:val="0"/>
          <w:strike w:val="0"/>
          <w:color w:val="000000"/>
          <w:sz w:val="24"/>
          <w:szCs w:val="24"/>
          <w:u w:val="none"/>
          <w:shd w:val="clear" w:fill="auto"/>
          <w:vertAlign w:val="superscript"/>
        </w:rPr>
        <w:footnoteReference w:id="0"/>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Var has major implications especially in the realm of </w:t>
      </w:r>
      <w:sdt>
        <w:sdtPr>
          <w:tag w:val="goog_rdk_10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crowd supports influence on decision making by referees. The referee can be overruled by the video referee, often located </w:t>
      </w:r>
      <w:sdt>
        <w:sdtPr>
          <w:tag w:val="goog_rdk_108"/>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outside of the stadium, and thus less influenced by crowd noise. We decided to analyze </w:t>
      </w:r>
      <w:sdt>
        <w:sdtPr>
          <w:tag w:val="goog_rdk_109"/>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t>
      </w:r>
      <w:sdt>
        <w:sdtPr>
          <w:tag w:val="goog_rdk_110"/>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9 of the top 10 leagues in Europe f</w:t>
      </w:r>
      <w:sdt>
        <w:sdtPr>
          <w:tag w:val="goog_rdk_111"/>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where the VAR had not</w:t>
      </w:r>
      <w:sdt>
        <w:sdtPr>
          <w:tag w:val="goog_rdk_112"/>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been introduced yet in a particular season, </w:t>
      </w:r>
      <w:sdt>
        <w:sdtPr>
          <w:tag w:val="goog_rdk_113"/>
          <w:id w:val="0"/>
        </w:sdtPr>
        <w:sdtContent/>
      </w:sdt>
      <w:sdt>
        <w:sdtPr>
          <w:tag w:val="goog_rdk_114"/>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which was only the case for the 2018/19 Premier League and 2018/19 Primeira liga seasons. For data on our 3 moderators: </w:t>
      </w:r>
      <w:sdt>
        <w:sdtPr>
          <w:tag w:val="goog_rdk_115"/>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age, proportion of foreigners playing for the team and crowd occupancy, we consulted the website of transfermarkt.com.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3" w:after="0" w:line="360" w:lineRule="auto"/>
        <w:ind w:left="0" w:right="1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include two measures of team performance in our model; the difference between points obtained by the home and away team and the difference in goals scored by the home and away team. 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3" w:after="0" w:line="360" w:lineRule="auto"/>
        <w:ind w:left="0" w:right="1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also need </w:t>
      </w:r>
      <w:sdt>
        <w:sdtPr>
          <w:tag w:val="goog_rdk_116"/>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to control for potential endogeneity resulting from other variables affecting</w:t>
      </w:r>
      <w:r>
        <w:rPr>
          <w:rFonts w:ascii="SimSun" w:hAnsi="SimSun" w:eastAsia="SimSun" w:cs="SimSu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team performance. Team performance depends heavily on the quality of the team (</w:t>
      </w:r>
      <w:r>
        <w:rPr>
          <w:rFonts w:ascii="Times New Roman" w:hAnsi="Times New Roman" w:eastAsia="Times New Roman" w:cs="Times New Roman"/>
          <w:b w:val="0"/>
          <w:i w:val="0"/>
          <w:smallCaps w:val="0"/>
          <w:strike w:val="0"/>
          <w:color w:val="222222"/>
          <w:sz w:val="24"/>
          <w:szCs w:val="24"/>
          <w:highlight w:val="white"/>
          <w:u w:val="none"/>
          <w:vertAlign w:val="baseline"/>
          <w:rtl w:val="0"/>
        </w:rPr>
        <w:t>Lago-Peñas &amp; Lago-Ballesteros, 2011)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Thus a measure of team strength should be included in the model as control variable. The most comprehensive measurement of team strength we know is the </w:t>
      </w:r>
      <w:sdt>
        <w:sdtPr>
          <w:tag w:val="goog_rdk_117"/>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SPI index used by FiveThirtyEight</w:t>
      </w:r>
      <w:r>
        <w:rPr>
          <w:rFonts w:ascii="Times New Roman" w:hAnsi="Times New Roman" w:eastAsia="Times New Roman" w:cs="Times New Roman"/>
          <w:b w:val="0"/>
          <w:i w:val="0"/>
          <w:smallCaps w:val="0"/>
          <w:strike w:val="0"/>
          <w:color w:val="000000"/>
          <w:sz w:val="24"/>
          <w:szCs w:val="24"/>
          <w:u w:val="none"/>
          <w:shd w:val="clear" w:fill="auto"/>
          <w:vertAlign w:val="superscript"/>
        </w:rPr>
        <w:footnoteReference w:id="1"/>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 and 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w:t>
      </w:r>
      <w:sdt>
        <w:sdtPr>
          <w:tag w:val="goog_rdk_118"/>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each match outcome that would alter the ranking of the team in the competition.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23" w:after="0" w:line="360" w:lineRule="auto"/>
        <w:ind w:left="0" w:right="113"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Since our sample includes multiple leagues, we need to account for potential country </w:t>
      </w:r>
      <w:sdt>
        <w:sdtPr>
          <w:tag w:val="goog_rdk_119"/>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spacing w:line="360" w:lineRule="auto"/>
        <w:rPr>
          <w:rFonts w:ascii="Times New Roman" w:hAnsi="Times New Roman" w:eastAsia="Times New Roman" w:cs="Times New Roman"/>
          <w:sz w:val="28"/>
          <w:szCs w:val="28"/>
        </w:rPr>
      </w:pPr>
      <w:bookmarkStart w:id="16" w:name="_heading=h.44sinio" w:colFirst="0" w:colLast="0"/>
      <w:bookmarkEnd w:id="16"/>
      <w:r>
        <w:rPr>
          <w:rFonts w:ascii="Times New Roman" w:hAnsi="Times New Roman" w:eastAsia="Times New Roman" w:cs="Times New Roman"/>
          <w:sz w:val="28"/>
          <w:szCs w:val="28"/>
          <w:rtl w:val="0"/>
        </w:rPr>
        <w:t>3.2 Variable Operationalization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For many of our variables withinin our dataset we use the differences between home and away metrics within the match to reduce the number of variables used in our models. For the majority of these differences, we calculate the difference by subtracting away values from home values. For example, goal difference is calculated as # of goals scored by the home team minus # of goals scored by the away team. However, for referee decisions we decided to reverse the calculation to facillitate interpretation of outcomes. When calculated in this way, a positive difference in cards implies higher cards for away teams, which can be seen as a positive bias towards home teams. </w:t>
      </w:r>
    </w:p>
    <w:sdt>
      <w:sdtPr>
        <w:tag w:val="goog_rdk_121"/>
        <w:id w:val="0"/>
      </w:sdtPr>
      <w:sdtContent>
        <w:p>
          <w:pPr>
            <w:spacing w:line="360" w:lineRule="auto"/>
            <w:jc w:val="left"/>
            <w:rPr>
              <w:ins w:id="13" w:author="alanr" w:date="2021-05-19T07:25:13Z"/>
              <w:rFonts w:asciiTheme="minorHAnsi" w:hAnsiTheme="minorHAnsi" w:eastAsiaTheme="minorEastAsia" w:cstheme="minorBidi"/>
              <w:b w:val="0"/>
              <w:sz w:val="21"/>
              <w:szCs w:val="21"/>
              <w:shd w:val="clear" w:fill="auto"/>
            </w:rPr>
          </w:pPr>
          <w:r>
            <w:rPr>
              <w:rFonts w:ascii="Times New Roman" w:hAnsi="Times New Roman" w:eastAsia="Times New Roman" w:cs="Times New Roman"/>
              <w:b/>
              <w:sz w:val="22"/>
              <w:szCs w:val="22"/>
              <w:rtl w:val="0"/>
            </w:rPr>
            <w:t>Table</w:t>
          </w:r>
          <w:sdt>
            <w:sdtPr>
              <w:tag w:val="goog_rdk_120"/>
              <w:id w:val="0"/>
            </w:sdtPr>
            <w:sdtContent>
              <w:ins w:id="14" w:author="alanr" w:date="2021-05-19T07:25:13Z">
                <w:r>
                  <w:rPr>
                    <w:rFonts w:ascii="Times New Roman" w:hAnsi="Times New Roman" w:eastAsia="Times New Roman" w:cs="Times New Roman"/>
                    <w:b/>
                    <w:sz w:val="22"/>
                    <w:szCs w:val="22"/>
                    <w:rtl w:val="0"/>
                  </w:rPr>
                  <w:t xml:space="preserve"> 2 Variable operationalization</w:t>
                </w:r>
              </w:ins>
            </w:sdtContent>
          </w:sdt>
        </w:p>
      </w:sdtContent>
    </w:sdt>
    <w:sdt>
      <w:sdtPr>
        <w:tag w:val="goog_rdk_126"/>
        <w:id w:val="0"/>
      </w:sdtPr>
      <w:sdtContent>
        <w:p>
          <w:pPr>
            <w:pStyle w:val="3"/>
            <w:spacing w:line="360" w:lineRule="auto"/>
            <w:ind w:left="0" w:leftChars="0" w:firstLine="0" w:firstLineChars="0"/>
          </w:pPr>
          <w:sdt>
            <w:sdtPr>
              <w:tag w:val="goog_rdk_123"/>
              <w:id w:val="0"/>
              <w:showingPlcHdr/>
            </w:sdtPr>
            <w:sdtContent/>
          </w:sdt>
          <w:sdt>
            <w:sdtPr>
              <w:tag w:val="goog_rdk_124"/>
              <w:id w:val="0"/>
            </w:sdtPr>
            <w:sdtContent>
              <w:ins w:id="15" w:author="alanr" w:date="2021-05-19T07:25:53Z"/>
              <w:ins w:id="16" w:author="alanr" w:date="2021-05-19T07:25:53Z"/>
              <w:ins w:id="17" w:author="alanr" w:date="2021-05-19T07:25:53Z"/>
              <w:ins w:id="18" w:author="alanr" w:date="2021-05-19T07:25:53Z">
                <w:r>
                  <w:rPr>
                    <w:rFonts w:ascii="Times New Roman" w:hAnsi="Times New Roman" w:eastAsia="Times New Roman" w:cs="Times New Roman"/>
                    <w:b/>
                    <w:sz w:val="24"/>
                    <w:szCs w:val="24"/>
                  </w:rPr>
                  <w:object>
                    <v:shape id="_x0000_i1026" o:spt="75" type="#_x0000_t75" style="height:418.65pt;width:422.35pt;" o:ole="t" filled="f" o:preferrelative="t" stroked="f" coordsize="21600,21600">
                      <v:path/>
                      <v:fill on="f" angle="180" focussize="0,0"/>
                      <v:stroke on="f"/>
                      <v:imagedata r:id="rId13" o:title=""/>
                      <o:lock v:ext="edit" aspectratio="t"/>
                      <w10:wrap type="none"/>
                      <w10:anchorlock/>
                    </v:shape>
                    <o:OLEObject Type="Embed" ProgID="Word.Document.8" ShapeID="_x0000_i1026" DrawAspect="Content" ObjectID="_1468075726" r:id="rId12">
                      <o:LockedField>false</o:LockedField>
                    </o:OLEObject>
                  </w:object>
                </w:r>
              </w:ins>
              <w:ins w:id="20" w:author="alanr" w:date="2021-05-19T07:25:53Z"/>
            </w:sdtContent>
          </w:sdt>
          <w:sdt>
            <w:sdtPr>
              <w:tag w:val="goog_rdk_125"/>
              <w:id w:val="0"/>
            </w:sdtPr>
            <w:sdtContent>
              <w:r>
                <w:rPr>
                  <w:rFonts w:ascii="Times New Roman" w:hAnsi="Times New Roman" w:eastAsia="Times New Roman" w:cs="Times New Roman"/>
                  <w:b/>
                  <w:sz w:val="24"/>
                  <w:szCs w:val="24"/>
                  <w:rtl w:val="0"/>
                </w:rPr>
                <w:t>Table 2 Variable operationalization table</w:t>
              </w:r>
            </w:sdtContent>
          </w:sdt>
        </w:p>
      </w:sdtContent>
    </w:sdt>
    <w:sdt>
      <w:sdtPr>
        <w:tag w:val="goog_rdk_129"/>
        <w:id w:val="0"/>
      </w:sdtPr>
      <w:sdtContent>
        <w:p>
          <w:pPr>
            <w:spacing w:line="360" w:lineRule="auto"/>
            <w:jc w:val="center"/>
            <w:rPr>
              <w:ins w:id="21" w:author="alanr" w:date="2021-05-19T07:17:37Z"/>
              <w:rFonts w:ascii="Times New Roman" w:hAnsi="Times New Roman" w:eastAsia="Times New Roman" w:cs="Times New Roman"/>
              <w:sz w:val="28"/>
              <w:szCs w:val="28"/>
            </w:rPr>
          </w:pPr>
          <w:sdt>
            <w:sdtPr>
              <w:tag w:val="goog_rdk_127"/>
              <w:id w:val="0"/>
            </w:sdtPr>
            <w:sdtContent>
              <w:r>
                <w:rPr>
                  <w:rFonts w:ascii="Times New Roman" w:hAnsi="Times New Roman" w:eastAsia="Times New Roman" w:cs="Times New Roman"/>
                  <w:b/>
                  <w:sz w:val="24"/>
                  <w:szCs w:val="24"/>
                </w:rPr>
                <w:object>
                  <v:shape id="_x0000_i1027" o:spt="75" type="#_x0000_t75" style="height:651.55pt;width:504.15pt;" o:ole="t" filled="f" o:preferrelative="t" stroked="f" coordsize="21600,21600">
                    <v:path/>
                    <v:fill on="f" angle="180" focussize="0,0"/>
                    <v:stroke on="f"/>
                    <v:imagedata r:id="rId15" o:title=""/>
                    <o:lock v:ext="edit" aspectratio="t"/>
                    <w10:wrap type="none"/>
                    <w10:anchorlock/>
                  </v:shape>
                  <o:OLEObject Type="Embed" ProgID="Word.Document.8" ShapeID="_x0000_i1027" DrawAspect="Content" ObjectID="_1468075727" r:id="rId14">
                    <o:LockedField>false</o:LockedField>
                  </o:OLEObject>
                </w:object>
              </w:r>
            </w:sdtContent>
          </w:sdt>
          <w:sdt>
            <w:sdtPr>
              <w:tag w:val="goog_rdk_128"/>
              <w:id w:val="0"/>
            </w:sdtPr>
            <w:sdtContent>
              <w:bookmarkStart w:id="17" w:name="_heading=h.2jxsxqh" w:colFirst="0" w:colLast="0"/>
              <w:bookmarkEnd w:id="17"/>
            </w:sdtContent>
          </w:sdt>
        </w:p>
      </w:sdtContent>
    </w:sdt>
    <w:p>
      <w:pPr>
        <w:pStyle w:val="3"/>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3.3 Descriptive statistics</w:t>
      </w:r>
    </w:p>
    <w:p>
      <w:pPr>
        <w:spacing w:line="360" w:lineRule="auto"/>
      </w:pPr>
      <w:r>
        <w:rPr>
          <w:rFonts w:ascii="Times New Roman" w:hAnsi="Times New Roman" w:eastAsia="Times New Roman" w:cs="Times New Roman"/>
          <w:sz w:val="24"/>
          <w:szCs w:val="24"/>
          <w:rtl w:val="0"/>
        </w:rPr>
        <w:t xml:space="preserve">Table 3 provides the descriptive statistics for the variables mentioned in section 3.2.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 set contains match data for 8137 matches played in 9 major leagues of Europe. We observe that home teams on average score .292 goals more and collect .365 more points han away teams. Furthermore, the table reveals that home teams on average receive .185 fewer yellow cards and .026 fewer red cards than away teams, while committing .107 fouls less on average. Appendix 1a contains the full summary statistics table. </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3 Summary Statistics</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28" o:spt="75" type="#_x0000_t75" style="height:241.8pt;width:568.95pt;" o:ole="t" filled="f" o:preferrelative="t" stroked="f" coordsize="21600,21600">
            <v:path/>
            <v:fill on="f" angle="180" focussize="0,0"/>
            <v:stroke on="f"/>
            <v:imagedata r:id="rId17" o:title=""/>
            <o:lock v:ext="edit" aspectratio="t"/>
            <w10:wrap type="none"/>
            <w10:anchorlock/>
          </v:shape>
          <o:OLEObject Type="Embed" ProgID="Word.Document.8" ShapeID="_x0000_i1028" DrawAspect="Content" ObjectID="_1468075728" r:id="rId16">
            <o:LockedField>false</o:LockedField>
          </o:OLEObject>
        </w:object>
      </w:r>
    </w:p>
    <w:p>
      <w:pPr>
        <w:pStyle w:val="3"/>
        <w:spacing w:line="360" w:lineRule="auto"/>
        <w:rPr>
          <w:rFonts w:ascii="Times New Roman" w:hAnsi="Times New Roman" w:eastAsia="Times New Roman" w:cs="Times New Roman"/>
          <w:sz w:val="28"/>
          <w:szCs w:val="28"/>
        </w:rPr>
      </w:pPr>
      <w:bookmarkStart w:id="18" w:name="_heading=h.z337ya" w:colFirst="0" w:colLast="0"/>
      <w:bookmarkEnd w:id="18"/>
      <w:r>
        <w:rPr>
          <w:rFonts w:ascii="Times New Roman" w:hAnsi="Times New Roman" w:eastAsia="Times New Roman" w:cs="Times New Roman"/>
          <w:sz w:val="28"/>
          <w:szCs w:val="28"/>
          <w:rtl w:val="0"/>
        </w:rPr>
        <w:t>3.4 Home advantage pre and post covid-19</w:t>
      </w:r>
    </w:p>
    <w:p>
      <w:pPr>
        <w:spacing w:line="360" w:lineRule="auto"/>
        <w:jc w:val="left"/>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For the entire sample, there is a clear home advantage, with more points, and more goals for home teams over the past 3 years. However, solely based on the entire sample we cannot conclude whether home advantage has remained during covid-19. Therefore we split the dataset into two different datasets </w:t>
      </w:r>
      <w:sdt>
        <w:sdtPr>
          <w:tag w:val="goog_rdk_130"/>
          <w:id w:val="0"/>
        </w:sdtPr>
        <w:sdtContent/>
      </w:sdt>
      <w:r>
        <w:rPr>
          <w:rFonts w:ascii="Times New Roman" w:hAnsi="Times New Roman" w:eastAsia="Times New Roman" w:cs="Times New Roman"/>
          <w:sz w:val="24"/>
          <w:szCs w:val="24"/>
          <w:rtl w:val="0"/>
        </w:rPr>
        <w:t>with one dataset containing matches only played before covid-19 and the other only containing matches played after covid-19. 2,996 of the matches have been played behind closed doors and 5,141 were played with spectators present. We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wins,which are coded as categorical variables, we performed a chi square test of comparison.</w:t>
      </w:r>
      <w:r>
        <w:rPr>
          <w:rFonts w:ascii="Times New Roman" w:hAnsi="Times New Roman" w:eastAsia="Times New Roman" w:cs="Times New Roman"/>
          <w:color w:val="000000"/>
          <w:sz w:val="24"/>
          <w:szCs w:val="24"/>
          <w:rtl w:val="0"/>
        </w:rPr>
        <w:t xml:space="preserve"> Table 4 contains the mean pre and post covid-19 values for our variables of interest accompanied by p-values for the null hypothesis of equal distributions.</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4 mean level differences pre and post covid</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object>
          <v:shape id="_x0000_i1029" o:spt="75" type="#_x0000_t75" style="height:122.4pt;width:552.6pt;" o:ole="t" filled="f" o:preferrelative="t" stroked="f" coordsize="21600,21600">
            <v:path/>
            <v:fill on="f" angle="180" focussize="0,0"/>
            <v:stroke on="f"/>
            <v:imagedata r:id="rId19" o:title=""/>
            <o:lock v:ext="edit" aspectratio="t"/>
            <w10:wrap type="none"/>
            <w10:anchorlock/>
          </v:shape>
          <o:OLEObject Type="Embed" ProgID="Word.Document.8" ShapeID="_x0000_i1029" DrawAspect="Content" ObjectID="_1468075729" r:id="rId18">
            <o:LockedField>false</o:LockedField>
          </o:OLEObject>
        </w:object>
      </w:r>
      <w:r>
        <w:rPr>
          <w:rFonts w:ascii="Times New Roman" w:hAnsi="Times New Roman" w:eastAsia="Times New Roman" w:cs="Times New Roman"/>
          <w:b w:val="0"/>
          <w:i/>
          <w:sz w:val="18"/>
          <w:szCs w:val="18"/>
          <w:rtl w:val="0"/>
        </w:rPr>
        <w:t>Note</w:t>
      </w:r>
      <w:r>
        <w:rPr>
          <w:rFonts w:ascii="Times New Roman" w:hAnsi="Times New Roman" w:eastAsia="Times New Roman" w:cs="Times New Roman"/>
          <w:b w:val="0"/>
          <w:sz w:val="18"/>
          <w:szCs w:val="18"/>
          <w:rtl w:val="0"/>
        </w:rPr>
        <w:t xml:space="preserve">: Statistic is the Mann-Whitney Estimate, tests 0 hypothesis of equal distribution. Significance levels: </w:t>
      </w:r>
      <w:r>
        <w:rPr>
          <w:rFonts w:ascii="Times New Roman" w:hAnsi="Times New Roman" w:eastAsia="Times New Roman" w:cs="Times New Roman"/>
          <w:b w:val="0"/>
          <w:i/>
          <w:sz w:val="18"/>
          <w:szCs w:val="18"/>
          <w:rtl w:val="0"/>
        </w:rPr>
        <w:t xml:space="preserve">p </w:t>
      </w:r>
      <w:r>
        <w:rPr>
          <w:rFonts w:ascii="Times New Roman" w:hAnsi="Times New Roman" w:eastAsia="Times New Roman" w:cs="Times New Roman"/>
          <w:b w:val="0"/>
          <w:i w:val="0"/>
          <w:sz w:val="18"/>
          <w:szCs w:val="18"/>
          <w:rtl w:val="0"/>
        </w:rPr>
        <w:t xml:space="preserve">&lt; .05* , </w:t>
      </w:r>
      <w:r>
        <w:rPr>
          <w:rFonts w:ascii="Times New Roman" w:hAnsi="Times New Roman" w:eastAsia="Times New Roman" w:cs="Times New Roman"/>
          <w:b w:val="0"/>
          <w:i/>
          <w:sz w:val="18"/>
          <w:szCs w:val="18"/>
          <w:rtl w:val="0"/>
        </w:rPr>
        <w:t xml:space="preserve">p </w:t>
      </w:r>
      <w:r>
        <w:rPr>
          <w:rFonts w:ascii="Times New Roman" w:hAnsi="Times New Roman" w:eastAsia="Times New Roman" w:cs="Times New Roman"/>
          <w:b w:val="0"/>
          <w:i w:val="0"/>
          <w:sz w:val="18"/>
          <w:szCs w:val="18"/>
          <w:rtl w:val="0"/>
        </w:rPr>
        <w:t xml:space="preserve">&lt; .01 **, </w:t>
      </w:r>
      <w:r>
        <w:rPr>
          <w:rFonts w:ascii="Times New Roman" w:hAnsi="Times New Roman" w:eastAsia="Times New Roman" w:cs="Times New Roman"/>
          <w:b w:val="0"/>
          <w:i/>
          <w:sz w:val="18"/>
          <w:szCs w:val="18"/>
          <w:rtl w:val="0"/>
        </w:rPr>
        <w:t>p &lt; .001 ***</w:t>
      </w:r>
      <w:r>
        <w:rPr>
          <w:rFonts w:ascii="Times New Roman" w:hAnsi="Times New Roman" w:eastAsia="Times New Roman" w:cs="Times New Roman"/>
          <w:b w:val="0"/>
          <w:i w:val="0"/>
          <w:sz w:val="18"/>
          <w:szCs w:val="18"/>
          <w:rtl w:val="0"/>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gap between home and away teams for both expected and actual goals has declined significantly following the </w:t>
      </w:r>
      <w:sdt>
        <w:sdtPr>
          <w:tag w:val="goog_rdk_131"/>
          <w:id w:val="0"/>
        </w:sdtPr>
        <w:sdtContent/>
      </w:sdt>
      <w:r>
        <w:rPr>
          <w:rFonts w:ascii="Times New Roman" w:hAnsi="Times New Roman" w:eastAsia="Times New Roman" w:cs="Times New Roman"/>
          <w:sz w:val="24"/>
          <w:szCs w:val="24"/>
          <w:rtl w:val="0"/>
        </w:rPr>
        <w:t>disappearance of crowd support. Table 4 proves that with supporters, home teams scored .36 more goals than away teams per match, a number that fell to .17(</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&lt; .001) when crowd support was absent. For expected goals, we see a similar drop from .31 to .16(</w:t>
      </w:r>
      <w:r>
        <w:rPr>
          <w:rFonts w:ascii="Times New Roman" w:hAnsi="Times New Roman" w:eastAsia="Times New Roman" w:cs="Times New Roman"/>
          <w:i/>
          <w:sz w:val="24"/>
          <w:szCs w:val="24"/>
          <w:rtl w:val="0"/>
        </w:rPr>
        <w:t>p &lt;</w:t>
      </w:r>
      <w:r>
        <w:rPr>
          <w:rFonts w:ascii="Times New Roman" w:hAnsi="Times New Roman" w:eastAsia="Times New Roman" w:cs="Times New Roman"/>
          <w:i w:val="0"/>
          <w:sz w:val="24"/>
          <w:szCs w:val="24"/>
          <w:rtl w:val="0"/>
        </w:rPr>
        <w:t xml:space="preserve"> .001). </w:t>
      </w:r>
      <w:r>
        <w:rPr>
          <w:rFonts w:ascii="Times New Roman" w:hAnsi="Times New Roman" w:eastAsia="Times New Roman" w:cs="Times New Roman"/>
          <w:sz w:val="24"/>
          <w:szCs w:val="24"/>
          <w:rtl w:val="0"/>
        </w:rPr>
        <w:t>Table 4 also shows the differences in referee punishments before and after covid. In matches without crowd support, the difference in yellow cards has been reduced by .3 (</w:t>
      </w:r>
      <w:r>
        <w:rPr>
          <w:rFonts w:ascii="Times New Roman" w:hAnsi="Times New Roman" w:eastAsia="Times New Roman" w:cs="Times New Roman"/>
          <w:i/>
          <w:sz w:val="24"/>
          <w:szCs w:val="24"/>
          <w:rtl w:val="0"/>
        </w:rPr>
        <w:t xml:space="preserve">p </w:t>
      </w:r>
      <w:r>
        <w:rPr>
          <w:rFonts w:ascii="Times New Roman" w:hAnsi="Times New Roman" w:eastAsia="Times New Roman" w:cs="Times New Roman"/>
          <w:sz w:val="24"/>
          <w:szCs w:val="24"/>
          <w:rtl w:val="0"/>
        </w:rPr>
        <w:t>&lt; .001), the difference in red cards by.02(</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 .010) and the difference in fouls has been reduced by .5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eastAsia="Times New Roman" w:cs="Times New Roman"/>
          <w:b/>
          <w:sz w:val="24"/>
          <w:szCs w:val="24"/>
        </w:rPr>
      </w:pPr>
      <w:sdt>
        <w:sdtPr>
          <w:tag w:val="goog_rdk_132"/>
          <w:id w:val="0"/>
        </w:sdtPr>
        <w:sdtContent/>
      </w:sdt>
      <w:r>
        <w:rPr>
          <w:rFonts w:ascii="Times New Roman" w:hAnsi="Times New Roman" w:eastAsia="Times New Roman" w:cs="Times New Roman"/>
          <w:b/>
          <w:sz w:val="24"/>
          <w:szCs w:val="24"/>
          <w:rtl w:val="0"/>
        </w:rPr>
        <w:t xml:space="preserve">Figure 2 Comparison of Foul, Yellow card and Red card gap </w:t>
      </w:r>
    </w:p>
    <w:p>
      <w:pPr>
        <w:spacing w:line="360" w:lineRule="auto"/>
      </w:pPr>
      <w:r>
        <w:rPr>
          <w:rFonts w:ascii="Times New Roman" w:hAnsi="Times New Roman" w:eastAsia="Times New Roman" w:cs="Times New Roman"/>
          <w:sz w:val="24"/>
          <w:szCs w:val="24"/>
        </w:rPr>
        <w:drawing>
          <wp:inline distT="0" distB="0" distL="114300" distR="114300">
            <wp:extent cx="6187440" cy="2355850"/>
            <wp:effectExtent l="0" t="0" r="0" b="0"/>
            <wp:docPr id="56" name="image35.png" descr="difference cards and fouls"/>
            <wp:cNvGraphicFramePr/>
            <a:graphic xmlns:a="http://schemas.openxmlformats.org/drawingml/2006/main">
              <a:graphicData uri="http://schemas.openxmlformats.org/drawingml/2006/picture">
                <pic:pic xmlns:pic="http://schemas.openxmlformats.org/drawingml/2006/picture">
                  <pic:nvPicPr>
                    <pic:cNvPr id="56" name="image35.png" descr="difference cards and fouls"/>
                    <pic:cNvPicPr preferRelativeResize="0"/>
                  </pic:nvPicPr>
                  <pic:blipFill>
                    <a:blip r:embed="rId20"/>
                    <a:srcRect/>
                    <a:stretch>
                      <a:fillRect/>
                    </a:stretch>
                  </pic:blipFill>
                  <pic:spPr>
                    <a:xfrm>
                      <a:off x="0" y="0"/>
                      <a:ext cx="6187440" cy="2355850"/>
                    </a:xfrm>
                    <a:prstGeom prst="rect">
                      <a:avLst/>
                    </a:prstGeom>
                  </pic:spPr>
                </pic:pic>
              </a:graphicData>
            </a:graphic>
          </wp:inline>
        </w:drawing>
      </w:r>
    </w:p>
    <w:p>
      <w:pPr>
        <w:spacing w:line="360" w:lineRule="auto"/>
        <w:rPr>
          <w:rFonts w:ascii="Times New Roman" w:hAnsi="Times New Roman" w:eastAsia="Times New Roman" w:cs="Times New Roman"/>
          <w:i w:val="0"/>
          <w:sz w:val="18"/>
          <w:szCs w:val="18"/>
        </w:rPr>
      </w:pPr>
      <w:r>
        <w:rPr>
          <w:rFonts w:ascii="Times New Roman" w:hAnsi="Times New Roman" w:eastAsia="Times New Roman" w:cs="Times New Roman"/>
          <w:i/>
          <w:sz w:val="18"/>
          <w:szCs w:val="18"/>
          <w:rtl w:val="0"/>
        </w:rPr>
        <w:t>Note:</w:t>
      </w:r>
      <w:r>
        <w:rPr>
          <w:rFonts w:ascii="Times New Roman" w:hAnsi="Times New Roman" w:eastAsia="Times New Roman" w:cs="Times New Roman"/>
          <w:i w:val="0"/>
          <w:sz w:val="18"/>
          <w:szCs w:val="18"/>
          <w:rtl w:val="0"/>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3  The difference in Yellow Cards over time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6181090" cy="3889375"/>
            <wp:effectExtent l="0" t="0" r="0" b="0"/>
            <wp:docPr id="55" name="image38.png" descr="Yellow card difference over time"/>
            <wp:cNvGraphicFramePr/>
            <a:graphic xmlns:a="http://schemas.openxmlformats.org/drawingml/2006/main">
              <a:graphicData uri="http://schemas.openxmlformats.org/drawingml/2006/picture">
                <pic:pic xmlns:pic="http://schemas.openxmlformats.org/drawingml/2006/picture">
                  <pic:nvPicPr>
                    <pic:cNvPr id="55" name="image38.png" descr="Yellow card difference over time"/>
                    <pic:cNvPicPr preferRelativeResize="0"/>
                  </pic:nvPicPr>
                  <pic:blipFill>
                    <a:blip r:embed="rId21"/>
                    <a:srcRect/>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Note</w:t>
      </w:r>
      <w:r>
        <w:rPr>
          <w:rFonts w:ascii="Times New Roman" w:hAnsi="Times New Roman" w:eastAsia="Times New Roman" w:cs="Times New Roman"/>
          <w:sz w:val="18"/>
          <w:szCs w:val="18"/>
          <w:rtl w:val="0"/>
        </w:rPr>
        <w:t>: the blue line indicates the average yellow card difference per month for each month with matches played in our sample, the vertical red dashed line indicates the start of the covid</w:t>
      </w:r>
      <w:r>
        <w:rPr>
          <w:rFonts w:hint="default" w:ascii="Times New Roman" w:hAnsi="Times New Roman" w:eastAsia="Times New Roman" w:cs="Times New Roman"/>
          <w:sz w:val="18"/>
          <w:szCs w:val="18"/>
          <w:rtl w:val="0"/>
          <w:lang w:val="en-US"/>
        </w:rPr>
        <w:t>-19</w:t>
      </w:r>
      <w:r>
        <w:rPr>
          <w:rFonts w:ascii="Times New Roman" w:hAnsi="Times New Roman" w:eastAsia="Times New Roman" w:cs="Times New Roman"/>
          <w:sz w:val="18"/>
          <w:szCs w:val="18"/>
          <w:rtl w:val="0"/>
        </w:rPr>
        <w:t xml:space="preserve"> pandemic.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Figure 3 shows the trend in the differences in yellow cards between home and away teams. We observe a significant dip in the few months </w:t>
      </w:r>
      <w:sdt>
        <w:sdtPr>
          <w:tag w:val="goog_rdk_133"/>
          <w:id w:val="0"/>
        </w:sdtPr>
        <w:sdtContent/>
      </w:sdt>
      <w:r>
        <w:rPr>
          <w:rFonts w:ascii="Times New Roman" w:hAnsi="Times New Roman" w:eastAsia="Times New Roman" w:cs="Times New Roman"/>
          <w:sz w:val="24"/>
          <w:szCs w:val="24"/>
          <w:rtl w:val="0"/>
        </w:rPr>
        <w:t>after the covid</w:t>
      </w:r>
      <w:r>
        <w:rPr>
          <w:rFonts w:hint="default" w:ascii="Times New Roman" w:hAnsi="Times New Roman" w:eastAsia="Times New Roman" w:cs="Times New Roman"/>
          <w:sz w:val="24"/>
          <w:szCs w:val="24"/>
          <w:rtl w:val="0"/>
          <w:lang w:val="en-US"/>
        </w:rPr>
        <w:t>-19</w:t>
      </w:r>
      <w:r>
        <w:rPr>
          <w:rFonts w:ascii="Times New Roman" w:hAnsi="Times New Roman" w:eastAsia="Times New Roman" w:cs="Times New Roman"/>
          <w:sz w:val="24"/>
          <w:szCs w:val="24"/>
          <w:rtl w:val="0"/>
        </w:rPr>
        <w:t xml:space="preserve">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3a and 3b show similar but less extreme drops in red card difference and foul difference immediately after the start of the pandemic.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Table </w:t>
      </w:r>
      <w:r>
        <w:rPr>
          <w:rFonts w:hint="default" w:ascii="Times New Roman" w:hAnsi="Times New Roman" w:eastAsia="Times New Roman" w:cs="Times New Roman"/>
          <w:sz w:val="24"/>
          <w:szCs w:val="24"/>
          <w:rtl w:val="0"/>
          <w:lang w:val="en-US"/>
        </w:rPr>
        <w:t>5</w:t>
      </w:r>
      <w:r>
        <w:rPr>
          <w:rFonts w:ascii="Times New Roman" w:hAnsi="Times New Roman" w:eastAsia="Times New Roman" w:cs="Times New Roman"/>
          <w:sz w:val="24"/>
          <w:szCs w:val="24"/>
          <w:rtl w:val="0"/>
        </w:rPr>
        <w:t xml:space="preserve"> below presents the results for referee decisions. The results in the table are revealing in several ways. Firstly, It seems that rather than punishing home teams more severely, the gap in cards has mainly been reduced by a more lenient attitude towards away teams </w:t>
      </w:r>
      <w:sdt>
        <w:sdtPr>
          <w:tag w:val="goog_rdk_134"/>
          <w:id w:val="0"/>
        </w:sdtPr>
        <w:sdtContent/>
      </w:sdt>
      <w:r>
        <w:rPr>
          <w:rFonts w:ascii="Times New Roman" w:hAnsi="Times New Roman" w:eastAsia="Times New Roman" w:cs="Times New Roman"/>
          <w:sz w:val="24"/>
          <w:szCs w:val="24"/>
          <w:rtl w:val="0"/>
        </w:rPr>
        <w:t xml:space="preserve">who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w:t>
      </w:r>
      <w:sdt>
        <w:sdtPr>
          <w:tag w:val="goog_rdk_135"/>
          <w:id w:val="0"/>
        </w:sdtPr>
        <w:sdtContent/>
      </w:sdt>
      <w:r>
        <w:rPr>
          <w:rFonts w:ascii="Times New Roman" w:hAnsi="Times New Roman" w:eastAsia="Times New Roman" w:cs="Times New Roman"/>
          <w:sz w:val="24"/>
          <w:szCs w:val="24"/>
          <w:rtl w:val="0"/>
        </w:rPr>
        <w:t xml:space="preserve">small fouls that were not </w:t>
      </w:r>
      <w:sdt>
        <w:sdtPr>
          <w:tag w:val="goog_rdk_136"/>
          <w:id w:val="0"/>
        </w:sdtPr>
        <w:sdtContent/>
      </w:sdt>
      <w:r>
        <w:rPr>
          <w:rFonts w:ascii="Times New Roman" w:hAnsi="Times New Roman" w:eastAsia="Times New Roman" w:cs="Times New Roman"/>
          <w:sz w:val="24"/>
          <w:szCs w:val="24"/>
          <w:rtl w:val="0"/>
        </w:rPr>
        <w:t xml:space="preserve">heavy enough to be a bookable offense. </w:t>
      </w:r>
    </w:p>
    <w:p>
      <w:pPr>
        <w:spacing w:line="360" w:lineRule="auto"/>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4"/>
          <w:szCs w:val="24"/>
        </w:rPr>
      </w:pPr>
      <w:sdt>
        <w:sdtPr>
          <w:tag w:val="goog_rdk_137"/>
          <w:id w:val="0"/>
        </w:sdtPr>
        <w:sdtContent/>
      </w:sdt>
      <w:r>
        <w:rPr>
          <w:rFonts w:ascii="Times New Roman" w:hAnsi="Times New Roman" w:eastAsia="Times New Roman" w:cs="Times New Roman"/>
          <w:b/>
          <w:sz w:val="24"/>
          <w:szCs w:val="24"/>
          <w:rtl w:val="0"/>
        </w:rPr>
        <w:t>Table 5 mean levels referee metrics pre and post covid</w:t>
      </w:r>
    </w:p>
    <w:p>
      <w:pPr>
        <w:spacing w:line="360" w:lineRule="auto"/>
        <w:jc w:val="left"/>
        <w:rPr>
          <w:rFonts w:ascii="Times New Roman" w:hAnsi="Times New Roman" w:eastAsia="Times New Roman" w:cs="Times New Roman"/>
          <w:b w:val="0"/>
          <w:i/>
          <w:sz w:val="18"/>
          <w:szCs w:val="18"/>
        </w:rPr>
      </w:pPr>
      <w:r>
        <w:rPr>
          <w:rFonts w:ascii="Times New Roman" w:hAnsi="Times New Roman" w:eastAsia="Times New Roman" w:cs="Times New Roman"/>
          <w:b/>
          <w:sz w:val="24"/>
          <w:szCs w:val="24"/>
        </w:rPr>
        <w:object>
          <v:shape id="_x0000_i1030" o:spt="75" type="#_x0000_t75" style="height:120pt;width:513.6pt;" o:ole="t" filled="f" o:preferrelative="t" stroked="f" coordsize="21600,21600">
            <v:path/>
            <v:fill on="f" angle="180" focussize="0,0"/>
            <v:stroke on="f"/>
            <v:imagedata r:id="rId23" o:title=""/>
            <o:lock v:ext="edit" aspectratio="t"/>
            <w10:wrap type="none"/>
            <w10:anchorlock/>
          </v:shape>
          <o:OLEObject Type="Embed" ProgID="Word.Document.8" ShapeID="_x0000_i1030" DrawAspect="Content" ObjectID="_1468075730" r:id="rId22">
            <o:LockedField>false</o:LockedField>
          </o:OLEObject>
        </w:object>
      </w:r>
      <w:r>
        <w:rPr>
          <w:rFonts w:ascii="Times New Roman" w:hAnsi="Times New Roman" w:eastAsia="Times New Roman" w:cs="Times New Roman"/>
          <w:b w:val="0"/>
          <w:i/>
          <w:sz w:val="18"/>
          <w:szCs w:val="18"/>
          <w:rtl w:val="0"/>
        </w:rPr>
        <w:t xml:space="preserve">Note: </w:t>
      </w:r>
      <w:r>
        <w:rPr>
          <w:rFonts w:ascii="Times New Roman" w:hAnsi="Times New Roman" w:eastAsia="Times New Roman" w:cs="Times New Roman"/>
          <w:b w:val="0"/>
          <w:sz w:val="18"/>
          <w:szCs w:val="18"/>
          <w:rtl w:val="0"/>
        </w:rPr>
        <w:t xml:space="preserve">Statistic is the Mann-Whitney Estimate, tests 0 hypothesis of equal distribution. Significance levels: </w:t>
      </w:r>
      <w:r>
        <w:rPr>
          <w:rFonts w:ascii="Times New Roman" w:hAnsi="Times New Roman" w:eastAsia="Times New Roman" w:cs="Times New Roman"/>
          <w:b w:val="0"/>
          <w:i/>
          <w:sz w:val="18"/>
          <w:szCs w:val="18"/>
          <w:rtl w:val="0"/>
        </w:rPr>
        <w:t xml:space="preserve">p </w:t>
      </w:r>
      <w:r>
        <w:rPr>
          <w:rFonts w:ascii="Times New Roman" w:hAnsi="Times New Roman" w:eastAsia="Times New Roman" w:cs="Times New Roman"/>
          <w:b w:val="0"/>
          <w:i w:val="0"/>
          <w:sz w:val="18"/>
          <w:szCs w:val="18"/>
          <w:rtl w:val="0"/>
        </w:rPr>
        <w:t xml:space="preserve">&lt; .05* , </w:t>
      </w:r>
      <w:r>
        <w:rPr>
          <w:rFonts w:ascii="Times New Roman" w:hAnsi="Times New Roman" w:eastAsia="Times New Roman" w:cs="Times New Roman"/>
          <w:b w:val="0"/>
          <w:i/>
          <w:sz w:val="18"/>
          <w:szCs w:val="18"/>
          <w:rtl w:val="0"/>
        </w:rPr>
        <w:t xml:space="preserve">p </w:t>
      </w:r>
      <w:r>
        <w:rPr>
          <w:rFonts w:ascii="Times New Roman" w:hAnsi="Times New Roman" w:eastAsia="Times New Roman" w:cs="Times New Roman"/>
          <w:b w:val="0"/>
          <w:i w:val="0"/>
          <w:sz w:val="18"/>
          <w:szCs w:val="18"/>
          <w:rtl w:val="0"/>
        </w:rPr>
        <w:t xml:space="preserve">&lt; .01 **, </w:t>
      </w:r>
      <w:r>
        <w:rPr>
          <w:rFonts w:ascii="Times New Roman" w:hAnsi="Times New Roman" w:eastAsia="Times New Roman" w:cs="Times New Roman"/>
          <w:b w:val="0"/>
          <w:i/>
          <w:sz w:val="18"/>
          <w:szCs w:val="18"/>
          <w:rtl w:val="0"/>
        </w:rPr>
        <w:t>p &lt; .001 ***</w:t>
      </w:r>
      <w:r>
        <w:rPr>
          <w:rFonts w:ascii="Times New Roman" w:hAnsi="Times New Roman" w:eastAsia="Times New Roman" w:cs="Times New Roman"/>
          <w:b w:val="0"/>
          <w:i w:val="0"/>
          <w:sz w:val="18"/>
          <w:szCs w:val="18"/>
          <w:rtl w:val="0"/>
        </w:rPr>
        <w:t xml:space="preserve"> </w:t>
      </w:r>
      <w:r>
        <w:rPr>
          <w:rFonts w:ascii="Times New Roman" w:hAnsi="Times New Roman" w:eastAsia="Times New Roman" w:cs="Times New Roman"/>
          <w:b w:val="0"/>
          <w:i/>
          <w:sz w:val="18"/>
          <w:szCs w:val="18"/>
          <w:rtl w:val="0"/>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distinguish between differences in home and away performance. We provide the same table for different metrics of match outcome and team performance from both a home team and away team perspective. As shown in table 6 on the </w:t>
      </w:r>
      <w:sdt>
        <w:sdtPr>
          <w:tag w:val="goog_rdk_138"/>
          <w:id w:val="0"/>
        </w:sdtPr>
        <w:sdtContent/>
      </w:sdt>
      <w:r>
        <w:rPr>
          <w:rFonts w:ascii="Times New Roman" w:hAnsi="Times New Roman" w:eastAsia="Times New Roman" w:cs="Times New Roman"/>
          <w:sz w:val="24"/>
          <w:szCs w:val="24"/>
          <w:rtl w:val="0"/>
        </w:rPr>
        <w:t>next page, the performance of home and away teams has changed significantly after the start of the covid-19 pandemic. The percentage of wins at home has declined 5 percent from 45 percent pre covid to 40 percent post covid (</w:t>
      </w:r>
      <w:r>
        <w:rPr>
          <w:rFonts w:ascii="Times New Roman" w:hAnsi="Times New Roman" w:eastAsia="Times New Roman" w:cs="Times New Roman"/>
          <w:i/>
          <w:sz w:val="24"/>
          <w:szCs w:val="24"/>
          <w:rtl w:val="0"/>
        </w:rPr>
        <w:t>p &lt;</w:t>
      </w:r>
      <w:r>
        <w:rPr>
          <w:rFonts w:ascii="Times New Roman" w:hAnsi="Times New Roman" w:eastAsia="Times New Roman" w:cs="Times New Roman"/>
          <w:i w:val="0"/>
          <w:sz w:val="24"/>
          <w:szCs w:val="24"/>
          <w:rtl w:val="0"/>
        </w:rPr>
        <w:t>.001</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whereas the percentage away wins have rose from 30 to 34 percent (</w:t>
      </w:r>
      <w:r>
        <w:rPr>
          <w:rFonts w:ascii="Times New Roman" w:hAnsi="Times New Roman" w:eastAsia="Times New Roman" w:cs="Times New Roman"/>
          <w:i/>
          <w:sz w:val="24"/>
          <w:szCs w:val="24"/>
          <w:rtl w:val="0"/>
        </w:rPr>
        <w:t>p &lt;</w:t>
      </w:r>
      <w:r>
        <w:rPr>
          <w:rFonts w:ascii="Times New Roman" w:hAnsi="Times New Roman" w:eastAsia="Times New Roman" w:cs="Times New Roman"/>
          <w:i w:val="0"/>
          <w:sz w:val="24"/>
          <w:szCs w:val="24"/>
          <w:rtl w:val="0"/>
        </w:rPr>
        <w:t>.001</w:t>
      </w:r>
      <w:r>
        <w:rPr>
          <w:rFonts w:ascii="Times New Roman" w:hAnsi="Times New Roman" w:eastAsia="Times New Roman" w:cs="Times New Roman"/>
          <w:i/>
          <w:sz w:val="24"/>
          <w:szCs w:val="24"/>
          <w:rtl w:val="0"/>
        </w:rPr>
        <w:t>)</w:t>
      </w:r>
      <w:r>
        <w:rPr>
          <w:rFonts w:ascii="Times New Roman" w:hAnsi="Times New Roman" w:eastAsia="Times New Roman" w:cs="Times New Roman"/>
          <w:sz w:val="24"/>
          <w:szCs w:val="24"/>
          <w:rtl w:val="0"/>
        </w:rPr>
        <w:t>. The chi square proportion test we used to test for difference in proportions home and away wins gives a chi square value of 74.252 (</w:t>
      </w:r>
      <w:r>
        <w:rPr>
          <w:rFonts w:ascii="Times New Roman" w:hAnsi="Times New Roman" w:eastAsia="Times New Roman" w:cs="Times New Roman"/>
          <w:i/>
          <w:sz w:val="24"/>
          <w:szCs w:val="24"/>
          <w:rtl w:val="0"/>
        </w:rPr>
        <w:t>p &lt;</w:t>
      </w:r>
      <w:r>
        <w:rPr>
          <w:rFonts w:ascii="Times New Roman" w:hAnsi="Times New Roman" w:eastAsia="Times New Roman" w:cs="Times New Roman"/>
          <w:i w:val="0"/>
          <w:sz w:val="24"/>
          <w:szCs w:val="24"/>
          <w:rtl w:val="0"/>
        </w:rPr>
        <w:t>.001</w:t>
      </w:r>
      <w:r>
        <w:rPr>
          <w:rFonts w:ascii="Times New Roman" w:hAnsi="Times New Roman" w:eastAsia="Times New Roman" w:cs="Times New Roman"/>
          <w:sz w:val="24"/>
          <w:szCs w:val="24"/>
          <w:rtl w:val="0"/>
        </w:rPr>
        <w:t xml:space="preserve">) which suggests that home advantage indeed has significantly decreased following the exclusion of </w:t>
      </w:r>
      <w:sdt>
        <w:sdtPr>
          <w:tag w:val="goog_rdk_139"/>
          <w:id w:val="0"/>
        </w:sdtPr>
        <w:sdtContent/>
      </w:sdt>
      <w:r>
        <w:rPr>
          <w:rFonts w:ascii="Times New Roman" w:hAnsi="Times New Roman" w:eastAsia="Times New Roman" w:cs="Times New Roman"/>
          <w:sz w:val="24"/>
          <w:szCs w:val="24"/>
          <w:rtl w:val="0"/>
        </w:rPr>
        <w:t xml:space="preserve">home supporters.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Also number of goals and points for home teams declined substantially. Away teams fare better in games behind closed doors compared to games with fans.With crowd support, away teams on average collected 1.14 points per game, scoring an average of 1.22 goals per game in the process. When crowd support is not present however, away teams have increased their points per game to 1.27(</w:t>
      </w:r>
      <w:r>
        <w:rPr>
          <w:rFonts w:ascii="Times New Roman" w:hAnsi="Times New Roman" w:eastAsia="Times New Roman" w:cs="Times New Roman"/>
          <w:i/>
          <w:sz w:val="24"/>
          <w:szCs w:val="24"/>
          <w:rtl w:val="0"/>
        </w:rPr>
        <w:t>p &lt;</w:t>
      </w:r>
      <w:r>
        <w:rPr>
          <w:rFonts w:ascii="Times New Roman" w:hAnsi="Times New Roman" w:eastAsia="Times New Roman" w:cs="Times New Roman"/>
          <w:i w:val="0"/>
          <w:sz w:val="24"/>
          <w:szCs w:val="24"/>
          <w:rtl w:val="0"/>
        </w:rPr>
        <w:t>.001)</w:t>
      </w:r>
      <w:r>
        <w:rPr>
          <w:rFonts w:ascii="Times New Roman" w:hAnsi="Times New Roman" w:eastAsia="Times New Roman" w:cs="Times New Roman"/>
          <w:sz w:val="24"/>
          <w:szCs w:val="24"/>
          <w:rtl w:val="0"/>
        </w:rPr>
        <w:t xml:space="preserve"> also increasing the amount of goals scored on average by 0.07 to 1.29 goals per game(</w:t>
      </w:r>
      <w:r>
        <w:rPr>
          <w:rFonts w:ascii="Times New Roman" w:hAnsi="Times New Roman" w:eastAsia="Times New Roman" w:cs="Times New Roman"/>
          <w:i/>
          <w:sz w:val="24"/>
          <w:szCs w:val="24"/>
          <w:rtl w:val="0"/>
        </w:rPr>
        <w:t>p &lt;</w:t>
      </w:r>
      <w:r>
        <w:rPr>
          <w:rFonts w:ascii="Times New Roman" w:hAnsi="Times New Roman" w:eastAsia="Times New Roman" w:cs="Times New Roman"/>
          <w:i w:val="0"/>
          <w:sz w:val="24"/>
          <w:szCs w:val="24"/>
          <w:rtl w:val="0"/>
        </w:rPr>
        <w:t>.001)</w:t>
      </w:r>
      <w:r>
        <w:rPr>
          <w:rFonts w:ascii="Times New Roman" w:hAnsi="Times New Roman" w:eastAsia="Times New Roman" w:cs="Times New Roman"/>
          <w:sz w:val="24"/>
          <w:szCs w:val="24"/>
          <w:rtl w:val="0"/>
        </w:rPr>
        <w:t xml:space="preserve">. There is clear evidence of a decrease in home advantage following the exclusion of </w:t>
      </w:r>
      <w:sdt>
        <w:sdtPr>
          <w:tag w:val="goog_rdk_140"/>
          <w:id w:val="0"/>
        </w:sdtPr>
        <w:sdtContent/>
      </w:sdt>
      <w:r>
        <w:rPr>
          <w:rFonts w:ascii="Times New Roman" w:hAnsi="Times New Roman" w:eastAsia="Times New Roman" w:cs="Times New Roman"/>
          <w:sz w:val="24"/>
          <w:szCs w:val="24"/>
          <w:rtl w:val="0"/>
        </w:rPr>
        <w:t xml:space="preserve">home fans. </w:t>
      </w: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6 mean levels performance metrics pre and post covid</w:t>
      </w:r>
    </w:p>
    <w:p>
      <w:pPr>
        <w:spacing w:line="360" w:lineRule="auto"/>
        <w:jc w:val="both"/>
        <w:rPr>
          <w:rFonts w:ascii="Times New Roman" w:hAnsi="Times New Roman" w:eastAsia="Times New Roman" w:cs="Times New Roman"/>
          <w:b w:val="0"/>
          <w:i w:val="0"/>
          <w:sz w:val="18"/>
          <w:szCs w:val="18"/>
        </w:rPr>
      </w:pPr>
      <w:r>
        <w:rPr>
          <w:rFonts w:ascii="Times New Roman" w:hAnsi="Times New Roman" w:eastAsia="Times New Roman" w:cs="Times New Roman"/>
          <w:b/>
          <w:sz w:val="24"/>
          <w:szCs w:val="24"/>
        </w:rPr>
        <w:object>
          <v:shape id="_x0000_i1031" o:spt="75" type="#_x0000_t75" style="height:227.4pt;width:509.4pt;" o:ole="t" filled="f" o:preferrelative="t" stroked="f" coordsize="21600,21600">
            <v:path/>
            <v:fill on="f" angle="180" focussize="0,0"/>
            <v:stroke on="f"/>
            <v:imagedata r:id="rId25" o:title=""/>
            <o:lock v:ext="edit" aspectratio="t"/>
            <w10:wrap type="none"/>
            <w10:anchorlock/>
          </v:shape>
          <o:OLEObject Type="Embed" ProgID="Word.Document.8" ShapeID="_x0000_i1031" DrawAspect="Content" ObjectID="_1468075731" r:id="rId24">
            <o:LockedField>false</o:LockedField>
          </o:OLEObject>
        </w:object>
      </w:r>
      <w:r>
        <w:rPr>
          <w:rFonts w:ascii="Times New Roman" w:hAnsi="Times New Roman" w:eastAsia="Times New Roman" w:cs="Times New Roman"/>
          <w:b w:val="0"/>
          <w:i/>
          <w:sz w:val="18"/>
          <w:szCs w:val="18"/>
          <w:rtl w:val="0"/>
        </w:rPr>
        <w:t>Note:</w:t>
      </w:r>
      <w:r>
        <w:rPr>
          <w:rFonts w:ascii="Times New Roman" w:hAnsi="Times New Roman" w:eastAsia="Times New Roman" w:cs="Times New Roman"/>
          <w:b w:val="0"/>
          <w:i/>
          <w:sz w:val="24"/>
          <w:szCs w:val="24"/>
          <w:rtl w:val="0"/>
        </w:rPr>
        <w:t xml:space="preserve"> </w:t>
      </w:r>
      <w:r>
        <w:rPr>
          <w:rFonts w:ascii="Times New Roman" w:hAnsi="Times New Roman" w:eastAsia="Times New Roman" w:cs="Times New Roman"/>
          <w:b w:val="0"/>
          <w:i/>
          <w:sz w:val="18"/>
          <w:szCs w:val="18"/>
          <w:rtl w:val="0"/>
        </w:rPr>
        <w:t xml:space="preserve">^ = chi square statistic, others = Mann-Whitney estimate. , </w:t>
      </w:r>
      <w:r>
        <w:rPr>
          <w:rFonts w:ascii="Times New Roman" w:hAnsi="Times New Roman" w:eastAsia="Times New Roman" w:cs="Times New Roman"/>
          <w:b w:val="0"/>
          <w:sz w:val="18"/>
          <w:szCs w:val="18"/>
          <w:rtl w:val="0"/>
        </w:rPr>
        <w:t xml:space="preserve">Significance levels: </w:t>
      </w:r>
      <w:r>
        <w:rPr>
          <w:rFonts w:ascii="Times New Roman" w:hAnsi="Times New Roman" w:eastAsia="Times New Roman" w:cs="Times New Roman"/>
          <w:b w:val="0"/>
          <w:i/>
          <w:sz w:val="18"/>
          <w:szCs w:val="18"/>
          <w:rtl w:val="0"/>
        </w:rPr>
        <w:t xml:space="preserve">p </w:t>
      </w:r>
      <w:r>
        <w:rPr>
          <w:rFonts w:ascii="Times New Roman" w:hAnsi="Times New Roman" w:eastAsia="Times New Roman" w:cs="Times New Roman"/>
          <w:b w:val="0"/>
          <w:i w:val="0"/>
          <w:sz w:val="18"/>
          <w:szCs w:val="18"/>
          <w:rtl w:val="0"/>
        </w:rPr>
        <w:t xml:space="preserve">&lt; .05* , </w:t>
      </w:r>
      <w:r>
        <w:rPr>
          <w:rFonts w:ascii="Times New Roman" w:hAnsi="Times New Roman" w:eastAsia="Times New Roman" w:cs="Times New Roman"/>
          <w:b w:val="0"/>
          <w:i/>
          <w:sz w:val="18"/>
          <w:szCs w:val="18"/>
          <w:rtl w:val="0"/>
        </w:rPr>
        <w:t xml:space="preserve">p </w:t>
      </w:r>
      <w:r>
        <w:rPr>
          <w:rFonts w:ascii="Times New Roman" w:hAnsi="Times New Roman" w:eastAsia="Times New Roman" w:cs="Times New Roman"/>
          <w:b w:val="0"/>
          <w:i w:val="0"/>
          <w:sz w:val="18"/>
          <w:szCs w:val="18"/>
          <w:rtl w:val="0"/>
        </w:rPr>
        <w:t xml:space="preserve">&lt; .01 **, </w:t>
      </w:r>
      <w:r>
        <w:rPr>
          <w:rFonts w:ascii="Times New Roman" w:hAnsi="Times New Roman" w:eastAsia="Times New Roman" w:cs="Times New Roman"/>
          <w:b w:val="0"/>
          <w:i/>
          <w:sz w:val="18"/>
          <w:szCs w:val="18"/>
          <w:rtl w:val="0"/>
        </w:rPr>
        <w:t>p &lt; .001 ***</w:t>
      </w:r>
      <w:r>
        <w:rPr>
          <w:rFonts w:ascii="Times New Roman" w:hAnsi="Times New Roman" w:eastAsia="Times New Roman" w:cs="Times New Roman"/>
          <w:b w:val="0"/>
          <w:i w:val="0"/>
          <w:sz w:val="18"/>
          <w:szCs w:val="18"/>
          <w:rtl w:val="0"/>
        </w:rPr>
        <w:t xml:space="preserve">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 to come from both an increase in away team performance and a decrease in home team performance. With crowd support,  home team’s actual goals slightly outperformed their expected goals, scoring 1.58 goals per match where 1.56 would be expected, whereas the away team’s actual goals </w:t>
      </w:r>
      <w:sdt>
        <w:sdtPr>
          <w:tag w:val="goog_rdk_141"/>
          <w:id w:val="0"/>
        </w:sdtPr>
        <w:sdtContent>
          <w:ins w:id="22" w:author="chris rijnders" w:date="2021-05-24T12:46:17Z">
            <w:r>
              <w:rPr>
                <w:rFonts w:ascii="Times New Roman" w:hAnsi="Times New Roman" w:eastAsia="Times New Roman" w:cs="Times New Roman"/>
                <w:sz w:val="24"/>
                <w:szCs w:val="24"/>
                <w:rtl w:val="0"/>
              </w:rPr>
              <w:t>were</w:t>
            </w:r>
          </w:ins>
        </w:sdtContent>
      </w:sdt>
      <w:sdt>
        <w:sdtPr>
          <w:tag w:val="goog_rdk_142"/>
          <w:id w:val="0"/>
          <w:showingPlcHdr/>
        </w:sdtPr>
        <w:sdtContent/>
      </w:sdt>
      <w:r>
        <w:rPr>
          <w:rFonts w:ascii="Times New Roman" w:hAnsi="Times New Roman" w:eastAsia="Times New Roman" w:cs="Times New Roman"/>
          <w:sz w:val="24"/>
          <w:szCs w:val="24"/>
          <w:rtl w:val="0"/>
        </w:rPr>
        <w:t xml:space="preserve"> slightly below their expected goals value(1.22 to 1.25).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&lt;.001) goals per match, compared to a .04 increase in expected goals for away teams(</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 .044). This </w:t>
      </w:r>
      <w:sdt>
        <w:sdtPr>
          <w:tag w:val="goog_rdk_143"/>
          <w:id w:val="0"/>
        </w:sdtPr>
        <w:sdtContent/>
      </w:sdt>
      <w:r>
        <w:rPr>
          <w:rFonts w:ascii="Times New Roman" w:hAnsi="Times New Roman" w:eastAsia="Times New Roman" w:cs="Times New Roman"/>
          <w:sz w:val="24"/>
          <w:szCs w:val="24"/>
          <w:rtl w:val="0"/>
        </w:rPr>
        <w:t xml:space="preserve">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146"/>
        <w:id w:val="0"/>
      </w:sdtPr>
      <w:sdtContent>
        <w:p>
          <w:pPr>
            <w:spacing w:line="360" w:lineRule="auto"/>
            <w:jc w:val="center"/>
          </w:pPr>
          <w:sdt>
            <w:sdtPr>
              <w:tag w:val="goog_rdk_145"/>
              <w:id w:val="0"/>
            </w:sdtPr>
            <w:sdtContent/>
          </w:sdt>
        </w:p>
      </w:sdtContent>
    </w:sdt>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Figure 4 comparison of goal and expected goals gap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5531485" cy="2919730"/>
            <wp:effectExtent l="0" t="0" r="0" b="0"/>
            <wp:docPr id="57" name="image37.png" descr="expected goals and goals difference"/>
            <wp:cNvGraphicFramePr/>
            <a:graphic xmlns:a="http://schemas.openxmlformats.org/drawingml/2006/main">
              <a:graphicData uri="http://schemas.openxmlformats.org/drawingml/2006/picture">
                <pic:pic xmlns:pic="http://schemas.openxmlformats.org/drawingml/2006/picture">
                  <pic:nvPicPr>
                    <pic:cNvPr id="57" name="image37.png" descr="expected goals and goals difference"/>
                    <pic:cNvPicPr preferRelativeResize="0"/>
                  </pic:nvPicPr>
                  <pic:blipFill>
                    <a:blip r:embed="rId26"/>
                    <a:srcRect/>
                    <a:stretch>
                      <a:fillRect/>
                    </a:stretch>
                  </pic:blipFill>
                  <pic:spPr>
                    <a:xfrm>
                      <a:off x="0" y="0"/>
                      <a:ext cx="5531485" cy="2919730"/>
                    </a:xfrm>
                    <a:prstGeom prst="rect">
                      <a:avLst/>
                    </a:prstGeom>
                  </pic:spPr>
                </pic:pic>
              </a:graphicData>
            </a:graphic>
          </wp:inline>
        </w:drawing>
      </w:r>
    </w:p>
    <w:p>
      <w:pPr>
        <w:spacing w:line="360" w:lineRule="auto"/>
        <w:rPr>
          <w:rFonts w:ascii="Times New Roman" w:hAnsi="Times New Roman" w:eastAsia="Times New Roman" w:cs="Times New Roman"/>
          <w:i w:val="0"/>
          <w:sz w:val="18"/>
          <w:szCs w:val="18"/>
        </w:rPr>
      </w:pPr>
      <w:r>
        <w:rPr>
          <w:rFonts w:ascii="Times New Roman" w:hAnsi="Times New Roman" w:eastAsia="Times New Roman" w:cs="Times New Roman"/>
          <w:i/>
          <w:sz w:val="18"/>
          <w:szCs w:val="18"/>
          <w:rtl w:val="0"/>
        </w:rPr>
        <w:t xml:space="preserve">Note: </w:t>
      </w:r>
      <w:r>
        <w:rPr>
          <w:rFonts w:ascii="Times New Roman" w:hAnsi="Times New Roman" w:eastAsia="Times New Roman" w:cs="Times New Roman"/>
          <w:i w:val="0"/>
          <w:sz w:val="18"/>
          <w:szCs w:val="18"/>
          <w:rtl w:val="0"/>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ascii="Times New Roman" w:hAnsi="Times New Roman" w:eastAsia="Times New Roman" w:cs="Times New Roman"/>
          <w:b w:val="0"/>
          <w:i w:val="0"/>
          <w:sz w:val="24"/>
          <w:szCs w:val="24"/>
        </w:rPr>
      </w:pPr>
      <w:r>
        <w:rPr>
          <w:rFonts w:ascii="Times New Roman" w:hAnsi="Times New Roman" w:eastAsia="Times New Roman" w:cs="Times New Roman"/>
          <w:i w:val="0"/>
          <w:sz w:val="24"/>
          <w:szCs w:val="24"/>
          <w:rtl w:val="0"/>
        </w:rPr>
        <w:t xml:space="preserve">On average, we observe a significant decline in the expected goals difference and goal difference in games without crowd support. In the next graph we examine the development of expected goals difference over time. </w:t>
      </w:r>
      <w:sdt>
        <w:sdtPr>
          <w:tag w:val="goog_rdk_147"/>
          <w:id w:val="0"/>
        </w:sdtPr>
        <w:sdtContent/>
      </w:sdt>
      <w:r>
        <w:rPr>
          <w:rFonts w:ascii="Times New Roman" w:hAnsi="Times New Roman" w:eastAsia="Times New Roman" w:cs="Times New Roman"/>
          <w:i w:val="0"/>
          <w:sz w:val="24"/>
          <w:szCs w:val="24"/>
          <w:rtl w:val="0"/>
        </w:rPr>
        <w:t>From figure 5 we observe</w:t>
      </w:r>
      <w:r>
        <w:rPr>
          <w:rFonts w:ascii="Times New Roman" w:hAnsi="Times New Roman" w:eastAsia="Times New Roman" w:cs="Times New Roman"/>
          <w:b w:val="0"/>
          <w:i w:val="0"/>
          <w:sz w:val="24"/>
          <w:szCs w:val="24"/>
          <w:rtl w:val="0"/>
        </w:rPr>
        <w:t xml:space="preserve"> a sharp drop immediately after the start of the pandemic, </w:t>
      </w:r>
      <w:sdt>
        <w:sdtPr>
          <w:tag w:val="goog_rdk_148"/>
          <w:id w:val="0"/>
        </w:sdtPr>
        <w:sdtContent/>
      </w:sdt>
      <w:r>
        <w:rPr>
          <w:rFonts w:ascii="Times New Roman" w:hAnsi="Times New Roman" w:eastAsia="Times New Roman" w:cs="Times New Roman"/>
          <w:b w:val="0"/>
          <w:i w:val="0"/>
          <w:sz w:val="24"/>
          <w:szCs w:val="24"/>
          <w:rtl w:val="0"/>
        </w:rPr>
        <w:t xml:space="preserve">however, contrary to referee decisions, for expected goals we do not see a movement back towards pre-covid levels as expected goals difference remain quite low. For points and goal difference hower, as shown in </w:t>
      </w:r>
      <w:r>
        <w:rPr>
          <w:rFonts w:ascii="Times New Roman" w:hAnsi="Times New Roman" w:eastAsia="Times New Roman" w:cs="Times New Roman"/>
          <w:b w:val="0"/>
          <w:i w:val="0"/>
          <w:color w:val="000000"/>
          <w:sz w:val="24"/>
          <w:szCs w:val="24"/>
          <w:rtl w:val="0"/>
        </w:rPr>
        <w:t>appendix 3c and 3d</w:t>
      </w:r>
      <w:r>
        <w:rPr>
          <w:rFonts w:ascii="Times New Roman" w:hAnsi="Times New Roman" w:eastAsia="Times New Roman" w:cs="Times New Roman"/>
          <w:b w:val="0"/>
          <w:i w:val="0"/>
          <w:sz w:val="24"/>
          <w:szCs w:val="24"/>
          <w:rtl w:val="0"/>
        </w:rPr>
        <w:t xml:space="preserve"> we see a sizeable increase after the initial drop. </w:t>
      </w:r>
    </w:p>
    <w:sdt>
      <w:sdtPr>
        <w:tag w:val="goog_rdk_151"/>
        <w:id w:val="0"/>
      </w:sdtPr>
      <w:sdtContent>
        <w:p>
          <w:pPr>
            <w:spacing w:line="360" w:lineRule="auto"/>
            <w:jc w:val="center"/>
          </w:pPr>
          <w:sdt>
            <w:sdtPr>
              <w:tag w:val="goog_rdk_150"/>
              <w:id w:val="0"/>
            </w:sdtPr>
            <w:sdtContent/>
          </w:sdt>
        </w:p>
      </w:sdtContent>
    </w:sdt>
    <w:p>
      <w:pPr>
        <w:spacing w:line="360" w:lineRule="auto"/>
        <w:jc w:val="center"/>
      </w:pPr>
      <w:r>
        <w:rPr>
          <w:rFonts w:ascii="Times New Roman" w:hAnsi="Times New Roman" w:eastAsia="Times New Roman" w:cs="Times New Roman"/>
          <w:b/>
          <w:i w:val="0"/>
          <w:sz w:val="24"/>
          <w:szCs w:val="24"/>
          <w:rtl w:val="0"/>
        </w:rPr>
        <w:t>Figure 5 Expected goals difference</w:t>
      </w:r>
    </w:p>
    <w:p>
      <w:pPr>
        <w:spacing w:line="360" w:lineRule="auto"/>
        <w:jc w:val="left"/>
        <w:rPr>
          <w:rFonts w:ascii="Times New Roman" w:hAnsi="Times New Roman" w:eastAsia="Times New Roman" w:cs="Times New Roman"/>
          <w:b/>
          <w:i w:val="0"/>
          <w:sz w:val="24"/>
          <w:szCs w:val="24"/>
        </w:rPr>
      </w:pPr>
    </w:p>
    <w:p>
      <w:pPr>
        <w:spacing w:line="360" w:lineRule="auto"/>
        <w:ind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114300" distR="114300">
            <wp:extent cx="5725160" cy="2434590"/>
            <wp:effectExtent l="0" t="0" r="0" b="0"/>
            <wp:docPr id="58" name="image36.png" descr="Expected goals difference over time"/>
            <wp:cNvGraphicFramePr/>
            <a:graphic xmlns:a="http://schemas.openxmlformats.org/drawingml/2006/main">
              <a:graphicData uri="http://schemas.openxmlformats.org/drawingml/2006/picture">
                <pic:pic xmlns:pic="http://schemas.openxmlformats.org/drawingml/2006/picture">
                  <pic:nvPicPr>
                    <pic:cNvPr id="58" name="image36.png" descr="Expected goals difference over time"/>
                    <pic:cNvPicPr preferRelativeResize="0"/>
                  </pic:nvPicPr>
                  <pic:blipFill>
                    <a:blip r:embed="rId27"/>
                    <a:srcRect/>
                    <a:stretch>
                      <a:fillRect/>
                    </a:stretch>
                  </pic:blipFill>
                  <pic:spPr>
                    <a:xfrm>
                      <a:off x="0" y="0"/>
                      <a:ext cx="5725160" cy="2434590"/>
                    </a:xfrm>
                    <a:prstGeom prst="rect">
                      <a:avLst/>
                    </a:prstGeom>
                  </pic:spPr>
                </pic:pic>
              </a:graphicData>
            </a:graphic>
          </wp:inline>
        </w:drawing>
      </w:r>
    </w:p>
    <w:p>
      <w:pPr>
        <w:spacing w:line="360" w:lineRule="auto"/>
        <w:jc w:val="left"/>
        <w:rPr>
          <w:rFonts w:ascii="Times New Roman" w:hAnsi="Times New Roman" w:eastAsia="Times New Roman" w:cs="Times New Roman"/>
          <w:b w:val="0"/>
          <w:i w:val="0"/>
          <w:sz w:val="18"/>
          <w:szCs w:val="18"/>
        </w:rPr>
      </w:pPr>
      <w:r>
        <w:rPr>
          <w:rFonts w:ascii="Times New Roman" w:hAnsi="Times New Roman" w:eastAsia="Times New Roman" w:cs="Times New Roman"/>
          <w:b w:val="0"/>
          <w:i/>
          <w:sz w:val="18"/>
          <w:szCs w:val="18"/>
          <w:rtl w:val="0"/>
        </w:rPr>
        <w:t xml:space="preserve">Note: </w:t>
      </w:r>
      <w:r>
        <w:rPr>
          <w:rFonts w:ascii="Times New Roman" w:hAnsi="Times New Roman" w:eastAsia="Times New Roman" w:cs="Times New Roman"/>
          <w:b w:val="0"/>
          <w:i w:val="0"/>
          <w:sz w:val="18"/>
          <w:szCs w:val="18"/>
          <w:rtl w:val="0"/>
        </w:rPr>
        <w:t>the blue line indicates the mean difference in expected goals per month. The red dashed line indicates the start of the covid pandemic</w:t>
      </w:r>
    </w:p>
    <w:p>
      <w:pPr>
        <w:pStyle w:val="3"/>
        <w:spacing w:line="360" w:lineRule="auto"/>
        <w:rPr>
          <w:rFonts w:ascii="Times New Roman" w:hAnsi="Times New Roman" w:eastAsia="Times New Roman" w:cs="Times New Roman"/>
          <w:sz w:val="28"/>
          <w:szCs w:val="28"/>
        </w:rPr>
      </w:pPr>
      <w:bookmarkStart w:id="19" w:name="_heading=h.3j2qqm3" w:colFirst="0" w:colLast="0"/>
      <w:bookmarkEnd w:id="19"/>
      <w:r>
        <w:rPr>
          <w:rFonts w:ascii="Times New Roman" w:hAnsi="Times New Roman" w:eastAsia="Times New Roman" w:cs="Times New Roman"/>
          <w:sz w:val="28"/>
          <w:szCs w:val="28"/>
          <w:rtl w:val="0"/>
        </w:rPr>
        <w:t>3.5 Model</w:t>
      </w:r>
    </w:p>
    <w:p>
      <w:pPr>
        <w:keepNext w:val="0"/>
        <w:keepLines/>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Our model free evidence indicates a significant reduction in home advantage in matches played without crowd support. However, based on these numbers we cannot make conclusions about causality mechanisms behind this reduction. In the next chapter we examine whether the absence of crowd support caused the drop in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w:t>
      </w:r>
      <w:sdt>
        <w:sdtPr>
          <w:tag w:val="goog_rdk_152"/>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path between our independent variable crowd support and our mediating variable, referee bias.We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keepNext w:val="0"/>
        <w:keepLines/>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leads to the following regression equation.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58" w:after="0" w:line="360" w:lineRule="auto"/>
        <w:ind w:left="0" w:right="24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Equation 1: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Referee Bias:</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β0 + β1Covid + β2OccupancyRate + β3ForeignersShareDifference  + β4Crowdsize + β5Covid*OccupancyRate + β6Covid * ForeignersShareDifference + β7Covid * Crowdsize + β8RatingDifference + β9ImportanceDifference + β10VAR +β11ShotsDifference + β12league + ɛ</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58" w:after="0" w:line="360" w:lineRule="auto"/>
        <w:ind w:left="0" w:right="240" w:firstLine="0"/>
        <w:jc w:val="both"/>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second equation within our model is the path between our independent variable crowd support and our dependent variable team performance. We use 2 different measures of team performance, goal difference and points differrence to increase the robustness of our results.</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0" w:right="127"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Equation 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Team Performance </w:t>
      </w:r>
      <w:r>
        <w:rPr>
          <w:rFonts w:ascii="Times New Roman" w:hAnsi="Times New Roman" w:eastAsia="Times New Roman" w:cs="Times New Roman"/>
          <w:b w:val="0"/>
          <w:i/>
          <w:smallCaps w:val="0"/>
          <w:strike w:val="0"/>
          <w:color w:val="000000"/>
          <w:sz w:val="24"/>
          <w:szCs w:val="24"/>
          <w:u w:val="none"/>
          <w:shd w:val="clear" w:fill="auto"/>
          <w:vertAlign w:val="baseline"/>
          <w:rtl w:val="0"/>
        </w:rPr>
        <w:t>=  β0 + β1Covid+ β2OccupancyRate + β3ForeignersShareDifference  + β4Crowdsize + β5AgeDifference + β6 Covid*OccupancyRate + β7 Covid * ForeignersShareDifference + β8 Covid * Crowdsize + β9 Covid * AgeDifference + β10RatingDifference + β11ImportanceDifference + β12VAR +β13league + β14Referee bias + ɛ</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62" w:after="0" w:line="360" w:lineRule="auto"/>
        <w:ind w:left="0" w:right="127" w:firstLine="0"/>
        <w:jc w:val="left"/>
        <w:rPr>
          <w:rFonts w:ascii="Times New Roman" w:hAnsi="Times New Roman" w:eastAsia="Times New Roman" w:cs="Times New Roman"/>
          <w:b w:val="0"/>
          <w:i w:val="0"/>
          <w:smallCaps w:val="0"/>
          <w:strike w:val="0"/>
          <w:color w:val="ED7D31"/>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Since we want to assess multiple relationships and also include a latent construct within our model we deem a SEM </w:t>
      </w:r>
      <w:sdt>
        <w:sdtPr>
          <w:tag w:val="goog_rdk_153"/>
          <w:id w:val="0"/>
        </w:sdtPr>
        <w:sdtContent/>
      </w:sdt>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model most suitable for our analysis. Hair, Black, Babin, Anderson and Tatham (2014) state the main advantage of SEM models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vis-à-vis other powerful techniques such as multiple regression and factor analysis is that SEM allows for the examination of multiple relationships together simultaneously.Furthermore, SEM allows both latent and observed constructs in the model.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use the lavaan package in R to conduct our analysis. </w:t>
      </w:r>
    </w:p>
    <w:p>
      <w:pPr>
        <w:pStyle w:val="3"/>
        <w:numPr>
          <w:ilvl w:val="0"/>
          <w:numId w:val="1"/>
        </w:numPr>
        <w:spacing w:line="360" w:lineRule="auto"/>
        <w:ind w:left="432" w:hanging="432"/>
        <w:rPr>
          <w:rFonts w:ascii="Times New Roman" w:hAnsi="Times New Roman" w:eastAsia="Times New Roman" w:cs="Times New Roman"/>
        </w:rPr>
      </w:pPr>
      <w:bookmarkStart w:id="20" w:name="_heading=h.1y810tw" w:colFirst="0" w:colLast="0"/>
      <w:bookmarkEnd w:id="20"/>
      <w:r>
        <w:rPr>
          <w:rFonts w:ascii="Times New Roman" w:hAnsi="Times New Roman" w:eastAsia="Times New Roman" w:cs="Times New Roman"/>
          <w:rtl w:val="0"/>
        </w:rPr>
        <w:t>Analysis and Findings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eastAsia="Times New Roman" w:cs="Times New Roman"/>
          <w:color w:val="000000"/>
          <w:sz w:val="24"/>
          <w:szCs w:val="24"/>
          <w:rtl w:val="0"/>
        </w:rPr>
        <w:t>linear models</w:t>
      </w:r>
      <w:r>
        <w:rPr>
          <w:rFonts w:ascii="Times New Roman" w:hAnsi="Times New Roman" w:eastAsia="Times New Roman" w:cs="Times New Roman"/>
          <w:color w:val="ED7D31"/>
          <w:sz w:val="24"/>
          <w:szCs w:val="24"/>
          <w:rtl w:val="0"/>
        </w:rPr>
        <w:t xml:space="preserve"> </w:t>
      </w:r>
      <w:r>
        <w:rPr>
          <w:rFonts w:ascii="Times New Roman" w:hAnsi="Times New Roman" w:eastAsia="Times New Roman" w:cs="Times New Roman"/>
          <w:sz w:val="24"/>
          <w:szCs w:val="24"/>
          <w:rtl w:val="0"/>
        </w:rPr>
        <w:t xml:space="preserve">to see whether our data is suitable for model deployment or that some data transformations are required. We use the method proposed by Pena &amp; Slate (2006) who introduce a global test for the major assumptions for linear models.  </w:t>
      </w:r>
    </w:p>
    <w:p>
      <w:pPr>
        <w:pStyle w:val="3"/>
        <w:spacing w:line="360" w:lineRule="auto"/>
        <w:rPr>
          <w:rFonts w:ascii="Times New Roman" w:hAnsi="Times New Roman" w:eastAsia="Times New Roman" w:cs="Times New Roman"/>
          <w:sz w:val="28"/>
          <w:szCs w:val="28"/>
        </w:rPr>
      </w:pPr>
      <w:bookmarkStart w:id="21" w:name="_heading=h.4i7ojhp" w:colFirst="0" w:colLast="0"/>
      <w:bookmarkEnd w:id="21"/>
      <w:r>
        <w:rPr>
          <w:rFonts w:ascii="Times New Roman" w:hAnsi="Times New Roman" w:eastAsia="Times New Roman" w:cs="Times New Roman"/>
          <w:sz w:val="28"/>
          <w:szCs w:val="28"/>
          <w:rtl w:val="0"/>
        </w:rPr>
        <w:t xml:space="preserve">4.1 Assumptions </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Normality: </w:t>
      </w:r>
      <w:r>
        <w:rPr>
          <w:rFonts w:ascii="Times New Roman" w:hAnsi="Times New Roman" w:eastAsia="Times New Roman" w:cs="Times New Roman"/>
          <w:b w:val="0"/>
          <w:sz w:val="24"/>
          <w:szCs w:val="24"/>
          <w:rtl w:val="0"/>
        </w:rPr>
        <w:t xml:space="preserve">The Anderson-Darling tests show that our variables are not normally distributed, the results of these tests are shown in appendix 2a. To assess multivariate normality we use the globalized </w:t>
      </w:r>
      <w:sdt>
        <w:sdtPr>
          <w:tag w:val="goog_rdk_154"/>
          <w:id w:val="0"/>
        </w:sdtPr>
        <w:sdtContent/>
      </w:sdt>
      <w:r>
        <w:rPr>
          <w:rFonts w:ascii="Times New Roman" w:hAnsi="Times New Roman" w:eastAsia="Times New Roman" w:cs="Times New Roman"/>
          <w:b w:val="0"/>
          <w:sz w:val="24"/>
          <w:szCs w:val="24"/>
          <w:rtl w:val="0"/>
        </w:rPr>
        <w:t>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sdt>
        <w:sdtPr>
          <w:tag w:val="goog_rdk_155"/>
          <w:id w:val="0"/>
        </w:sdtPr>
        <w:sdtContent>
          <w:ins w:id="23" w:author="alanr" w:date="2021-05-19T07:13:28Z">
            <w:r>
              <w:rPr>
                <w:rFonts w:ascii="Times New Roman" w:hAnsi="Times New Roman" w:eastAsia="Times New Roman" w:cs="Times New Roman"/>
                <w:b w:val="0"/>
                <w:sz w:val="24"/>
                <w:szCs w:val="24"/>
                <w:rtl w:val="0"/>
              </w:rPr>
              <w:t>, 4b and 4c</w:t>
            </w:r>
          </w:ins>
        </w:sdtContent>
      </w:sdt>
      <w:sdt>
        <w:sdtPr>
          <w:tag w:val="goog_rdk_156"/>
          <w:id w:val="0"/>
          <w:showingPlcHdr/>
        </w:sdtPr>
        <w:sdtContent/>
      </w:sdt>
      <w:r>
        <w:rPr>
          <w:rFonts w:ascii="Times New Roman" w:hAnsi="Times New Roman" w:eastAsia="Times New Roman" w:cs="Times New Roman"/>
          <w:b w:val="0"/>
          <w:sz w:val="24"/>
          <w:szCs w:val="24"/>
          <w:rtl w:val="0"/>
        </w:rPr>
        <w:t xml:space="preserve"> show that similar to univariate norma</w:t>
      </w:r>
      <w:sdt>
        <w:sdtPr>
          <w:tag w:val="goog_rdk_157"/>
          <w:id w:val="0"/>
        </w:sdtPr>
        <w:sdtContent>
          <w:ins w:id="24" w:author="alanr" w:date="2021-05-19T07:13:33Z">
            <w:r>
              <w:rPr>
                <w:rFonts w:ascii="Times New Roman" w:hAnsi="Times New Roman" w:eastAsia="Times New Roman" w:cs="Times New Roman"/>
                <w:b w:val="0"/>
                <w:sz w:val="24"/>
                <w:szCs w:val="24"/>
                <w:rtl w:val="0"/>
              </w:rPr>
              <w:t>li</w:t>
            </w:r>
          </w:ins>
        </w:sdtContent>
      </w:sdt>
      <w:sdt>
        <w:sdtPr>
          <w:tag w:val="goog_rdk_158"/>
          <w:id w:val="0"/>
        </w:sdtPr>
        <w:sdtContent/>
      </w:sdt>
      <w:r>
        <w:rPr>
          <w:rFonts w:ascii="Times New Roman" w:hAnsi="Times New Roman" w:eastAsia="Times New Roman" w:cs="Times New Roman"/>
          <w:b w:val="0"/>
          <w:sz w:val="24"/>
          <w:szCs w:val="24"/>
          <w:rtl w:val="0"/>
        </w:rPr>
        <w:t>ty, the assumption of multivariate normality is violated. However, the central limit theorem states that for large samples with sample size over 30, these deviations from normality are not problematic</w:t>
      </w:r>
      <w:sdt>
        <w:sdtPr>
          <w:tag w:val="goog_rdk_159"/>
          <w:id w:val="0"/>
        </w:sdtPr>
        <w:sdtContent>
          <w:ins w:id="25" w:author="alanr" w:date="2021-05-19T06:46:59Z">
            <w:r>
              <w:rPr>
                <w:rFonts w:ascii="Times New Roman" w:hAnsi="Times New Roman" w:eastAsia="Times New Roman" w:cs="Times New Roman"/>
                <w:b w:val="0"/>
                <w:sz w:val="24"/>
                <w:szCs w:val="24"/>
                <w:rtl w:val="0"/>
              </w:rPr>
              <w:t xml:space="preserve"> </w:t>
            </w:r>
          </w:ins>
        </w:sdtContent>
      </w:sdt>
      <w:sdt>
        <w:sdtPr>
          <w:tag w:val="goog_rdk_160"/>
          <w:id w:val="0"/>
          <w:showingPlcHdr/>
        </w:sdtPr>
        <w:sdtContent/>
      </w:sdt>
      <w:r>
        <w:rPr>
          <w:rFonts w:ascii="Times New Roman" w:hAnsi="Times New Roman" w:eastAsia="Times New Roman" w:cs="Times New Roman"/>
          <w:b w:val="0"/>
          <w:sz w:val="24"/>
          <w:szCs w:val="24"/>
          <w:rtl w:val="0"/>
        </w:rPr>
        <w:t>(Brosamler, 1985)</w:t>
      </w:r>
      <w:sdt>
        <w:sdtPr>
          <w:tag w:val="goog_rdk_161"/>
          <w:id w:val="0"/>
        </w:sdtPr>
        <w:sdtContent>
          <w:ins w:id="26" w:author="alanr" w:date="2021-05-19T06:47:02Z">
            <w:r>
              <w:rPr>
                <w:rFonts w:ascii="Times New Roman" w:hAnsi="Times New Roman" w:eastAsia="Times New Roman" w:cs="Times New Roman"/>
                <w:b w:val="0"/>
                <w:sz w:val="24"/>
                <w:szCs w:val="24"/>
                <w:rtl w:val="0"/>
              </w:rPr>
              <w:t>.</w:t>
            </w:r>
          </w:ins>
        </w:sdtContent>
      </w:sdt>
      <w:r>
        <w:rPr>
          <w:rFonts w:ascii="Times New Roman" w:hAnsi="Times New Roman" w:eastAsia="Times New Roman" w:cs="Times New Roman"/>
          <w:b w:val="0"/>
          <w:sz w:val="24"/>
          <w:szCs w:val="24"/>
          <w:rtl w:val="0"/>
        </w:rPr>
        <w:t xml:space="preserve"> With our sample size of over 8,000, we can safely ignore the normality assumption and proceed further.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Multicollinearity</w:t>
      </w:r>
      <w:r>
        <w:rPr>
          <w:rFonts w:ascii="Times New Roman" w:hAnsi="Times New Roman" w:eastAsia="Times New Roman" w:cs="Times New Roman"/>
          <w:sz w:val="24"/>
          <w:szCs w:val="24"/>
          <w:rtl w:val="0"/>
        </w:rPr>
        <w:t xml:space="preserve">: When interpreting the correlation table in appendix </w:t>
      </w:r>
      <w:sdt>
        <w:sdtPr>
          <w:tag w:val="goog_rdk_162"/>
          <w:id w:val="0"/>
        </w:sdtPr>
        <w:sdtContent>
          <w:ins w:id="27" w:author="alanr" w:date="2021-05-19T07:13:04Z">
            <w:r>
              <w:rPr>
                <w:rFonts w:ascii="Times New Roman" w:hAnsi="Times New Roman" w:eastAsia="Times New Roman" w:cs="Times New Roman"/>
                <w:sz w:val="24"/>
                <w:szCs w:val="24"/>
                <w:rtl w:val="0"/>
              </w:rPr>
              <w:t>7</w:t>
            </w:r>
          </w:ins>
        </w:sdtContent>
      </w:sdt>
      <w:sdt>
        <w:sdtPr>
          <w:tag w:val="goog_rdk_163"/>
          <w:id w:val="0"/>
          <w:showingPlcHdr/>
        </w:sdtPr>
        <w:sdtContent/>
      </w:sdt>
      <w:r>
        <w:rPr>
          <w:rFonts w:ascii="Times New Roman" w:hAnsi="Times New Roman" w:eastAsia="Times New Roman" w:cs="Times New Roman"/>
          <w:sz w:val="24"/>
          <w:szCs w:val="24"/>
          <w:rtl w:val="0"/>
        </w:rPr>
        <w:t xml:space="preserve">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w:t>
      </w:r>
      <w:sdt>
        <w:sdtPr>
          <w:tag w:val="goog_rdk_164"/>
          <w:id w:val="0"/>
        </w:sdtPr>
        <w:sdtContent>
          <w:ins w:id="28" w:author="alanr" w:date="2021-05-19T07:12:53Z">
            <w:r>
              <w:rPr>
                <w:rFonts w:ascii="Times New Roman" w:hAnsi="Times New Roman" w:eastAsia="Times New Roman" w:cs="Times New Roman"/>
                <w:sz w:val="24"/>
                <w:szCs w:val="24"/>
                <w:rtl w:val="0"/>
              </w:rPr>
              <w:t xml:space="preserve"> 8</w:t>
            </w:r>
          </w:ins>
        </w:sdtContent>
      </w:sdt>
      <w:sdt>
        <w:sdtPr>
          <w:tag w:val="goog_rdk_165"/>
          <w:id w:val="0"/>
          <w:showingPlcHdr/>
        </w:sdtPr>
        <w:sdtContent/>
      </w:sdt>
      <w:r>
        <w:rPr>
          <w:rFonts w:ascii="Times New Roman" w:hAnsi="Times New Roman" w:eastAsia="Times New Roman" w:cs="Times New Roman"/>
          <w:sz w:val="24"/>
          <w:szCs w:val="24"/>
          <w:rtl w:val="0"/>
        </w:rPr>
        <w:t xml:space="preserve">a and </w:t>
      </w:r>
      <w:sdt>
        <w:sdtPr>
          <w:tag w:val="goog_rdk_166"/>
          <w:id w:val="0"/>
        </w:sdtPr>
        <w:sdtContent>
          <w:ins w:id="29" w:author="alanr" w:date="2021-05-19T07:12:55Z">
            <w:r>
              <w:rPr>
                <w:rFonts w:ascii="Times New Roman" w:hAnsi="Times New Roman" w:eastAsia="Times New Roman" w:cs="Times New Roman"/>
                <w:sz w:val="24"/>
                <w:szCs w:val="24"/>
                <w:rtl w:val="0"/>
              </w:rPr>
              <w:t>8</w:t>
            </w:r>
          </w:ins>
        </w:sdtContent>
      </w:sdt>
      <w:sdt>
        <w:sdtPr>
          <w:tag w:val="goog_rdk_167"/>
          <w:id w:val="0"/>
          <w:showingPlcHdr/>
        </w:sdtPr>
        <w:sdtContent/>
      </w:sdt>
      <w:r>
        <w:rPr>
          <w:rFonts w:ascii="Times New Roman" w:hAnsi="Times New Roman" w:eastAsia="Times New Roman" w:cs="Times New Roman"/>
          <w:sz w:val="24"/>
          <w:szCs w:val="24"/>
          <w:rtl w:val="0"/>
        </w:rPr>
        <w:t xml:space="preserve">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Homoscedasticity: </w:t>
      </w:r>
      <w:r>
        <w:rPr>
          <w:rFonts w:ascii="Times New Roman" w:hAnsi="Times New Roman" w:eastAsia="Times New Roman" w:cs="Times New Roman"/>
          <w:sz w:val="24"/>
          <w:szCs w:val="24"/>
          <w:rtl w:val="0"/>
        </w:rPr>
        <w:t xml:space="preserve">The assumption of homoscedasticity is important for the ability to interpret standard errors of our model. The gvlma test also tests for homoscedasticity within our sample, non-constant error variance test to test for homoscedasticity. As we </w:t>
      </w:r>
      <w:sdt>
        <w:sdtPr>
          <w:tag w:val="goog_rdk_168"/>
          <w:id w:val="0"/>
          <w:showingPlcHdr/>
        </w:sdtPr>
        <w:sdtContent/>
      </w:sdt>
      <w:sdt>
        <w:sdtPr>
          <w:tag w:val="goog_rdk_169"/>
          <w:id w:val="0"/>
        </w:sdtPr>
        <w:sdtContent>
          <w:ins w:id="30" w:author="alanr" w:date="2021-05-19T06:47:19Z">
            <w:r>
              <w:rPr>
                <w:rFonts w:ascii="Times New Roman" w:hAnsi="Times New Roman" w:eastAsia="Times New Roman" w:cs="Times New Roman"/>
                <w:sz w:val="24"/>
                <w:szCs w:val="24"/>
                <w:rtl w:val="0"/>
              </w:rPr>
              <w:t>observe</w:t>
            </w:r>
          </w:ins>
        </w:sdtContent>
      </w:sdt>
      <w:r>
        <w:rPr>
          <w:rFonts w:ascii="Times New Roman" w:hAnsi="Times New Roman" w:eastAsia="Times New Roman" w:cs="Times New Roman"/>
          <w:sz w:val="24"/>
          <w:szCs w:val="24"/>
          <w:rtl w:val="0"/>
        </w:rPr>
        <w:t xml:space="preserve"> from appendix 4a and 4b, for both our equations, the test statistic is insignificant(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 .95 and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 .94) and as such we conclude that the assumption of homoscedasticity is met in our model.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mean centered all our moderating variables to ease interpretation of the moderating effect on the relationship between crowd support and team performance, a step deemed necessary in moderation analysis. (</w:t>
      </w:r>
      <w:r>
        <w:rPr>
          <w:rFonts w:ascii="Times New Roman" w:hAnsi="Times New Roman" w:eastAsia="Times New Roman" w:cs="Times New Roman"/>
          <w:color w:val="222222"/>
          <w:sz w:val="24"/>
          <w:szCs w:val="24"/>
          <w:highlight w:val="white"/>
          <w:rtl w:val="0"/>
        </w:rPr>
        <w:t>Iacobucci, Schneider, Popovich &amp; Bakamitsos, 2017)</w:t>
      </w:r>
      <w:r>
        <w:rPr>
          <w:rFonts w:ascii="Times New Roman" w:hAnsi="Times New Roman" w:eastAsia="Times New Roman" w:cs="Times New Roman"/>
          <w:sz w:val="24"/>
          <w:szCs w:val="24"/>
          <w:rtl w:val="0"/>
        </w:rPr>
        <w:t xml:space="preserve">. Additionally, since some of the moderating variables within our model are measured on different scales, we standardize them as well. </w:t>
      </w:r>
    </w:p>
    <w:p>
      <w:pPr>
        <w:pStyle w:val="3"/>
        <w:spacing w:line="360" w:lineRule="auto"/>
      </w:pPr>
      <w:bookmarkStart w:id="22" w:name="_heading=h.2xcytpi" w:colFirst="0" w:colLast="0"/>
      <w:bookmarkEnd w:id="22"/>
      <w:r>
        <w:rPr>
          <w:rFonts w:ascii="Times New Roman" w:hAnsi="Times New Roman" w:eastAsia="Times New Roman" w:cs="Times New Roman"/>
          <w:sz w:val="28"/>
          <w:szCs w:val="28"/>
          <w:rtl w:val="0"/>
        </w:rPr>
        <w:t>4.2 Results overview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7 shows the results of our moderated mediation analysis</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7 Model estimates</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object>
          <v:shape id="_x0000_i1032" o:spt="75" type="#_x0000_t75" style="height:448.45pt;width:522.1pt;" o:ole="t" filled="f" o:preferrelative="t" stroked="f" coordsize="21600,21600">
            <v:path/>
            <v:fill on="f" angle="180" focussize="0,0"/>
            <v:stroke on="f"/>
            <v:imagedata r:id="rId29" o:title=""/>
            <o:lock v:ext="edit" aspectratio="t"/>
            <w10:wrap type="none"/>
            <w10:anchorlock/>
          </v:shape>
          <o:OLEObject Type="Embed" ProgID="Word.Document.8" ShapeID="_x0000_i1032" DrawAspect="Content" ObjectID="_1468075732" r:id="rId28">
            <o:LockedField>false</o:LockedField>
          </o:OLEObject>
        </w:objec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main goal of our study was to examine whether crowd support has a significant effect on team performance. In our first hypothesis we formulated the expectation that crowd support significantly impacts team performance. In our model we find evidence to support this hypothesis , the coefficient of -.538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rFonts w:ascii="Times New Roman" w:hAnsi="Times New Roman" w:eastAsia="Times New Roman" w:cs="Times New Roman"/>
          <w:i w:val="0"/>
          <w:sz w:val="24"/>
          <w:szCs w:val="24"/>
        </w:rPr>
      </w:pPr>
      <w:r>
        <w:rPr>
          <w:rFonts w:ascii="Times New Roman" w:hAnsi="Times New Roman" w:eastAsia="Times New Roman" w:cs="Times New Roman"/>
          <w:sz w:val="24"/>
          <w:szCs w:val="24"/>
          <w:rtl w:val="0"/>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r>
        <w:rPr>
          <w:rFonts w:ascii="Times New Roman" w:hAnsi="Times New Roman" w:eastAsia="Times New Roman" w:cs="Times New Roman"/>
          <w:i/>
          <w:sz w:val="24"/>
          <w:szCs w:val="24"/>
          <w:rtl w:val="0"/>
        </w:rPr>
        <w:t>β</w:t>
      </w:r>
      <w:r>
        <w:rPr>
          <w:rFonts w:ascii="Times New Roman" w:hAnsi="Times New Roman" w:eastAsia="Times New Roman" w:cs="Times New Roman"/>
          <w:sz w:val="24"/>
          <w:szCs w:val="24"/>
          <w:rtl w:val="0"/>
        </w:rPr>
        <w:t xml:space="preserve"> = .041,  </w:t>
      </w:r>
      <w:r>
        <w:rPr>
          <w:rFonts w:ascii="Times New Roman" w:hAnsi="Times New Roman" w:eastAsia="Times New Roman" w:cs="Times New Roman"/>
          <w:i/>
          <w:sz w:val="24"/>
          <w:szCs w:val="24"/>
          <w:rtl w:val="0"/>
        </w:rPr>
        <w:t xml:space="preserve">p = .568). </w:t>
      </w:r>
      <w:r>
        <w:rPr>
          <w:rFonts w:ascii="Times New Roman" w:hAnsi="Times New Roman" w:eastAsia="Times New Roman" w:cs="Times New Roman"/>
          <w:i w:val="0"/>
          <w:sz w:val="24"/>
          <w:szCs w:val="24"/>
          <w:rtl w:val="0"/>
        </w:rPr>
        <w:t>Therefore we reject the hypothesis.</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i w:val="0"/>
          <w:sz w:val="24"/>
          <w:szCs w:val="24"/>
          <w:rtl w:val="0"/>
        </w:rPr>
        <w:t xml:space="preserve">Apparently a larger crowd size does not result in a larger boost from crowd support in team performance. The presence of a home crowd increases home team performance but whether this is a crowd of 500 or 50,000 might be not important for football players. This could explain the fact that home advantage still exists at amateur levels, with very small crowd sizes generally. </w:t>
      </w:r>
    </w:p>
    <w:p>
      <w:pPr>
        <w:spacing w:line="360" w:lineRule="auto"/>
        <w:rPr>
          <w:rFonts w:ascii="Times New Roman" w:hAnsi="Times New Roman" w:eastAsia="Times New Roman" w:cs="Times New Roman"/>
          <w:i w:val="0"/>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i w:val="0"/>
          <w:sz w:val="24"/>
          <w:szCs w:val="24"/>
          <w:rtl w:val="0"/>
        </w:rPr>
        <w:t xml:space="preserve">Contrary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following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Contrary to our expectations we conclude that player age is not a significant moderator of the relationship between crowd support and team performance (</w:t>
      </w:r>
      <w:r>
        <w:rPr>
          <w:rFonts w:ascii="Times New Roman" w:hAnsi="Times New Roman" w:eastAsia="Times New Roman" w:cs="Times New Roman"/>
          <w:i/>
          <w:sz w:val="24"/>
          <w:szCs w:val="24"/>
          <w:rtl w:val="0"/>
        </w:rPr>
        <w:t>β</w:t>
      </w:r>
      <w:r>
        <w:rPr>
          <w:rFonts w:ascii="Times New Roman" w:hAnsi="Times New Roman" w:eastAsia="Times New Roman" w:cs="Times New Roman"/>
          <w:sz w:val="24"/>
          <w:szCs w:val="24"/>
          <w:rtl w:val="0"/>
        </w:rPr>
        <w:t xml:space="preserve"> = -.077,  </w:t>
      </w:r>
      <w:r>
        <w:rPr>
          <w:rFonts w:ascii="Times New Roman" w:hAnsi="Times New Roman" w:eastAsia="Times New Roman" w:cs="Times New Roman"/>
          <w:i/>
          <w:sz w:val="24"/>
          <w:szCs w:val="24"/>
          <w:rtl w:val="0"/>
        </w:rPr>
        <w:t xml:space="preserve">p = .162). </w:t>
      </w:r>
      <w:r>
        <w:rPr>
          <w:rFonts w:ascii="Times New Roman" w:hAnsi="Times New Roman" w:eastAsia="Times New Roman" w:cs="Times New Roman"/>
          <w:sz w:val="24"/>
          <w:szCs w:val="24"/>
          <w:rtl w:val="0"/>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Moreover, the average age of the teams were quite close to eachother, with the difference between 25</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and 75</w:t>
      </w:r>
      <w:r>
        <w:rPr>
          <w:rFonts w:ascii="Times New Roman" w:hAnsi="Times New Roman" w:eastAsia="Times New Roman" w:cs="Times New Roman"/>
          <w:sz w:val="24"/>
          <w:szCs w:val="24"/>
          <w:vertAlign w:val="superscript"/>
          <w:rtl w:val="0"/>
        </w:rPr>
        <w:t>th</w:t>
      </w:r>
      <w:r>
        <w:rPr>
          <w:rFonts w:ascii="Times New Roman" w:hAnsi="Times New Roman" w:eastAsia="Times New Roman" w:cs="Times New Roman"/>
          <w:sz w:val="24"/>
          <w:szCs w:val="24"/>
          <w:rtl w:val="0"/>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also do not find evidence to support our hypothesis that the</w:t>
      </w:r>
      <w:sdt>
        <w:sdtPr>
          <w:tag w:val="goog_rdk_170"/>
          <w:id w:val="0"/>
        </w:sdtPr>
        <w:sdtContent/>
      </w:sdt>
      <w:r>
        <w:rPr>
          <w:rFonts w:ascii="Times New Roman" w:hAnsi="Times New Roman" w:eastAsia="Times New Roman" w:cs="Times New Roman"/>
          <w:sz w:val="24"/>
          <w:szCs w:val="24"/>
          <w:rtl w:val="0"/>
        </w:rPr>
        <w:t xml:space="preserve"> share of foreigners moderates the relationship between crowd support and team performance (</w:t>
      </w:r>
      <w:r>
        <w:rPr>
          <w:rFonts w:ascii="Times New Roman" w:hAnsi="Times New Roman" w:eastAsia="Times New Roman" w:cs="Times New Roman"/>
          <w:i/>
          <w:sz w:val="24"/>
          <w:szCs w:val="24"/>
          <w:rtl w:val="0"/>
        </w:rPr>
        <w:t xml:space="preserve">β </w:t>
      </w:r>
      <w:r>
        <w:rPr>
          <w:rFonts w:ascii="Times New Roman" w:hAnsi="Times New Roman" w:eastAsia="Times New Roman" w:cs="Times New Roman"/>
          <w:sz w:val="24"/>
          <w:szCs w:val="24"/>
          <w:rtl w:val="0"/>
        </w:rPr>
        <w:t xml:space="preserve">= -.008,  </w:t>
      </w:r>
      <w:r>
        <w:rPr>
          <w:rFonts w:ascii="Times New Roman" w:hAnsi="Times New Roman" w:eastAsia="Times New Roman" w:cs="Times New Roman"/>
          <w:i/>
          <w:sz w:val="24"/>
          <w:szCs w:val="24"/>
          <w:rtl w:val="0"/>
        </w:rPr>
        <w:t>p = .882).</w:t>
      </w:r>
      <w:r>
        <w:rPr>
          <w:rFonts w:ascii="Times New Roman" w:hAnsi="Times New Roman" w:eastAsia="Times New Roman" w:cs="Times New Roman"/>
          <w:sz w:val="24"/>
          <w:szCs w:val="24"/>
          <w:rtl w:val="0"/>
        </w:rPr>
        <w:t xml:space="preserve"> Apparently, the share of </w:t>
      </w:r>
      <w:sdt>
        <w:sdtPr>
          <w:tag w:val="goog_rdk_171"/>
          <w:id w:val="0"/>
        </w:sdtPr>
        <w:sdtContent/>
      </w:sdt>
      <w:r>
        <w:rPr>
          <w:rFonts w:ascii="Times New Roman" w:hAnsi="Times New Roman" w:eastAsia="Times New Roman" w:cs="Times New Roman"/>
          <w:sz w:val="24"/>
          <w:szCs w:val="24"/>
          <w:rtl w:val="0"/>
        </w:rPr>
        <w:t xml:space="preserve">foreigners does not affect stadium atmosphere significantly enough to warrant larger effects on referee bias. Should crowd atmosphere really be affected by the </w:t>
      </w:r>
      <w:sdt>
        <w:sdtPr>
          <w:tag w:val="goog_rdk_172"/>
          <w:id w:val="0"/>
        </w:sdtPr>
        <w:sdtContent/>
      </w:sdt>
      <w:r>
        <w:rPr>
          <w:rFonts w:ascii="Times New Roman" w:hAnsi="Times New Roman" w:eastAsia="Times New Roman" w:cs="Times New Roman"/>
          <w:sz w:val="24"/>
          <w:szCs w:val="24"/>
          <w:rtl w:val="0"/>
        </w:rPr>
        <w:t xml:space="preserve">share of foreigners, the total change in stadium atmosphere is apparently not large enough to significantly influence team performance.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2</w:t>
      </w:r>
      <w:r>
        <w:rPr>
          <w:rFonts w:ascii="Times New Roman" w:hAnsi="Times New Roman" w:eastAsia="Times New Roman" w:cs="Times New Roman"/>
          <w:sz w:val="24"/>
          <w:szCs w:val="24"/>
          <w:vertAlign w:val="superscript"/>
          <w:rtl w:val="0"/>
        </w:rPr>
        <w:t>nd</w:t>
      </w:r>
      <w:r>
        <w:rPr>
          <w:rFonts w:ascii="Times New Roman" w:hAnsi="Times New Roman" w:eastAsia="Times New Roman" w:cs="Times New Roman"/>
          <w:sz w:val="24"/>
          <w:szCs w:val="24"/>
          <w:rtl w:val="0"/>
        </w:rPr>
        <w:t xml:space="preserve"> </w:t>
      </w:r>
      <w:sdt>
        <w:sdtPr>
          <w:tag w:val="goog_rdk_173"/>
          <w:id w:val="0"/>
        </w:sdtPr>
        <w:sdtContent>
          <w:ins w:id="31" w:author="alanr" w:date="2021-05-19T07:40:14Z">
            <w:r>
              <w:rPr>
                <w:rFonts w:ascii="Times New Roman" w:hAnsi="Times New Roman" w:eastAsia="Times New Roman" w:cs="Times New Roman"/>
                <w:sz w:val="24"/>
                <w:szCs w:val="24"/>
                <w:rtl w:val="0"/>
              </w:rPr>
              <w:t xml:space="preserve">group of </w:t>
            </w:r>
          </w:ins>
        </w:sdtContent>
      </w:sdt>
      <w:r>
        <w:rPr>
          <w:rFonts w:ascii="Times New Roman" w:hAnsi="Times New Roman" w:eastAsia="Times New Roman" w:cs="Times New Roman"/>
          <w:sz w:val="24"/>
          <w:szCs w:val="24"/>
          <w:rtl w:val="0"/>
        </w:rPr>
        <w:t>hypothes</w:t>
      </w:r>
      <w:sdt>
        <w:sdtPr>
          <w:tag w:val="goog_rdk_174"/>
          <w:id w:val="0"/>
        </w:sdtPr>
        <w:sdtContent>
          <w:ins w:id="32" w:author="alanr" w:date="2021-05-19T07:40:21Z">
            <w:r>
              <w:rPr>
                <w:rFonts w:ascii="Times New Roman" w:hAnsi="Times New Roman" w:eastAsia="Times New Roman" w:cs="Times New Roman"/>
                <w:sz w:val="24"/>
                <w:szCs w:val="24"/>
                <w:rtl w:val="0"/>
              </w:rPr>
              <w:t>es</w:t>
            </w:r>
          </w:ins>
        </w:sdtContent>
      </w:sdt>
      <w:sdt>
        <w:sdtPr>
          <w:tag w:val="goog_rdk_175"/>
          <w:id w:val="0"/>
          <w:showingPlcHdr/>
        </w:sdtPr>
        <w:sdtContent/>
      </w:sdt>
      <w:r>
        <w:rPr>
          <w:rFonts w:ascii="Times New Roman" w:hAnsi="Times New Roman" w:eastAsia="Times New Roman" w:cs="Times New Roman"/>
          <w:sz w:val="24"/>
          <w:szCs w:val="24"/>
          <w:rtl w:val="0"/>
        </w:rPr>
        <w:t xml:space="preserve"> concerned the mediating effect of referee bias on the relationship between crowd support and team performance. The coefficient for the indirect effect of crowd support on team performance with a value of -.023(</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 .032) signals that re</w:t>
      </w:r>
      <w:sdt>
        <w:sdtPr>
          <w:tag w:val="goog_rdk_176"/>
          <w:id w:val="0"/>
          <w:showingPlcHdr/>
        </w:sdtPr>
        <w:sdtContent/>
      </w:sdt>
      <w:r>
        <w:rPr>
          <w:rFonts w:ascii="Times New Roman" w:hAnsi="Times New Roman" w:eastAsia="Times New Roman" w:cs="Times New Roman"/>
          <w:sz w:val="24"/>
          <w:szCs w:val="24"/>
          <w:rtl w:val="0"/>
        </w:rPr>
        <w:t xml:space="preserve">feree bias indeed mediates the relationship between crowd support and team performance. In the post-pandemic situation with no crowd support, the actual referee bias decreased and therefore reduced the point gap between home and away teams. However, crowd occupancy and crowd size do not seem to matter for referee bias. Apparently, the sole fact that a home crowd is present leads to an increased referee bias in favour of home teams, but the number of home fans or the degree to which the stadium capacity is filled do not influence the bias of referees.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br w:type="textWrapping"/>
      </w:r>
      <w:r>
        <w:rPr>
          <w:rFonts w:ascii="Times New Roman" w:hAnsi="Times New Roman" w:eastAsia="Times New Roman" w:cs="Times New Roman"/>
          <w:sz w:val="24"/>
          <w:szCs w:val="24"/>
          <w:rtl w:val="0"/>
        </w:rPr>
        <w:t>The control variables importance difference and rating difference have face-valid effects. All else equal, a higher rating(</w:t>
      </w:r>
      <w:r>
        <w:rPr>
          <w:rFonts w:ascii="Times New Roman" w:hAnsi="Times New Roman" w:eastAsia="Times New Roman" w:cs="Times New Roman"/>
          <w:i/>
          <w:sz w:val="24"/>
          <w:szCs w:val="24"/>
          <w:rtl w:val="0"/>
        </w:rPr>
        <w:t xml:space="preserve">β </w:t>
      </w:r>
      <w:r>
        <w:rPr>
          <w:rFonts w:ascii="Times New Roman" w:hAnsi="Times New Roman" w:eastAsia="Times New Roman" w:cs="Times New Roman"/>
          <w:i w:val="0"/>
          <w:sz w:val="24"/>
          <w:szCs w:val="24"/>
          <w:rtl w:val="0"/>
        </w:rPr>
        <w:t xml:space="preserve">= .053, </w:t>
      </w:r>
      <w:r>
        <w:rPr>
          <w:rFonts w:ascii="Times New Roman" w:hAnsi="Times New Roman" w:eastAsia="Times New Roman" w:cs="Times New Roman"/>
          <w:i/>
          <w:sz w:val="24"/>
          <w:szCs w:val="24"/>
          <w:rtl w:val="0"/>
        </w:rPr>
        <w:t xml:space="preserve">p &lt; </w:t>
      </w:r>
      <w:r>
        <w:rPr>
          <w:rFonts w:ascii="Times New Roman" w:hAnsi="Times New Roman" w:eastAsia="Times New Roman" w:cs="Times New Roman"/>
          <w:i w:val="0"/>
          <w:sz w:val="24"/>
          <w:szCs w:val="24"/>
          <w:rtl w:val="0"/>
        </w:rPr>
        <w:t>.001</w:t>
      </w:r>
      <w:r>
        <w:rPr>
          <w:rFonts w:ascii="Times New Roman" w:hAnsi="Times New Roman" w:eastAsia="Times New Roman" w:cs="Times New Roman"/>
          <w:i/>
          <w:sz w:val="24"/>
          <w:szCs w:val="24"/>
          <w:rtl w:val="0"/>
        </w:rPr>
        <w:t xml:space="preserve"> </w:t>
      </w:r>
      <w:r>
        <w:rPr>
          <w:rFonts w:ascii="Times New Roman" w:hAnsi="Times New Roman" w:eastAsia="Times New Roman" w:cs="Times New Roman"/>
          <w:sz w:val="24"/>
          <w:szCs w:val="24"/>
          <w:rtl w:val="0"/>
        </w:rPr>
        <w:t>) for the home team and a higher match importance for the home team(</w:t>
      </w:r>
      <w:r>
        <w:rPr>
          <w:rFonts w:ascii="Times New Roman" w:hAnsi="Times New Roman" w:eastAsia="Times New Roman" w:cs="Times New Roman"/>
          <w:i/>
          <w:sz w:val="24"/>
          <w:szCs w:val="24"/>
          <w:rtl w:val="0"/>
        </w:rPr>
        <w:t xml:space="preserve">β </w:t>
      </w:r>
      <w:r>
        <w:rPr>
          <w:rFonts w:ascii="Times New Roman" w:hAnsi="Times New Roman" w:eastAsia="Times New Roman" w:cs="Times New Roman"/>
          <w:i w:val="0"/>
          <w:sz w:val="24"/>
          <w:szCs w:val="24"/>
          <w:rtl w:val="0"/>
        </w:rPr>
        <w:t xml:space="preserve">= .002, </w:t>
      </w:r>
      <w:r>
        <w:rPr>
          <w:rFonts w:ascii="Times New Roman" w:hAnsi="Times New Roman" w:eastAsia="Times New Roman" w:cs="Times New Roman"/>
          <w:i/>
          <w:sz w:val="24"/>
          <w:szCs w:val="24"/>
          <w:rtl w:val="0"/>
        </w:rPr>
        <w:t xml:space="preserve">p &lt; </w:t>
      </w:r>
      <w:r>
        <w:rPr>
          <w:rFonts w:ascii="Times New Roman" w:hAnsi="Times New Roman" w:eastAsia="Times New Roman" w:cs="Times New Roman"/>
          <w:i w:val="0"/>
          <w:sz w:val="24"/>
          <w:szCs w:val="24"/>
          <w:rtl w:val="0"/>
        </w:rPr>
        <w:t>.007</w:t>
      </w:r>
      <w:r>
        <w:rPr>
          <w:rFonts w:ascii="Times New Roman" w:hAnsi="Times New Roman" w:eastAsia="Times New Roman" w:cs="Times New Roman"/>
          <w:sz w:val="24"/>
          <w:szCs w:val="24"/>
          <w:rtl w:val="0"/>
        </w:rPr>
        <w:t xml:space="preserve">)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w:t>
      </w:r>
      <w:sdt>
        <w:sdtPr>
          <w:tag w:val="goog_rdk_177"/>
          <w:id w:val="0"/>
        </w:sdtPr>
        <w:sdtContent>
          <w:ins w:id="33" w:author="alanr" w:date="2021-05-19T07:40:57Z">
            <w:r>
              <w:rPr>
                <w:rFonts w:ascii="Times New Roman" w:hAnsi="Times New Roman" w:eastAsia="Times New Roman" w:cs="Times New Roman"/>
                <w:sz w:val="24"/>
                <w:szCs w:val="24"/>
                <w:rtl w:val="0"/>
              </w:rPr>
              <w:t xml:space="preserve">effects of crowd support on team performance </w:t>
            </w:r>
          </w:ins>
        </w:sdtContent>
      </w:sdt>
      <w:sdt>
        <w:sdtPr>
          <w:tag w:val="goog_rdk_178"/>
          <w:id w:val="0"/>
          <w:showingPlcHdr/>
        </w:sdtPr>
        <w:sdtContent/>
      </w:sdt>
      <w:r>
        <w:rPr>
          <w:rFonts w:ascii="Times New Roman" w:hAnsi="Times New Roman" w:eastAsia="Times New Roman" w:cs="Times New Roman"/>
          <w:sz w:val="24"/>
          <w:szCs w:val="24"/>
          <w:rtl w:val="0"/>
        </w:rPr>
        <w:t xml:space="preserve">are consistent across competitions. </w:t>
      </w:r>
    </w:p>
    <w:p>
      <w:pPr>
        <w:spacing w:line="360" w:lineRule="auto"/>
        <w:rPr>
          <w:rFonts w:ascii="Times New Roman" w:hAnsi="Times New Roman" w:eastAsia="Times New Roman" w:cs="Times New Roman"/>
          <w:sz w:val="24"/>
          <w:szCs w:val="24"/>
        </w:rPr>
      </w:pPr>
    </w:p>
    <w:p>
      <w:pPr>
        <w:spacing w:line="360" w:lineRule="auto"/>
        <w:ind w:firstLine="313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Table 8 Fit indices </w:t>
      </w:r>
    </w:p>
    <w:p>
      <w:pPr>
        <w:spacing w:line="360" w:lineRule="auto"/>
        <w:jc w:val="center"/>
      </w:pPr>
      <w:r>
        <w:object>
          <v:shape id="_x0000_i1033" o:spt="75" type="#_x0000_t75" style="height:92.4pt;width:422.4pt;" o:ole="t" filled="f" o:preferrelative="t" stroked="f" coordsize="21600,21600">
            <v:path/>
            <v:fill on="f" angle="180" focussize="0,0"/>
            <v:stroke on="f"/>
            <v:imagedata r:id="rId31" o:title=""/>
            <o:lock v:ext="edit" aspectratio="t"/>
            <w10:wrap type="none"/>
            <w10:anchorlock/>
          </v:shape>
          <o:OLEObject Type="Embed" ProgID="Word.Document.8" ShapeID="_x0000_i1033" DrawAspect="Content" ObjectID="_1468075733" r:id="rId30">
            <o:LockedField>false</o:LockedField>
          </o:OLEObject>
        </w:object>
      </w:r>
    </w:p>
    <w:p>
      <w:pPr>
        <w:spacing w:line="360" w:lineRule="auto"/>
        <w:rPr>
          <w:rFonts w:ascii="Times New Roman" w:hAnsi="Times New Roman" w:eastAsia="Times New Roman" w:cs="Times New Roman"/>
          <w:sz w:val="24"/>
          <w:szCs w:val="24"/>
          <w:vertAlign w:val="superscript"/>
        </w:rPr>
      </w:pPr>
      <w:r>
        <w:rPr>
          <w:rFonts w:ascii="Times New Roman" w:hAnsi="Times New Roman" w:eastAsia="Times New Roman" w:cs="Times New Roman"/>
          <w:sz w:val="24"/>
          <w:szCs w:val="24"/>
          <w:rtl w:val="0"/>
        </w:rPr>
        <w:t>Table 8 provides an overview of the fit indices for our moderated mediation model. Our chi square statistic of 206.452 (</w:t>
      </w:r>
      <w:r>
        <w:rPr>
          <w:rFonts w:ascii="Times New Roman" w:hAnsi="Times New Roman" w:eastAsia="Times New Roman" w:cs="Times New Roman"/>
          <w:i/>
          <w:sz w:val="24"/>
          <w:szCs w:val="24"/>
          <w:rtl w:val="0"/>
        </w:rPr>
        <w:t>p</w:t>
      </w:r>
      <w:r>
        <w:rPr>
          <w:rFonts w:ascii="Times New Roman" w:hAnsi="Times New Roman" w:eastAsia="Times New Roman" w:cs="Times New Roman"/>
          <w:sz w:val="24"/>
          <w:szCs w:val="24"/>
          <w:rtl w:val="0"/>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TLI measure should approach 1 preferably, our TLI has a value of .852 which is not great but not terrible either. Secondly, the CFI should have a minimum value of .90 for a model to be considered a “good fit”, Our CFI measure has a value of .931, which is above the desired cut-off value, we conclude that for this second metric our model seems to be acceptable. Thirdly, </w:t>
      </w:r>
      <w:sdt>
        <w:sdtPr>
          <w:tag w:val="goog_rdk_179"/>
          <w:id w:val="0"/>
        </w:sdtPr>
        <w:sdtContent/>
      </w:sdt>
      <w:r>
        <w:rPr>
          <w:rFonts w:ascii="Times New Roman" w:hAnsi="Times New Roman" w:eastAsia="Times New Roman" w:cs="Times New Roman"/>
          <w:sz w:val="24"/>
          <w:szCs w:val="24"/>
          <w:rtl w:val="0"/>
        </w:rPr>
        <w:t>RMSEA is a measure of the difference in the sample data with what would be expected in the situation of a correct model. Thus for RMSEA the lower value the better, with .05 the generally accepted maximum value. Our value of .033 falls well within the acceptable range. The final measure we use is SRMR, which is the standardized difference between predicted and observed correlations (</w:t>
      </w:r>
      <w:r>
        <w:rPr>
          <w:rFonts w:ascii="Times New Roman" w:hAnsi="Times New Roman" w:eastAsia="Times New Roman" w:cs="Times New Roman"/>
          <w:i w:val="0"/>
          <w:smallCaps w:val="0"/>
          <w:color w:val="222222"/>
          <w:sz w:val="24"/>
          <w:szCs w:val="24"/>
          <w:highlight w:val="white"/>
          <w:rtl w:val="0"/>
        </w:rPr>
        <w:t xml:space="preserve">Taasoobshirazi &amp; Wang, 2016). </w:t>
      </w:r>
      <w:r>
        <w:rPr>
          <w:rFonts w:ascii="Times New Roman" w:hAnsi="Times New Roman" w:eastAsia="Times New Roman" w:cs="Times New Roman"/>
          <w:sz w:val="24"/>
          <w:szCs w:val="24"/>
          <w:rtl w:val="0"/>
        </w:rPr>
        <w:t>Similar to RMSEA, the cut-off value is .05 , with a value of .013 our model appears as good fit for the data. Overall our model seems to fit reasonably well, passing 3 out of 4 fit statistic cut-offs.</w:t>
      </w:r>
    </w:p>
    <w:p>
      <w:pPr>
        <w:pStyle w:val="3"/>
        <w:spacing w:line="360" w:lineRule="auto"/>
      </w:pPr>
      <w:bookmarkStart w:id="23" w:name="_heading=h.1ci93xb" w:colFirst="0" w:colLast="0"/>
      <w:bookmarkEnd w:id="23"/>
      <w:r>
        <w:rPr>
          <w:rFonts w:ascii="Times New Roman" w:hAnsi="Times New Roman" w:eastAsia="Times New Roman" w:cs="Times New Roman"/>
          <w:sz w:val="28"/>
          <w:szCs w:val="28"/>
          <w:rtl w:val="0"/>
        </w:rPr>
        <w:t xml:space="preserve">4.3 </w:t>
      </w:r>
      <w:sdt>
        <w:sdtPr>
          <w:tag w:val="goog_rdk_180"/>
          <w:id w:val="0"/>
        </w:sdtPr>
        <w:sdtContent/>
      </w:sdt>
      <w:r>
        <w:rPr>
          <w:rFonts w:ascii="Times New Roman" w:hAnsi="Times New Roman" w:eastAsia="Times New Roman" w:cs="Times New Roman"/>
          <w:sz w:val="28"/>
          <w:szCs w:val="28"/>
          <w:rtl w:val="0"/>
        </w:rPr>
        <w:t>Robustness check</w:t>
      </w:r>
    </w:p>
    <w:p>
      <w:pPr>
        <w:spacing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 xml:space="preserve">To ensure the </w:t>
      </w:r>
      <w:sdt>
        <w:sdtPr>
          <w:tag w:val="goog_rdk_181"/>
          <w:id w:val="0"/>
        </w:sdtPr>
        <w:sdtContent/>
      </w:sdt>
      <w:r>
        <w:rPr>
          <w:rFonts w:ascii="Times New Roman" w:hAnsi="Times New Roman" w:eastAsia="Times New Roman" w:cs="Times New Roman"/>
          <w:sz w:val="24"/>
          <w:szCs w:val="24"/>
          <w:rtl w:val="0"/>
        </w:rPr>
        <w:t xml:space="preserve">robustness of our results, we deployed our model on a second measure of team performance. Points difference between home and away teams is the primary outcome metric of a football match, </w:t>
      </w:r>
      <w:r>
        <w:rPr>
          <w:rFonts w:ascii="Times New Roman" w:hAnsi="Times New Roman" w:eastAsia="Times New Roman" w:cs="Times New Roman"/>
          <w:color w:val="000000"/>
          <w:sz w:val="24"/>
          <w:szCs w:val="24"/>
          <w:rtl w:val="0"/>
        </w:rPr>
        <w:t xml:space="preserve">We also are interested in goal difference because not all wins are </w:t>
      </w:r>
      <w:sdt>
        <w:sdtPr>
          <w:tag w:val="goog_rdk_182"/>
          <w:id w:val="0"/>
        </w:sdtPr>
        <w:sdtContent/>
      </w:sdt>
      <w:r>
        <w:rPr>
          <w:rFonts w:ascii="Times New Roman" w:hAnsi="Times New Roman" w:eastAsia="Times New Roman" w:cs="Times New Roman"/>
          <w:color w:val="000000"/>
          <w:sz w:val="24"/>
          <w:szCs w:val="24"/>
          <w:rtl w:val="0"/>
        </w:rPr>
        <w:t xml:space="preserve">made the same. </w:t>
      </w:r>
      <w:sdt>
        <w:sdtPr>
          <w:tag w:val="goog_rdk_183"/>
          <w:id w:val="0"/>
        </w:sdtPr>
        <w:sdtContent/>
      </w:sdt>
      <w:r>
        <w:rPr>
          <w:rFonts w:ascii="Times New Roman" w:hAnsi="Times New Roman" w:eastAsia="Times New Roman" w:cs="Times New Roman"/>
          <w:color w:val="000000"/>
          <w:sz w:val="24"/>
          <w:szCs w:val="24"/>
          <w:rtl w:val="0"/>
        </w:rPr>
        <w:t xml:space="preserve">A narrow 1 goal margin win and a thumping 4 goal victory both have the same points result but </w:t>
      </w:r>
      <w:sdt>
        <w:sdtPr>
          <w:tag w:val="goog_rdk_184"/>
          <w:id w:val="0"/>
        </w:sdtPr>
        <w:sdtContent/>
      </w:sdt>
      <w:r>
        <w:rPr>
          <w:rFonts w:ascii="Times New Roman" w:hAnsi="Times New Roman" w:eastAsia="Times New Roman" w:cs="Times New Roman"/>
          <w:color w:val="000000"/>
          <w:sz w:val="24"/>
          <w:szCs w:val="24"/>
          <w:rtl w:val="0"/>
        </w:rPr>
        <w:t xml:space="preserve">very different match processes. Perhaps while home and away wins are evenly divided, every away win could be a scrappy 1-0 victory whereas all home wins are convincing 3-0 victories. In this case there is still a home advantage. Table 9 shows the results of the same model now regressed with </w:t>
      </w:r>
      <w:sdt>
        <w:sdtPr>
          <w:tag w:val="goog_rdk_185"/>
          <w:id w:val="0"/>
        </w:sdtPr>
        <w:sdtContent/>
      </w:sdt>
      <w:r>
        <w:rPr>
          <w:rFonts w:ascii="Times New Roman" w:hAnsi="Times New Roman" w:eastAsia="Times New Roman" w:cs="Times New Roman"/>
          <w:color w:val="000000"/>
          <w:sz w:val="24"/>
          <w:szCs w:val="24"/>
          <w:rtl w:val="0"/>
        </w:rPr>
        <w:t xml:space="preserve">Goal difference as dependent variable. Some coefficients slightly change in estimation but all the signs and signficance levels remain similar, such that our findings not only hold for point differences but also for goal differences. </w:t>
      </w:r>
      <w:sdt>
        <w:sdtPr>
          <w:tag w:val="goog_rdk_186"/>
          <w:id w:val="0"/>
        </w:sdtPr>
        <w:sdtContent/>
      </w:sdt>
      <w:r>
        <w:rPr>
          <w:rFonts w:ascii="Times New Roman" w:hAnsi="Times New Roman" w:eastAsia="Times New Roman" w:cs="Times New Roman"/>
          <w:color w:val="000000"/>
          <w:sz w:val="24"/>
          <w:szCs w:val="24"/>
          <w:rtl w:val="0"/>
        </w:rPr>
        <w:t xml:space="preserve">Strengthening the validity of our model findings. </w:t>
      </w: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p>
    <w:p>
      <w:pPr>
        <w:spacing w:line="360" w:lineRule="auto"/>
        <w:ind w:firstLine="2891"/>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Table 9 Goal difference</w:t>
      </w:r>
    </w:p>
    <w:p>
      <w:pPr>
        <w:spacing w:line="360" w:lineRule="auto"/>
        <w:rPr>
          <w:rFonts w:ascii="Times New Roman" w:hAnsi="Times New Roman" w:eastAsia="Times New Roman" w:cs="Times New Roman"/>
          <w:color w:val="ED7D31"/>
          <w:sz w:val="24"/>
          <w:szCs w:val="24"/>
        </w:rPr>
      </w:pP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4" o:spt="75" type="#_x0000_t75" style="height:468.6pt;width:531.6pt;" o:ole="t" filled="f" o:preferrelative="t" stroked="f" coordsize="21600,21600">
            <v:path/>
            <v:fill on="f" angle="180" focussize="0,0"/>
            <v:stroke on="f"/>
            <v:imagedata r:id="rId33" o:title=""/>
            <o:lock v:ext="edit" aspectratio="t"/>
            <w10:wrap type="none"/>
            <w10:anchorlock/>
          </v:shape>
          <o:OLEObject Type="Embed" ProgID="Word.Document.8" ShapeID="_x0000_i1034" DrawAspect="Content" ObjectID="_1468075734" r:id="rId32">
            <o:LockedField>false</o:LockedField>
          </o:OLEObject>
        </w:object>
      </w:r>
    </w:p>
    <w:sdt>
      <w:sdtPr>
        <w:tag w:val="goog_rdk_189"/>
        <w:id w:val="0"/>
      </w:sdtPr>
      <w:sdtContent>
        <w:p>
          <w:pPr>
            <w:spacing w:line="360" w:lineRule="auto"/>
            <w:jc w:val="left"/>
            <w:rPr>
              <w:ins w:id="34" w:author="alanr" w:date="2021-05-19T07:27:15Z"/>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Table 10 </w:t>
          </w:r>
          <w:sdt>
            <w:sdtPr>
              <w:tag w:val="goog_rdk_187"/>
              <w:id w:val="0"/>
              <w:showingPlcHdr/>
            </w:sdtPr>
            <w:sdtContent/>
          </w:sdt>
          <w:r>
            <w:rPr>
              <w:rFonts w:ascii="Times New Roman" w:hAnsi="Times New Roman" w:eastAsia="Times New Roman" w:cs="Times New Roman"/>
              <w:sz w:val="24"/>
              <w:szCs w:val="24"/>
              <w:rtl w:val="0"/>
            </w:rPr>
            <w:t>depicts the fit measures for our 2</w:t>
          </w:r>
          <w:r>
            <w:rPr>
              <w:rFonts w:ascii="Times New Roman" w:hAnsi="Times New Roman" w:eastAsia="Times New Roman" w:cs="Times New Roman"/>
              <w:sz w:val="24"/>
              <w:szCs w:val="24"/>
              <w:vertAlign w:val="superscript"/>
              <w:rtl w:val="0"/>
            </w:rPr>
            <w:t>nd</w:t>
          </w:r>
          <w:r>
            <w:rPr>
              <w:rFonts w:ascii="Times New Roman" w:hAnsi="Times New Roman" w:eastAsia="Times New Roman" w:cs="Times New Roman"/>
              <w:sz w:val="24"/>
              <w:szCs w:val="24"/>
              <w:rtl w:val="0"/>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sdt>
            <w:sdtPr>
              <w:tag w:val="goog_rdk_188"/>
              <w:id w:val="0"/>
            </w:sdtPr>
            <w:sdtContent/>
          </w:sdt>
        </w:p>
      </w:sdtContent>
    </w:sdt>
    <w:sdt>
      <w:sdtPr>
        <w:tag w:val="goog_rdk_191"/>
        <w:id w:val="0"/>
      </w:sdtPr>
      <w:sdtContent>
        <w:p>
          <w:pPr>
            <w:spacing w:line="360" w:lineRule="auto"/>
            <w:jc w:val="left"/>
            <w:rPr>
              <w:ins w:id="35" w:author="alanr" w:date="2021-05-19T07:27:15Z"/>
              <w:rFonts w:ascii="Times New Roman" w:hAnsi="Times New Roman" w:eastAsia="Times New Roman" w:cs="Times New Roman"/>
              <w:sz w:val="24"/>
              <w:szCs w:val="24"/>
            </w:rPr>
          </w:pPr>
          <w:sdt>
            <w:sdtPr>
              <w:tag w:val="goog_rdk_190"/>
              <w:id w:val="0"/>
            </w:sdtPr>
            <w:sdtContent/>
          </w:sdt>
        </w:p>
      </w:sdtContent>
    </w:sdt>
    <w:sdt>
      <w:sdtPr>
        <w:tag w:val="goog_rdk_193"/>
        <w:id w:val="0"/>
      </w:sdtPr>
      <w:sdtContent>
        <w:p>
          <w:pPr>
            <w:spacing w:line="360" w:lineRule="auto"/>
            <w:jc w:val="left"/>
            <w:rPr>
              <w:ins w:id="36" w:author="alanr" w:date="2021-05-19T07:27:15Z"/>
              <w:rFonts w:ascii="Times New Roman" w:hAnsi="Times New Roman" w:eastAsia="Times New Roman" w:cs="Times New Roman"/>
              <w:sz w:val="24"/>
              <w:szCs w:val="24"/>
            </w:rPr>
          </w:pPr>
          <w:sdt>
            <w:sdtPr>
              <w:tag w:val="goog_rdk_192"/>
              <w:id w:val="0"/>
            </w:sdtPr>
            <w:sdtContent/>
          </w:sdt>
        </w:p>
      </w:sdtContent>
    </w:sdt>
    <w:sdt>
      <w:sdtPr>
        <w:tag w:val="goog_rdk_195"/>
        <w:id w:val="0"/>
      </w:sdtPr>
      <w:sdtContent>
        <w:p>
          <w:pPr>
            <w:spacing w:line="360" w:lineRule="auto"/>
            <w:jc w:val="left"/>
            <w:rPr>
              <w:ins w:id="37" w:author="alanr" w:date="2021-05-19T07:27:15Z"/>
              <w:rFonts w:ascii="Times New Roman" w:hAnsi="Times New Roman" w:eastAsia="Times New Roman" w:cs="Times New Roman"/>
              <w:sz w:val="24"/>
              <w:szCs w:val="24"/>
            </w:rPr>
          </w:pPr>
          <w:sdt>
            <w:sdtPr>
              <w:tag w:val="goog_rdk_194"/>
              <w:id w:val="0"/>
            </w:sdtPr>
            <w:sdtContent/>
          </w:sdt>
        </w:p>
      </w:sdtContent>
    </w:sdt>
    <w:p>
      <w:pPr>
        <w:spacing w:line="360" w:lineRule="auto"/>
        <w:jc w:val="left"/>
        <w:rPr>
          <w:rFonts w:ascii="Times New Roman" w:hAnsi="Times New Roman" w:eastAsia="Times New Roman" w:cs="Times New Roman"/>
          <w:sz w:val="24"/>
          <w:szCs w:val="24"/>
        </w:rPr>
      </w:pPr>
    </w:p>
    <w:p>
      <w:pPr>
        <w:spacing w:line="360" w:lineRule="auto"/>
        <w:ind w:firstLine="2891"/>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Table 10 Fit measure</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5" o:spt="75" type="#_x0000_t75" style="height:92.4pt;width:422.4pt;" o:ole="t" filled="f" o:preferrelative="t" stroked="f" coordsize="21600,21600">
            <v:path/>
            <v:fill on="f" angle="180" focussize="0,0"/>
            <v:stroke on="f"/>
            <v:imagedata r:id="rId35" o:title=""/>
            <o:lock v:ext="edit" aspectratio="t"/>
            <w10:wrap type="none"/>
            <w10:anchorlock/>
          </v:shape>
          <o:OLEObject Type="Embed" ProgID="Word.Document.8" ShapeID="_x0000_i1035" DrawAspect="Content" ObjectID="_1468075735" r:id="rId34">
            <o:LockedField>false</o:LockedField>
          </o:OLEObject>
        </w:object>
      </w:r>
    </w:p>
    <w:p>
      <w:pPr>
        <w:spacing w:line="360" w:lineRule="auto"/>
        <w:jc w:val="center"/>
        <w:rPr>
          <w:rFonts w:ascii="Times New Roman" w:hAnsi="Times New Roman" w:eastAsia="Times New Roman" w:cs="Times New Roman"/>
          <w:sz w:val="24"/>
          <w:szCs w:val="24"/>
        </w:rPr>
      </w:pPr>
    </w:p>
    <w:p>
      <w:pPr>
        <w:pStyle w:val="3"/>
        <w:spacing w:line="360" w:lineRule="auto"/>
        <w:rPr>
          <w:rFonts w:ascii="Times New Roman" w:hAnsi="Times New Roman" w:eastAsia="Times New Roman" w:cs="Times New Roman"/>
          <w:sz w:val="28"/>
          <w:szCs w:val="28"/>
        </w:rPr>
      </w:pPr>
      <w:bookmarkStart w:id="24" w:name="_heading=h.3whwml4" w:colFirst="0" w:colLast="0"/>
      <w:bookmarkEnd w:id="24"/>
      <w:r>
        <w:rPr>
          <w:rFonts w:ascii="Times New Roman" w:hAnsi="Times New Roman" w:eastAsia="Times New Roman" w:cs="Times New Roman"/>
          <w:sz w:val="28"/>
          <w:szCs w:val="28"/>
          <w:rtl w:val="0"/>
        </w:rPr>
        <w:t>4.4 Moderating effect occupancy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stadard deviation below and above the mean (O’Connor, 1998). Table 11 shows the differences in total effect of crowd support on team performance for high, low and medium levels of crowd support. </w:t>
      </w:r>
    </w:p>
    <w:p>
      <w:pPr>
        <w:spacing w:line="360" w:lineRule="auto"/>
        <w:rPr>
          <w:rFonts w:ascii="Times New Roman" w:hAnsi="Times New Roman" w:eastAsia="Times New Roman" w:cs="Times New Roman"/>
          <w:sz w:val="24"/>
          <w:szCs w:val="24"/>
        </w:rPr>
      </w:pPr>
    </w:p>
    <w:p>
      <w:pPr>
        <w:spacing w:line="360" w:lineRule="auto"/>
        <w:ind w:firstLine="2409"/>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11 High versus Low Occupancy rates</w:t>
      </w:r>
    </w:p>
    <w:p>
      <w:pPr>
        <w:spacing w:line="360" w:lineRule="auto"/>
        <w:ind w:firstLine="2409"/>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object>
          <v:shape id="_x0000_i1036" o:spt="75" type="#_x0000_t75" style="height:130.2pt;width:422.4pt;" o:ole="t" filled="f" o:preferrelative="t" stroked="f" coordsize="21600,21600">
            <v:path/>
            <v:fill on="f" angle="180" focussize="0,0"/>
            <v:stroke on="f"/>
            <v:imagedata r:id="rId37" o:title=""/>
            <o:lock v:ext="edit" aspectratio="t"/>
            <w10:wrap type="none"/>
            <w10:anchorlock/>
          </v:shape>
          <o:OLEObject Type="Embed" ProgID="Word.Document.8" ShapeID="_x0000_i1036" DrawAspect="Content" ObjectID="_1468075736" r:id="rId36">
            <o:LockedField>false</o:LockedField>
          </o:OLEObject>
        </w:object>
      </w:r>
    </w:p>
    <w:p>
      <w:pPr>
        <w:spacing w:line="360" w:lineRule="auto"/>
        <w:jc w:val="right"/>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both our measures of team performance, 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champions league rather than the europa league or between relegation and staying up, </w:t>
      </w:r>
      <w:sdt>
        <w:sdtPr>
          <w:tag w:val="goog_rdk_196"/>
          <w:id w:val="0"/>
        </w:sdtPr>
        <w:sdtContent/>
      </w:sdt>
      <w:r>
        <w:rPr>
          <w:rFonts w:ascii="Times New Roman" w:hAnsi="Times New Roman" w:eastAsia="Times New Roman" w:cs="Times New Roman"/>
          <w:sz w:val="24"/>
          <w:szCs w:val="24"/>
          <w:rtl w:val="0"/>
        </w:rPr>
        <w:t xml:space="preserve">each of the outcomes associated with huge financial consequences. The champions league guarantees clubs an income of 15.25 </w:t>
      </w:r>
      <w:sdt>
        <w:sdtPr>
          <w:tag w:val="goog_rdk_197"/>
          <w:id w:val="0"/>
        </w:sdtPr>
        <w:sdtContent/>
      </w:sdt>
      <w:r>
        <w:rPr>
          <w:rFonts w:ascii="Times New Roman" w:hAnsi="Times New Roman" w:eastAsia="Times New Roman" w:cs="Times New Roman"/>
          <w:sz w:val="24"/>
          <w:szCs w:val="24"/>
          <w:rtl w:val="0"/>
        </w:rPr>
        <w:t xml:space="preserve">million for participation alone with the option of </w:t>
      </w:r>
      <w:sdt>
        <w:sdtPr>
          <w:tag w:val="goog_rdk_198"/>
          <w:id w:val="0"/>
        </w:sdtPr>
        <w:sdtContent/>
      </w:sdt>
      <w:r>
        <w:rPr>
          <w:rFonts w:ascii="Times New Roman" w:hAnsi="Times New Roman" w:eastAsia="Times New Roman" w:cs="Times New Roman"/>
          <w:sz w:val="24"/>
          <w:szCs w:val="24"/>
          <w:rtl w:val="0"/>
        </w:rPr>
        <w:t xml:space="preserve">millions in bonuses for winning matches and reaching further into the tournament. The Europa league on the other hand offers a mere 2.92 million </w:t>
      </w:r>
      <w:sdt>
        <w:sdtPr>
          <w:tag w:val="goog_rdk_199"/>
          <w:id w:val="0"/>
        </w:sdtPr>
        <w:sdtContent/>
      </w:sdt>
      <w:r>
        <w:rPr>
          <w:rFonts w:ascii="Times New Roman" w:hAnsi="Times New Roman" w:eastAsia="Times New Roman" w:cs="Times New Roman"/>
          <w:sz w:val="24"/>
          <w:szCs w:val="24"/>
          <w:rtl w:val="0"/>
        </w:rPr>
        <w:t>starting fee and considerably lower bonuses.</w:t>
      </w:r>
      <w:r>
        <w:rPr>
          <w:rFonts w:ascii="Times New Roman" w:hAnsi="Times New Roman" w:eastAsia="Times New Roman" w:cs="Times New Roman"/>
          <w:sz w:val="24"/>
          <w:szCs w:val="24"/>
          <w:vertAlign w:val="superscript"/>
        </w:rPr>
        <w:footnoteReference w:id="2"/>
      </w:r>
      <w:r>
        <w:rPr>
          <w:rFonts w:ascii="Times New Roman" w:hAnsi="Times New Roman" w:eastAsia="Times New Roman" w:cs="Times New Roman"/>
          <w:sz w:val="24"/>
          <w:szCs w:val="24"/>
          <w:rtl w:val="0"/>
        </w:rPr>
        <w:t xml:space="preserve"> Relegation has similar consequences, with Sky sports estimating the estimated loss in tv revenues for premier league clubs relegating to the championship to be at least 50 </w:t>
      </w:r>
      <w:sdt>
        <w:sdtPr>
          <w:tag w:val="goog_rdk_200"/>
          <w:id w:val="0"/>
        </w:sdtPr>
        <w:sdtContent/>
      </w:sdt>
      <w:r>
        <w:rPr>
          <w:rFonts w:ascii="Times New Roman" w:hAnsi="Times New Roman" w:eastAsia="Times New Roman" w:cs="Times New Roman"/>
          <w:sz w:val="24"/>
          <w:szCs w:val="24"/>
          <w:rtl w:val="0"/>
        </w:rPr>
        <w:t>million.</w:t>
      </w:r>
      <w:r>
        <w:rPr>
          <w:rFonts w:ascii="Times New Roman" w:hAnsi="Times New Roman" w:eastAsia="Times New Roman" w:cs="Times New Roman"/>
          <w:sz w:val="24"/>
          <w:szCs w:val="24"/>
          <w:vertAlign w:val="superscript"/>
        </w:rPr>
        <w:footnoteReference w:id="3"/>
      </w:r>
      <w:r>
        <w:rPr>
          <w:rFonts w:ascii="Times New Roman" w:hAnsi="Times New Roman" w:eastAsia="Times New Roman" w:cs="Times New Roman"/>
          <w:sz w:val="24"/>
          <w:szCs w:val="24"/>
          <w:rtl w:val="0"/>
        </w:rPr>
        <w:t xml:space="preserve"> A huge number that does not even account for potential losses in matchday revenue and commercial deals.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eastAsia="Times New Roman" w:cs="Times New Roman"/>
          <w:sz w:val="24"/>
          <w:szCs w:val="24"/>
        </w:rPr>
      </w:pPr>
    </w:p>
    <w:p>
      <w:pPr>
        <w:pStyle w:val="3"/>
        <w:numPr>
          <w:ilvl w:val="0"/>
          <w:numId w:val="1"/>
        </w:numPr>
        <w:spacing w:line="360" w:lineRule="auto"/>
        <w:ind w:left="432" w:hanging="432"/>
        <w:rPr>
          <w:rFonts w:ascii="Times New Roman" w:hAnsi="Times New Roman" w:eastAsia="Times New Roman" w:cs="Times New Roman"/>
        </w:rPr>
      </w:pPr>
      <w:bookmarkStart w:id="25" w:name="_heading=h.2bn6wsx" w:colFirst="0" w:colLast="0"/>
      <w:bookmarkEnd w:id="25"/>
      <w:r>
        <w:rPr>
          <w:rFonts w:ascii="Times New Roman" w:hAnsi="Times New Roman" w:eastAsia="Times New Roman" w:cs="Times New Roman"/>
          <w:rtl w:val="0"/>
        </w:rPr>
        <w:t>Conclusion and Discussion</w:t>
      </w:r>
    </w:p>
    <w:p>
      <w:pPr>
        <w:pStyle w:val="3"/>
        <w:spacing w:line="360" w:lineRule="auto"/>
        <w:rPr>
          <w:rFonts w:ascii="Times New Roman" w:hAnsi="Times New Roman" w:eastAsia="Times New Roman" w:cs="Times New Roman"/>
          <w:sz w:val="28"/>
          <w:szCs w:val="28"/>
        </w:rPr>
      </w:pPr>
      <w:bookmarkStart w:id="26" w:name="_heading=h.qsh70q" w:colFirst="0" w:colLast="0"/>
      <w:bookmarkEnd w:id="26"/>
      <w:r>
        <w:rPr>
          <w:rFonts w:ascii="Times New Roman" w:hAnsi="Times New Roman" w:eastAsia="Times New Roman" w:cs="Times New Roman"/>
          <w:sz w:val="28"/>
          <w:szCs w:val="28"/>
          <w:rtl w:val="0"/>
        </w:rPr>
        <w:t>5.1 Conclusions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document the effect of crowd support on team performance. We used the extraordinary opportunity of the covid-pandemic to systematically scrutinize a large number of matches played without fans in order to directly assess the impact of crowd support on team performance. We first investigated several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epxected goals tally without having more shots or more shots on target. </w:t>
      </w:r>
    </w:p>
    <w:sdt>
      <w:sdtPr>
        <w:tag w:val="goog_rdk_203"/>
        <w:id w:val="0"/>
      </w:sdtPr>
      <w:sdtContent>
        <w:p>
          <w:pPr>
            <w:spacing w:line="360" w:lineRule="auto"/>
          </w:pPr>
          <w:sdt>
            <w:sdtPr>
              <w:tag w:val="goog_rdk_202"/>
              <w:id w:val="0"/>
            </w:sdtP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sdt>
      <w:sdtPr>
        <w:tag w:val="goog_rdk_206"/>
        <w:id w:val="0"/>
      </w:sdtPr>
      <w:sdtContent>
        <w:p>
          <w:pPr>
            <w:spacing w:line="360" w:lineRule="auto"/>
          </w:pPr>
          <w:sdt>
            <w:sdtPr>
              <w:tag w:val="goog_rdk_205"/>
              <w:id w:val="0"/>
            </w:sdtP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Table 12 provides a summary of our hypotheses generated in chapter 2 and the evidence we find for the hypotheses in our analysis. </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Table 12 results summary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7" o:spt="75" type="#_x0000_t75" style="height:390.85pt;width:596.15pt;" o:ole="t" filled="f" o:preferrelative="t" stroked="f" coordsize="21600,21600">
            <v:path/>
            <v:fill on="f" angle="180" focussize="0,0"/>
            <v:stroke on="f"/>
            <v:imagedata r:id="rId39" o:title=""/>
            <o:lock v:ext="edit" aspectratio="t"/>
            <w10:wrap type="none"/>
            <w10:anchorlock/>
          </v:shape>
          <o:OLEObject Type="Embed" ProgID="Word.Document.8" ShapeID="_x0000_i1037" DrawAspect="Content" ObjectID="_1468075737" r:id="rId38">
            <o:LockedField>false</o:LockedField>
          </o:OLEObject>
        </w:objec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spacing w:line="360" w:lineRule="auto"/>
        <w:rPr>
          <w:rFonts w:ascii="Times New Roman" w:hAnsi="Times New Roman" w:eastAsia="Times New Roman" w:cs="Times New Roman"/>
          <w:sz w:val="28"/>
          <w:szCs w:val="28"/>
        </w:rPr>
      </w:pPr>
      <w:bookmarkStart w:id="27" w:name="_heading=h.3as4poj" w:colFirst="0" w:colLast="0"/>
      <w:bookmarkEnd w:id="27"/>
      <w:r>
        <w:rPr>
          <w:rFonts w:ascii="Times New Roman" w:hAnsi="Times New Roman" w:eastAsia="Times New Roman" w:cs="Times New Roman"/>
          <w:sz w:val="28"/>
          <w:szCs w:val="28"/>
          <w:rtl w:val="0"/>
        </w:rPr>
        <w:t>5.2 Managerial recommendations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results of our study illustrate the significant effect of crowd support on referee decisions and team performance. Future researchers can take the notion of the influence of crows support on team performance in future research. Having directly estimated the relationship between crowd support and team performance by using the current circumstances in </w:t>
      </w:r>
      <w:sdt>
        <w:sdtPr>
          <w:tag w:val="goog_rdk_207"/>
          <w:id w:val="0"/>
        </w:sdtPr>
        <w:sdtContent/>
      </w:sdt>
      <w:r>
        <w:rPr>
          <w:rFonts w:ascii="Times New Roman" w:hAnsi="Times New Roman" w:eastAsia="Times New Roman" w:cs="Times New Roman"/>
          <w:sz w:val="24"/>
          <w:szCs w:val="24"/>
          <w:rtl w:val="0"/>
        </w:rPr>
        <w:t xml:space="preserve">world-football, we add to similar studies performed to strengthen the call that crowd support indeed affects team performance. Additionally, researchers can use our concept of referee bias measured as a latent construct as a basis for further research on referee decision making.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  Marketing </w:t>
      </w:r>
      <w:sdt>
        <w:sdtPr>
          <w:tag w:val="goog_rdk_208"/>
          <w:id w:val="0"/>
        </w:sdtPr>
        <w:sdtContent/>
      </w:sdt>
      <w:r>
        <w:rPr>
          <w:rFonts w:ascii="Times New Roman" w:hAnsi="Times New Roman" w:eastAsia="Times New Roman" w:cs="Times New Roman"/>
          <w:sz w:val="24"/>
          <w:szCs w:val="24"/>
          <w:rtl w:val="0"/>
        </w:rPr>
        <w:t xml:space="preserve">managers who can effectively bring fans to the stadium can positively impact team performance, resulting </w:t>
      </w:r>
      <w:sdt>
        <w:sdtPr>
          <w:tag w:val="goog_rdk_209"/>
          <w:id w:val="0"/>
        </w:sdtPr>
        <w:sdtContent/>
      </w:sdt>
      <w:r>
        <w:rPr>
          <w:rFonts w:ascii="Times New Roman" w:hAnsi="Times New Roman" w:eastAsia="Times New Roman" w:cs="Times New Roman"/>
          <w:sz w:val="24"/>
          <w:szCs w:val="24"/>
          <w:rtl w:val="0"/>
        </w:rPr>
        <w:t xml:space="preserve">in a few points extra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champions league football instead. As we mentioned before, reaching the champions league or staying up can have tremendous financial consequences.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Furthermore, a lot of clubs spend millions on the development of larger stadiums to increase attendances and consequently ticket revenues. Given the impact of occupancy rates, rather than trying to increase revenues by moving to bigger stadiums, </w:t>
      </w:r>
      <w:sdt>
        <w:sdtPr>
          <w:tag w:val="goog_rdk_210"/>
          <w:id w:val="0"/>
        </w:sdtPr>
        <w:sdtContent/>
      </w:sdt>
      <w:r>
        <w:rPr>
          <w:rFonts w:ascii="Times New Roman" w:hAnsi="Times New Roman" w:eastAsia="Times New Roman" w:cs="Times New Roman"/>
          <w:sz w:val="24"/>
          <w:szCs w:val="24"/>
          <w:rtl w:val="0"/>
        </w:rPr>
        <w:t>perhaps a more viable strategy would be to remain in the same stadium to increase or ensure high occupancy rates. The remaining fans can be catered through attractive online engagement strategies and match coverage on tv. Future developments such as streaming services for broadcasting football matches could provides opportunities for marketing managers to increase customer revenue while optimizing stadium occupancy rates.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football clubs. Examples nowadays include Ajax increasing their presence in Brazil through the purchase of local talents David Neres and Anthony. The welcome song that Ajax’ posted was well received and gained global attention</w:t>
      </w:r>
      <w:sdt>
        <w:sdtPr>
          <w:tag w:val="goog_rdk_211"/>
          <w:id w:val="0"/>
        </w:sdtPr>
        <w:sdtContent>
          <w:ins w:id="38" w:author="alanr" w:date="2021-05-19T07:44:06Z">
            <w:r>
              <w:rPr>
                <w:rFonts w:ascii="Times New Roman" w:hAnsi="Times New Roman" w:eastAsia="Times New Roman" w:cs="Times New Roman"/>
                <w:sz w:val="24"/>
                <w:szCs w:val="24"/>
                <w:rtl w:val="0"/>
              </w:rPr>
              <w:t>, increasing the engagement with fans around the world</w:t>
            </w:r>
          </w:ins>
        </w:sdtContent>
      </w:sdt>
      <w:r>
        <w:rPr>
          <w:rFonts w:ascii="Times New Roman" w:hAnsi="Times New Roman" w:eastAsia="Times New Roman" w:cs="Times New Roman"/>
          <w:sz w:val="24"/>
          <w:szCs w:val="24"/>
          <w:rtl w:val="0"/>
        </w:rPr>
        <w:t xml:space="preserve">. Since our results show that the share of foreigners does not significantly affect crowd supports influence on team performance, football clubs can buy these foreign players without having to worry about eventual negative side effects on crowd atmosphere and team performance. </w:t>
      </w:r>
    </w:p>
    <w:p>
      <w:pPr>
        <w:spacing w:line="360" w:lineRule="auto"/>
        <w:rPr>
          <w:rFonts w:ascii="Times New Roman" w:hAnsi="Times New Roman" w:eastAsia="Times New Roman" w:cs="Times New Roman"/>
          <w:sz w:val="24"/>
          <w:szCs w:val="24"/>
        </w:rPr>
      </w:pPr>
    </w:p>
    <w:p>
      <w:pPr>
        <w:pStyle w:val="3"/>
        <w:spacing w:line="360" w:lineRule="auto"/>
        <w:rPr>
          <w:rFonts w:ascii="Times New Roman" w:hAnsi="Times New Roman" w:eastAsia="Times New Roman" w:cs="Times New Roman"/>
          <w:sz w:val="28"/>
          <w:szCs w:val="28"/>
        </w:rPr>
      </w:pPr>
      <w:bookmarkStart w:id="28" w:name="_heading=h.1pxezwc" w:colFirst="0" w:colLast="0"/>
      <w:bookmarkEnd w:id="28"/>
      <w:r>
        <w:rPr>
          <w:rFonts w:ascii="Times New Roman" w:hAnsi="Times New Roman" w:eastAsia="Times New Roman" w:cs="Times New Roman"/>
          <w:sz w:val="28"/>
          <w:szCs w:val="28"/>
          <w:rtl w:val="0"/>
        </w:rPr>
        <w:t xml:space="preserve">5.3 Limitations and areas for future research </w:t>
      </w:r>
    </w:p>
    <w:p>
      <w:pPr>
        <w:keepNext w:val="0"/>
        <w:keepLines w:val="0"/>
        <w:widowControl/>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tl w:val="0"/>
        </w:rPr>
        <w:t>In the context of the widely used expression “no research is perfect research”, our study imposes several limitations, and subsequently, areas for future research.</w:t>
      </w:r>
    </w:p>
    <w:p>
      <w:pPr>
        <w:spacing w:line="360" w:lineRule="auto"/>
        <w:rPr>
          <w:rFonts w:ascii="Times New Roman" w:hAnsi="Times New Roman" w:eastAsia="Times New Roman" w:cs="Times New Roman"/>
          <w:sz w:val="24"/>
          <w:szCs w:val="24"/>
        </w:rPr>
      </w:pPr>
      <w:bookmarkStart w:id="29" w:name="_heading=h.49x2ik5" w:colFirst="0" w:colLast="0"/>
      <w:bookmarkEnd w:id="29"/>
      <w:r>
        <w:rPr>
          <w:rFonts w:ascii="Times New Roman" w:hAnsi="Times New Roman" w:eastAsia="Times New Roman" w:cs="Times New Roman"/>
          <w:sz w:val="24"/>
          <w:szCs w:val="24"/>
          <w:rtl w:val="0"/>
        </w:rPr>
        <w:t xml:space="preserve">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second area for future research could be a factor analysis to measure team performance. We used 2 seperate measures of team performance with goal difference and points difference. However, there are multiple other measures of team performance, </w:t>
      </w:r>
      <w:sdt>
        <w:sdtPr>
          <w:tag w:val="goog_rdk_212"/>
          <w:id w:val="0"/>
        </w:sdtPr>
        <w:sdtContent/>
      </w:sdt>
      <w:r>
        <w:rPr>
          <w:rFonts w:ascii="Times New Roman" w:hAnsi="Times New Roman" w:eastAsia="Times New Roman" w:cs="Times New Roman"/>
          <w:sz w:val="24"/>
          <w:szCs w:val="24"/>
          <w:rtl w:val="0"/>
        </w:rPr>
        <w:t xml:space="preserve">both on outcome level such as we investigated and on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Thirdly, a possible </w:t>
      </w:r>
      <w:sdt>
        <w:sdtPr>
          <w:tag w:val="goog_rdk_213"/>
          <w:id w:val="0"/>
        </w:sdtPr>
        <w:sdtContent/>
      </w:sdt>
      <w:r>
        <w:rPr>
          <w:rFonts w:ascii="Times New Roman" w:hAnsi="Times New Roman" w:eastAsia="Times New Roman" w:cs="Times New Roman"/>
          <w:sz w:val="24"/>
          <w:szCs w:val="24"/>
          <w:rtl w:val="0"/>
        </w:rPr>
        <w:t xml:space="preserve">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Fourthly, in our study we established the importance of occupancy rates on team performance and subsequently briefly touched upon how marketing managers play a role in attendance rates. Future studies could include </w:t>
      </w:r>
      <w:sdt>
        <w:sdtPr>
          <w:tag w:val="goog_rdk_214"/>
          <w:id w:val="0"/>
        </w:sdtPr>
        <w:sdtContent/>
      </w:sdt>
      <w:r>
        <w:rPr>
          <w:rFonts w:ascii="Times New Roman" w:hAnsi="Times New Roman" w:eastAsia="Times New Roman" w:cs="Times New Roman"/>
          <w:sz w:val="24"/>
          <w:szCs w:val="24"/>
          <w:rtl w:val="0"/>
        </w:rPr>
        <w:t xml:space="preserve">a depeening on the factors that drive fan behaviour and stadium attendance. </w:t>
      </w:r>
      <w:sdt>
        <w:sdtPr>
          <w:tag w:val="goog_rdk_215"/>
          <w:id w:val="0"/>
        </w:sdtPr>
        <w:sdtContent/>
      </w:sdt>
      <w:r>
        <w:rPr>
          <w:rFonts w:ascii="Times New Roman" w:hAnsi="Times New Roman" w:eastAsia="Times New Roman" w:cs="Times New Roman"/>
          <w:sz w:val="24"/>
          <w:szCs w:val="24"/>
          <w:rtl w:val="0"/>
        </w:rPr>
        <w:t xml:space="preserve">Deeper knowledge on what types of fans come to stadiums can improve customer targeting and improve the marketing efforts for football clubs </w:t>
      </w:r>
      <w:sdt>
        <w:sdtPr>
          <w:tag w:val="goog_rdk_216"/>
          <w:id w:val="0"/>
        </w:sdtPr>
        <w:sdtContent/>
      </w:sdt>
      <w:r>
        <w:rPr>
          <w:rFonts w:ascii="Times New Roman" w:hAnsi="Times New Roman" w:eastAsia="Times New Roman" w:cs="Times New Roman"/>
          <w:sz w:val="24"/>
          <w:szCs w:val="24"/>
          <w:rtl w:val="0"/>
        </w:rPr>
        <w:t xml:space="preserve">both for attracting customers to the stadium as well as increased fan engagement and consumption through different channels.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in our study we use share of foreigners as the degree to which fans identify with their teams and subsequently the intensity with which they support their following the globalisation of football in recent years. However, a second way</w:t>
      </w:r>
      <w:sdt>
        <w:sdtPr>
          <w:tag w:val="goog_rdk_217"/>
          <w:id w:val="0"/>
        </w:sdtPr>
        <w:sdtContent/>
      </w:sdt>
      <w:r>
        <w:rPr>
          <w:rFonts w:ascii="Times New Roman" w:hAnsi="Times New Roman" w:eastAsia="Times New Roman" w:cs="Times New Roman"/>
          <w:sz w:val="24"/>
          <w:szCs w:val="24"/>
          <w:rtl w:val="0"/>
        </w:rPr>
        <w:t xml:space="preserve"> through which this increased globalisation of football clubs could influence atmosphere within the stadium is through the composition of the crowd itself. “Football tourism” is a well known term by know which signifies the influx of global supporters at renown european clubs at home matches (</w:t>
      </w:r>
      <w:r>
        <w:rPr>
          <w:rFonts w:ascii="Times New Roman" w:hAnsi="Times New Roman" w:eastAsia="Times New Roman" w:cs="Times New Roman"/>
          <w:i w:val="0"/>
          <w:smallCaps w:val="0"/>
          <w:color w:val="222222"/>
          <w:sz w:val="24"/>
          <w:szCs w:val="24"/>
          <w:highlight w:val="white"/>
          <w:rtl w:val="0"/>
        </w:rPr>
        <w:t>Graakjær &amp; Grøn, 2020).</w:t>
      </w:r>
      <w:r>
        <w:rPr>
          <w:rFonts w:ascii="Times New Roman" w:hAnsi="Times New Roman" w:eastAsia="Times New Roman" w:cs="Times New Roman"/>
          <w:sz w:val="24"/>
          <w:szCs w:val="24"/>
          <w:rtl w:val="0"/>
        </w:rPr>
        <w:t xml:space="preserve"> These supporters their main goal is the experience of visiting a match and not necessarily rooting for the home team to win. An interesting future area for research could be to examine the impact of football tourism on crowd atmosphere and team performance. </w:t>
      </w:r>
    </w:p>
    <w:sdt>
      <w:sdtPr>
        <w:tag w:val="goog_rdk_220"/>
        <w:id w:val="0"/>
      </w:sdtPr>
      <w:sdtContent>
        <w:p>
          <w:pPr>
            <w:pStyle w:val="3"/>
            <w:spacing w:line="360" w:lineRule="auto"/>
            <w:rPr>
              <w:ins w:id="39" w:author="alanr" w:date="2021-05-19T07:28:08Z"/>
              <w:rFonts w:ascii="Times New Roman" w:hAnsi="Times New Roman" w:eastAsia="Times New Roman" w:cs="Times New Roman"/>
              <w:sz w:val="28"/>
              <w:szCs w:val="28"/>
            </w:rPr>
          </w:pPr>
          <w:sdt>
            <w:sdtPr>
              <w:tag w:val="goog_rdk_219"/>
              <w:id w:val="0"/>
            </w:sdtPr>
            <w:sdtContent>
              <w:bookmarkStart w:id="30" w:name="_heading=h.2p2csry" w:colFirst="0" w:colLast="0"/>
              <w:bookmarkEnd w:id="30"/>
            </w:sdtContent>
          </w:sdt>
        </w:p>
      </w:sdtContent>
    </w:sdt>
    <w:p>
      <w:pPr>
        <w:pStyle w:val="3"/>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5.4 Final overview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study we examined the effect of crowd support on team performance an</w:t>
      </w:r>
      <w:bookmarkStart w:id="33" w:name="_GoBack"/>
      <w:r>
        <w:rPr>
          <w:rFonts w:ascii="Times New Roman" w:hAnsi="Times New Roman" w:eastAsia="Times New Roman" w:cs="Times New Roman"/>
          <w:sz w:val="24"/>
          <w:szCs w:val="24"/>
          <w:rtl w:val="0"/>
        </w:rPr>
        <w:t xml:space="preserve">d referee behaviour. We used the unique opportunity provided by the covid-19 pandemic to directly assess the impact of crowd support. We found that crowd support significantly influences both home team and away team performance and that part of this effect is </w:t>
      </w:r>
      <w:sdt>
        <w:sdtPr>
          <w:tag w:val="goog_rdk_221"/>
          <w:id w:val="0"/>
        </w:sdtPr>
        <w:sdtContent/>
      </w:sdt>
      <w:r>
        <w:rPr>
          <w:rFonts w:ascii="Times New Roman" w:hAnsi="Times New Roman" w:eastAsia="Times New Roman" w:cs="Times New Roman"/>
          <w:sz w:val="24"/>
          <w:szCs w:val="24"/>
          <w:rtl w:val="0"/>
        </w:rPr>
        <w:t>mediated by the increased referee bia</w:t>
      </w:r>
      <w:bookmarkEnd w:id="33"/>
      <w:r>
        <w:rPr>
          <w:rFonts w:ascii="Times New Roman" w:hAnsi="Times New Roman" w:eastAsia="Times New Roman" w:cs="Times New Roman"/>
          <w:sz w:val="24"/>
          <w:szCs w:val="24"/>
          <w:rtl w:val="0"/>
        </w:rPr>
        <w:t xml:space="preserve">s in favour of the home team as a consequence of crowd support in favour of the home team.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224"/>
        <w:id w:val="0"/>
      </w:sdtPr>
      <w:sdtContent>
        <w:p>
          <w:pPr>
            <w:spacing w:line="360" w:lineRule="auto"/>
            <w:rPr>
              <w:ins w:id="40" w:author="alanr" w:date="2021-05-19T07:28:10Z"/>
              <w:rFonts w:ascii="Times New Roman" w:hAnsi="Times New Roman" w:eastAsia="Times New Roman" w:cs="Times New Roman"/>
              <w:sz w:val="24"/>
              <w:szCs w:val="24"/>
            </w:rPr>
          </w:pPr>
          <w:sdt>
            <w:sdtPr>
              <w:tag w:val="goog_rdk_223"/>
              <w:id w:val="0"/>
            </w:sdtPr>
            <w:sdtContent/>
          </w:sdt>
        </w:p>
      </w:sdtContent>
    </w:sdt>
    <w:sdt>
      <w:sdtPr>
        <w:tag w:val="goog_rdk_226"/>
        <w:id w:val="0"/>
      </w:sdtPr>
      <w:sdtContent>
        <w:p>
          <w:pPr>
            <w:spacing w:line="360" w:lineRule="auto"/>
            <w:rPr>
              <w:ins w:id="41" w:author="alanr" w:date="2021-05-19T07:28:10Z"/>
              <w:rFonts w:ascii="Times New Roman" w:hAnsi="Times New Roman" w:eastAsia="Times New Roman" w:cs="Times New Roman"/>
              <w:sz w:val="24"/>
              <w:szCs w:val="24"/>
            </w:rPr>
          </w:pPr>
          <w:sdt>
            <w:sdtPr>
              <w:tag w:val="goog_rdk_225"/>
              <w:id w:val="0"/>
            </w:sdtPr>
            <w:sdtContent/>
          </w:sdt>
        </w:p>
      </w:sdtContent>
    </w:sdt>
    <w:sdt>
      <w:sdtPr>
        <w:tag w:val="goog_rdk_228"/>
        <w:id w:val="0"/>
      </w:sdtPr>
      <w:sdtContent>
        <w:p>
          <w:pPr>
            <w:spacing w:line="360" w:lineRule="auto"/>
            <w:rPr>
              <w:ins w:id="42" w:author="alanr" w:date="2021-05-19T07:28:10Z"/>
              <w:rFonts w:ascii="Times New Roman" w:hAnsi="Times New Roman" w:eastAsia="Times New Roman" w:cs="Times New Roman"/>
              <w:sz w:val="24"/>
              <w:szCs w:val="24"/>
            </w:rPr>
          </w:pPr>
          <w:sdt>
            <w:sdtPr>
              <w:tag w:val="goog_rdk_227"/>
              <w:id w:val="0"/>
            </w:sdtPr>
            <w:sdtContent/>
          </w:sdt>
        </w:p>
      </w:sdtContent>
    </w:sdt>
    <w:sdt>
      <w:sdtPr>
        <w:tag w:val="goog_rdk_230"/>
        <w:id w:val="0"/>
      </w:sdtPr>
      <w:sdtContent>
        <w:p>
          <w:pPr>
            <w:spacing w:line="360" w:lineRule="auto"/>
            <w:rPr>
              <w:ins w:id="43" w:author="alanr" w:date="2021-05-19T07:28:10Z"/>
              <w:rFonts w:ascii="Times New Roman" w:hAnsi="Times New Roman" w:eastAsia="Times New Roman" w:cs="Times New Roman"/>
              <w:sz w:val="24"/>
              <w:szCs w:val="24"/>
            </w:rPr>
          </w:pPr>
          <w:sdt>
            <w:sdtPr>
              <w:tag w:val="goog_rdk_229"/>
              <w:id w:val="0"/>
            </w:sdtPr>
            <w:sdtContent/>
          </w:sdt>
        </w:p>
      </w:sdtContent>
    </w:sdt>
    <w:sdt>
      <w:sdtPr>
        <w:tag w:val="goog_rdk_232"/>
        <w:id w:val="0"/>
      </w:sdtPr>
      <w:sdtContent>
        <w:p>
          <w:pPr>
            <w:spacing w:line="360" w:lineRule="auto"/>
            <w:rPr>
              <w:ins w:id="44" w:author="alanr" w:date="2021-05-19T07:28:10Z"/>
              <w:rFonts w:ascii="Times New Roman" w:hAnsi="Times New Roman" w:eastAsia="Times New Roman" w:cs="Times New Roman"/>
              <w:sz w:val="24"/>
              <w:szCs w:val="24"/>
            </w:rPr>
          </w:pPr>
          <w:sdt>
            <w:sdtPr>
              <w:tag w:val="goog_rdk_231"/>
              <w:id w:val="0"/>
            </w:sdtPr>
            <w:sdtContent/>
          </w:sdt>
        </w:p>
      </w:sdtContent>
    </w:sdt>
    <w:sdt>
      <w:sdtPr>
        <w:tag w:val="goog_rdk_234"/>
        <w:id w:val="0"/>
      </w:sdtPr>
      <w:sdtContent>
        <w:p>
          <w:pPr>
            <w:spacing w:line="360" w:lineRule="auto"/>
            <w:rPr>
              <w:ins w:id="45" w:author="alanr" w:date="2021-05-19T07:28:10Z"/>
              <w:rFonts w:ascii="Times New Roman" w:hAnsi="Times New Roman" w:eastAsia="Times New Roman" w:cs="Times New Roman"/>
              <w:sz w:val="24"/>
              <w:szCs w:val="24"/>
            </w:rPr>
          </w:pPr>
          <w:sdt>
            <w:sdtPr>
              <w:tag w:val="goog_rdk_233"/>
              <w:id w:val="0"/>
            </w:sdtPr>
            <w:sdtContent/>
          </w:sdt>
        </w:p>
      </w:sdtContent>
    </w:sdt>
    <w:sdt>
      <w:sdtPr>
        <w:tag w:val="goog_rdk_236"/>
        <w:id w:val="0"/>
      </w:sdtPr>
      <w:sdtContent>
        <w:p>
          <w:pPr>
            <w:spacing w:line="360" w:lineRule="auto"/>
            <w:rPr>
              <w:ins w:id="46" w:author="alanr" w:date="2021-05-19T07:28:10Z"/>
              <w:rFonts w:ascii="Times New Roman" w:hAnsi="Times New Roman" w:eastAsia="Times New Roman" w:cs="Times New Roman"/>
              <w:sz w:val="24"/>
              <w:szCs w:val="24"/>
            </w:rPr>
          </w:pPr>
          <w:sdt>
            <w:sdtPr>
              <w:tag w:val="goog_rdk_235"/>
              <w:id w:val="0"/>
            </w:sdtPr>
            <w:sdtContent/>
          </w:sdt>
        </w:p>
      </w:sdtContent>
    </w:sdt>
    <w:sdt>
      <w:sdtPr>
        <w:tag w:val="goog_rdk_238"/>
        <w:id w:val="0"/>
      </w:sdtPr>
      <w:sdtContent>
        <w:p>
          <w:pPr>
            <w:spacing w:line="360" w:lineRule="auto"/>
            <w:rPr>
              <w:ins w:id="47" w:author="alanr" w:date="2021-05-19T07:28:10Z"/>
              <w:rFonts w:ascii="Times New Roman" w:hAnsi="Times New Roman" w:eastAsia="Times New Roman" w:cs="Times New Roman"/>
              <w:sz w:val="24"/>
              <w:szCs w:val="24"/>
            </w:rPr>
          </w:pPr>
          <w:sdt>
            <w:sdtPr>
              <w:tag w:val="goog_rdk_237"/>
              <w:id w:val="0"/>
            </w:sdtPr>
            <w:sdtContent/>
          </w:sdt>
        </w:p>
      </w:sdtContent>
    </w:sdt>
    <w:sdt>
      <w:sdtPr>
        <w:tag w:val="goog_rdk_240"/>
        <w:id w:val="0"/>
      </w:sdtPr>
      <w:sdtContent>
        <w:p>
          <w:pPr>
            <w:spacing w:line="360" w:lineRule="auto"/>
            <w:rPr>
              <w:ins w:id="48" w:author="alanr" w:date="2021-05-19T07:28:10Z"/>
              <w:rFonts w:ascii="Times New Roman" w:hAnsi="Times New Roman" w:eastAsia="Times New Roman" w:cs="Times New Roman"/>
              <w:sz w:val="24"/>
              <w:szCs w:val="24"/>
            </w:rPr>
          </w:pPr>
          <w:sdt>
            <w:sdtPr>
              <w:tag w:val="goog_rdk_239"/>
              <w:id w:val="0"/>
            </w:sdtPr>
            <w:sdtContent/>
          </w:sdt>
        </w:p>
      </w:sdtContent>
    </w:sdt>
    <w:sdt>
      <w:sdtPr>
        <w:tag w:val="goog_rdk_242"/>
        <w:id w:val="0"/>
      </w:sdtPr>
      <w:sdtContent>
        <w:p>
          <w:pPr>
            <w:spacing w:line="360" w:lineRule="auto"/>
            <w:rPr>
              <w:ins w:id="49" w:author="alanr" w:date="2021-05-19T07:28:10Z"/>
              <w:rFonts w:ascii="Times New Roman" w:hAnsi="Times New Roman" w:eastAsia="Times New Roman" w:cs="Times New Roman"/>
              <w:sz w:val="24"/>
              <w:szCs w:val="24"/>
            </w:rPr>
          </w:pPr>
          <w:sdt>
            <w:sdtPr>
              <w:tag w:val="goog_rdk_241"/>
              <w:id w:val="0"/>
            </w:sdtPr>
            <w:sdtContent/>
          </w:sdt>
        </w:p>
      </w:sdtContent>
    </w:sdt>
    <w:sdt>
      <w:sdtPr>
        <w:tag w:val="goog_rdk_244"/>
        <w:id w:val="0"/>
      </w:sdtPr>
      <w:sdtContent>
        <w:p>
          <w:pPr>
            <w:spacing w:line="360" w:lineRule="auto"/>
            <w:rPr>
              <w:ins w:id="50" w:author="alanr" w:date="2021-05-19T07:28:10Z"/>
              <w:rFonts w:ascii="Times New Roman" w:hAnsi="Times New Roman" w:eastAsia="Times New Roman" w:cs="Times New Roman"/>
              <w:sz w:val="24"/>
              <w:szCs w:val="24"/>
            </w:rPr>
          </w:pPr>
          <w:sdt>
            <w:sdtPr>
              <w:tag w:val="goog_rdk_243"/>
              <w:id w:val="0"/>
            </w:sdtPr>
            <w:sdtContent/>
          </w:sdt>
        </w:p>
      </w:sdtContent>
    </w:sdt>
    <w:sdt>
      <w:sdtPr>
        <w:tag w:val="goog_rdk_246"/>
        <w:id w:val="0"/>
      </w:sdtPr>
      <w:sdtContent>
        <w:p>
          <w:pPr>
            <w:spacing w:line="360" w:lineRule="auto"/>
            <w:rPr>
              <w:ins w:id="51" w:author="alanr" w:date="2021-05-19T07:28:10Z"/>
              <w:rFonts w:ascii="Times New Roman" w:hAnsi="Times New Roman" w:eastAsia="Times New Roman" w:cs="Times New Roman"/>
              <w:sz w:val="24"/>
              <w:szCs w:val="24"/>
            </w:rPr>
          </w:pPr>
          <w:sdt>
            <w:sdtPr>
              <w:tag w:val="goog_rdk_245"/>
              <w:id w:val="0"/>
            </w:sdtPr>
            <w:sdtContent/>
          </w:sdt>
        </w:p>
      </w:sdtContent>
    </w:sdt>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249"/>
        <w:id w:val="0"/>
      </w:sdtPr>
      <w:sdtContent>
        <w:p>
          <w:pPr>
            <w:spacing w:line="360" w:lineRule="auto"/>
            <w:rPr>
              <w:ins w:id="52" w:author="alanr" w:date="2021-05-19T07:28:14Z"/>
              <w:rFonts w:ascii="Times New Roman" w:hAnsi="Times New Roman" w:eastAsia="Times New Roman" w:cs="Times New Roman"/>
              <w:sz w:val="24"/>
              <w:szCs w:val="24"/>
            </w:rPr>
          </w:pPr>
          <w:sdt>
            <w:sdtPr>
              <w:tag w:val="goog_rdk_248"/>
              <w:id w:val="0"/>
            </w:sdtPr>
            <w:sdtContent/>
          </w:sdt>
        </w:p>
      </w:sdtContent>
    </w:sdt>
    <w:sdt>
      <w:sdtPr>
        <w:tag w:val="goog_rdk_251"/>
        <w:id w:val="0"/>
      </w:sdtPr>
      <w:sdtContent>
        <w:p>
          <w:pPr>
            <w:spacing w:line="360" w:lineRule="auto"/>
            <w:rPr>
              <w:ins w:id="53" w:author="alanr" w:date="2021-05-19T07:28:14Z"/>
              <w:rFonts w:ascii="Times New Roman" w:hAnsi="Times New Roman" w:eastAsia="Times New Roman" w:cs="Times New Roman"/>
              <w:sz w:val="24"/>
              <w:szCs w:val="24"/>
            </w:rPr>
          </w:pPr>
          <w:sdt>
            <w:sdtPr>
              <w:tag w:val="goog_rdk_250"/>
              <w:id w:val="0"/>
            </w:sdtPr>
            <w:sdtContent/>
          </w:sdt>
        </w:p>
      </w:sdtContent>
    </w:sdt>
    <w:sdt>
      <w:sdtPr>
        <w:tag w:val="goog_rdk_253"/>
        <w:id w:val="0"/>
      </w:sdtPr>
      <w:sdtContent>
        <w:p>
          <w:pPr>
            <w:spacing w:line="360" w:lineRule="auto"/>
            <w:rPr>
              <w:ins w:id="54" w:author="alanr" w:date="2021-05-19T07:28:14Z"/>
              <w:rFonts w:ascii="Times New Roman" w:hAnsi="Times New Roman" w:eastAsia="Times New Roman" w:cs="Times New Roman"/>
              <w:sz w:val="24"/>
              <w:szCs w:val="24"/>
            </w:rPr>
          </w:pPr>
          <w:sdt>
            <w:sdtPr>
              <w:tag w:val="goog_rdk_252"/>
              <w:id w:val="0"/>
            </w:sdtPr>
            <w:sdtContent/>
          </w:sdt>
        </w:p>
      </w:sdtContent>
    </w:sdt>
    <w:sdt>
      <w:sdtPr>
        <w:tag w:val="goog_rdk_255"/>
        <w:id w:val="0"/>
      </w:sdtPr>
      <w:sdtContent>
        <w:p>
          <w:pPr>
            <w:spacing w:line="360" w:lineRule="auto"/>
            <w:rPr>
              <w:ins w:id="55" w:author="alanr" w:date="2021-05-19T07:28:14Z"/>
              <w:rFonts w:ascii="Times New Roman" w:hAnsi="Times New Roman" w:eastAsia="Times New Roman" w:cs="Times New Roman"/>
              <w:sz w:val="24"/>
              <w:szCs w:val="24"/>
            </w:rPr>
          </w:pPr>
          <w:sdt>
            <w:sdtPr>
              <w:tag w:val="goog_rdk_254"/>
              <w:id w:val="0"/>
            </w:sdtPr>
            <w:sdtContent/>
          </w:sdt>
        </w:p>
      </w:sdtContent>
    </w:sdt>
    <w:sdt>
      <w:sdtPr>
        <w:tag w:val="goog_rdk_257"/>
        <w:id w:val="0"/>
      </w:sdtPr>
      <w:sdtContent>
        <w:p>
          <w:pPr>
            <w:spacing w:line="360" w:lineRule="auto"/>
            <w:rPr>
              <w:ins w:id="56" w:author="alanr" w:date="2021-05-19T07:28:14Z"/>
              <w:rFonts w:ascii="Times New Roman" w:hAnsi="Times New Roman" w:eastAsia="Times New Roman" w:cs="Times New Roman"/>
              <w:sz w:val="24"/>
              <w:szCs w:val="24"/>
            </w:rPr>
          </w:pPr>
          <w:sdt>
            <w:sdtPr>
              <w:tag w:val="goog_rdk_256"/>
              <w:id w:val="0"/>
            </w:sdtPr>
            <w:sdtContent/>
          </w:sdt>
        </w:p>
      </w:sdtContent>
    </w:sdt>
    <w:p>
      <w:pPr>
        <w:spacing w:line="360" w:lineRule="auto"/>
        <w:rPr>
          <w:rFonts w:ascii="Times New Roman" w:hAnsi="Times New Roman" w:eastAsia="Times New Roman" w:cs="Times New Roman"/>
          <w:sz w:val="24"/>
          <w:szCs w:val="24"/>
        </w:rPr>
      </w:pPr>
    </w:p>
    <w:p>
      <w:pPr>
        <w:pStyle w:val="2"/>
        <w:tabs>
          <w:tab w:val="left" w:pos="550"/>
          <w:tab w:val="left" w:pos="551"/>
        </w:tabs>
        <w:spacing w:before="58" w:line="360" w:lineRule="auto"/>
        <w:ind w:left="117" w:firstLine="0"/>
        <w:jc w:val="left"/>
        <w:rPr>
          <w:rFonts w:ascii="Times New Roman" w:hAnsi="Times New Roman" w:eastAsia="Times New Roman" w:cs="Times New Roman"/>
          <w:color w:val="2D74B5"/>
          <w:sz w:val="32"/>
          <w:szCs w:val="32"/>
        </w:rPr>
      </w:pPr>
      <w:bookmarkStart w:id="31" w:name="_heading=h.147n2zr" w:colFirst="0" w:colLast="0"/>
      <w:bookmarkEnd w:id="31"/>
      <w:r>
        <w:rPr>
          <w:rFonts w:ascii="Times New Roman" w:hAnsi="Times New Roman" w:eastAsia="Times New Roman" w:cs="Times New Roman"/>
          <w:color w:val="2D74B5"/>
          <w:sz w:val="32"/>
          <w:szCs w:val="32"/>
          <w:rtl w:val="0"/>
        </w:rPr>
        <w:t>6. Bibliography</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Adcroft, A., Teckman, J., &amp; Madichie, N. (2009). Management implications of foreign players in the English Premiership League football. </w:t>
      </w:r>
      <w:r>
        <w:rPr>
          <w:rFonts w:ascii="Times New Roman" w:hAnsi="Times New Roman" w:eastAsia="Times New Roman" w:cs="Times New Roman"/>
          <w:i/>
          <w:color w:val="222222"/>
          <w:sz w:val="24"/>
          <w:szCs w:val="24"/>
          <w:highlight w:val="white"/>
          <w:rtl w:val="0"/>
        </w:rPr>
        <w:t>Management Decision</w:t>
      </w:r>
      <w:r>
        <w:rPr>
          <w:rFonts w:ascii="Times New Roman" w:hAnsi="Times New Roman" w:eastAsia="Times New Roman" w:cs="Times New Roman"/>
          <w:color w:val="222222"/>
          <w:sz w:val="24"/>
          <w:szCs w:val="24"/>
          <w:highlight w:val="white"/>
          <w:rtl w:val="0"/>
        </w:rPr>
        <w:t>.</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Agnew, G. A., &amp; Carron, A. V. (1994). Crowd effects and the home advantage. International Journal of Sport Psychology</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Allen, M. S., &amp; Jones, M. V. (2014). The home advantage over the first 20 seasons of the English Premier League: Effects of shirt colour, team ability and time trends. </w:t>
      </w:r>
      <w:r>
        <w:rPr>
          <w:rFonts w:ascii="Times New Roman" w:hAnsi="Times New Roman" w:eastAsia="Times New Roman" w:cs="Times New Roman"/>
          <w:i/>
          <w:color w:val="222222"/>
          <w:sz w:val="24"/>
          <w:szCs w:val="24"/>
          <w:highlight w:val="white"/>
          <w:rtl w:val="0"/>
        </w:rPr>
        <w:t>International Journal of Sport and Exercise Psychology</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12</w:t>
      </w:r>
      <w:r>
        <w:rPr>
          <w:rFonts w:ascii="Times New Roman" w:hAnsi="Times New Roman" w:eastAsia="Times New Roman" w:cs="Times New Roman"/>
          <w:color w:val="222222"/>
          <w:sz w:val="24"/>
          <w:szCs w:val="24"/>
          <w:highlight w:val="white"/>
          <w:rtl w:val="0"/>
        </w:rPr>
        <w:t>(1), 10-18.</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Boyko, R. H., Boyko, A. R., &amp; Boyko, M. G. (2007). Referee bias contributes to home advantage in English Premiership football. Journal of sports sciences, 25(11), 1185-1194.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Brechot, M., &amp; Flepp, R. (2020). Dealing with randomness in match outcomes: how to rethink performance evaluation in european club football using expected goals. Journal of Sports Economics</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Brosamler, G. A. (1988, November). An almost everywhere central limit theorem. In </w:t>
      </w:r>
      <w:r>
        <w:rPr>
          <w:rFonts w:ascii="Times New Roman" w:hAnsi="Times New Roman" w:eastAsia="Times New Roman" w:cs="Times New Roman"/>
          <w:i/>
          <w:smallCaps w:val="0"/>
          <w:color w:val="222222"/>
          <w:sz w:val="24"/>
          <w:szCs w:val="24"/>
          <w:highlight w:val="white"/>
          <w:rtl w:val="0"/>
        </w:rPr>
        <w:t>Mathematical Proceedings of the Cambridge Philosophical Society</w:t>
      </w:r>
      <w:r>
        <w:rPr>
          <w:rFonts w:ascii="Times New Roman" w:hAnsi="Times New Roman" w:eastAsia="Times New Roman" w:cs="Times New Roman"/>
          <w:i w:val="0"/>
          <w:smallCaps w:val="0"/>
          <w:color w:val="222222"/>
          <w:sz w:val="24"/>
          <w:szCs w:val="24"/>
          <w:highlight w:val="white"/>
          <w:rtl w:val="0"/>
        </w:rPr>
        <w:t> (Vol. 104, No. 3, pp. 561-574). Cambridge University Press.</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Carmichael, F., &amp; Thomas, D. (2005). Home-field effect and team performance: evidence from English premiership football. Journal of sports economics, 6(3), 264-281.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Cheung, G. W., &amp; Lau, R. S. (2008). Testing mediation and suppression effects of latent variables: Bootstrapping with structural equation models. </w:t>
      </w:r>
      <w:r>
        <w:rPr>
          <w:rFonts w:ascii="Times New Roman" w:hAnsi="Times New Roman" w:eastAsia="Times New Roman" w:cs="Times New Roman"/>
          <w:i/>
          <w:smallCaps w:val="0"/>
          <w:color w:val="222222"/>
          <w:sz w:val="24"/>
          <w:szCs w:val="24"/>
          <w:highlight w:val="white"/>
          <w:rtl w:val="0"/>
        </w:rPr>
        <w:t>Organizational research methods</w:t>
      </w:r>
      <w:r>
        <w:rPr>
          <w:rFonts w:ascii="Times New Roman" w:hAnsi="Times New Roman" w:eastAsia="Times New Roman" w:cs="Times New Roman"/>
          <w:i w:val="0"/>
          <w:smallCaps w:val="0"/>
          <w:color w:val="222222"/>
          <w:sz w:val="24"/>
          <w:szCs w:val="24"/>
          <w:highlight w:val="white"/>
          <w:rtl w:val="0"/>
        </w:rPr>
        <w:t>, </w:t>
      </w:r>
      <w:r>
        <w:rPr>
          <w:rFonts w:ascii="Times New Roman" w:hAnsi="Times New Roman" w:eastAsia="Times New Roman" w:cs="Times New Roman"/>
          <w:i/>
          <w:smallCaps w:val="0"/>
          <w:color w:val="222222"/>
          <w:sz w:val="24"/>
          <w:szCs w:val="24"/>
          <w:highlight w:val="white"/>
          <w:rtl w:val="0"/>
        </w:rPr>
        <w:t>11</w:t>
      </w:r>
      <w:r>
        <w:rPr>
          <w:rFonts w:ascii="Times New Roman" w:hAnsi="Times New Roman" w:eastAsia="Times New Roman" w:cs="Times New Roman"/>
          <w:i w:val="0"/>
          <w:smallCaps w:val="0"/>
          <w:color w:val="222222"/>
          <w:sz w:val="24"/>
          <w:szCs w:val="24"/>
          <w:highlight w:val="white"/>
          <w:rtl w:val="0"/>
        </w:rPr>
        <w:t>(2), 296-325.</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Clarke, S. R., &amp; Norman, J. M. (1995). Home ground advantage of individual clubs in English soccer. Journal of the Royal Statistical Society: Series D (The Statistician), 44(4), 509-521.</w:t>
      </w:r>
    </w:p>
    <w:p>
      <w:pPr>
        <w:numPr>
          <w:ilvl w:val="0"/>
          <w:numId w:val="5"/>
        </w:numPr>
        <w:spacing w:line="36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highlight w:val="white"/>
          <w:rtl w:val="0"/>
        </w:rPr>
        <w:t>Csikszentmihalyi, M. (1990). Flow: The psychology of optimal experience. New York, NY: Harper &amp; Row.</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Decroos, T., Bransen, L., Van Haaren, J., &amp; Davis, J. (2019, July). Actions speak louder than goals: Valuing player actions in soccer. In </w:t>
      </w:r>
      <w:r>
        <w:rPr>
          <w:rFonts w:ascii="Times New Roman" w:hAnsi="Times New Roman" w:eastAsia="Times New Roman" w:cs="Times New Roman"/>
          <w:i/>
          <w:color w:val="222222"/>
          <w:sz w:val="24"/>
          <w:szCs w:val="24"/>
          <w:highlight w:val="white"/>
          <w:rtl w:val="0"/>
        </w:rPr>
        <w:t>Proceedings of the 25th ACM SIGKDD International Conference on Knowledge Discovery &amp; Data Mining</w:t>
      </w:r>
      <w:r>
        <w:rPr>
          <w:rFonts w:ascii="Times New Roman" w:hAnsi="Times New Roman" w:eastAsia="Times New Roman" w:cs="Times New Roman"/>
          <w:color w:val="222222"/>
          <w:sz w:val="24"/>
          <w:szCs w:val="24"/>
          <w:highlight w:val="white"/>
          <w:rtl w:val="0"/>
        </w:rPr>
        <w:t> (pp. 1851-1861).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Dion, P. A. (2008). Interpreting structural equation modeling results: A reply to Martin and Cullen. </w:t>
      </w:r>
      <w:r>
        <w:rPr>
          <w:rFonts w:ascii="Times New Roman" w:hAnsi="Times New Roman" w:eastAsia="Times New Roman" w:cs="Times New Roman"/>
          <w:i/>
          <w:color w:val="222222"/>
          <w:sz w:val="24"/>
          <w:szCs w:val="24"/>
          <w:highlight w:val="white"/>
          <w:rtl w:val="0"/>
        </w:rPr>
        <w:t>Journal of business ethics</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83</w:t>
      </w:r>
      <w:r>
        <w:rPr>
          <w:rFonts w:ascii="Times New Roman" w:hAnsi="Times New Roman" w:eastAsia="Times New Roman" w:cs="Times New Roman"/>
          <w:color w:val="222222"/>
          <w:sz w:val="24"/>
          <w:szCs w:val="24"/>
          <w:highlight w:val="white"/>
          <w:rtl w:val="0"/>
        </w:rPr>
        <w:t>(3), 365-368.</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Endrich, M., &amp; Gesche, T. (2020). Home-bias in referee decisions: Evidence from “Ghost Matches” during the Covid19-Pandemic. Economics Letters, 197, 109621.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Fédération Internationale de Football Association. (2007). FIFA Big Count 2006: 270 million people active in football. Zurich: Fédération Internationale de Football Association.</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Fédération Internationale de Football Association.(2019), FIFA activity report 2018. Retrieved from https://www.fifa.com/who-we-are/official-documents/</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Fischer, K., &amp; Haucap, J. (2020). Does crowd support drive the home advantage in professional soccer? Evidence from German ghost games during the COVID-19 pandemic.</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Garicano, L., Palacios-Huerta, I., &amp; Prendergast, C. (2005). Favoritism under social pressure. Review of Economics and Statistics, 87(2), 208-216.</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Goddard, J. (2006). Who wins the football?. Significance, 3(1), 16-19.</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Goumas, C. (2013). Home Advantage and Crowd Size in Soccer: A Worldwide Study. </w:t>
      </w:r>
      <w:r>
        <w:rPr>
          <w:rFonts w:ascii="Times New Roman" w:hAnsi="Times New Roman" w:eastAsia="Times New Roman" w:cs="Times New Roman"/>
          <w:i/>
          <w:color w:val="222222"/>
          <w:sz w:val="24"/>
          <w:szCs w:val="24"/>
          <w:highlight w:val="white"/>
          <w:rtl w:val="0"/>
        </w:rPr>
        <w:t>Journal of Sport Behavior</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36</w:t>
      </w:r>
      <w:r>
        <w:rPr>
          <w:rFonts w:ascii="Times New Roman" w:hAnsi="Times New Roman" w:eastAsia="Times New Roman" w:cs="Times New Roman"/>
          <w:color w:val="222222"/>
          <w:sz w:val="24"/>
          <w:szCs w:val="24"/>
          <w:highlight w:val="white"/>
          <w:rtl w:val="0"/>
        </w:rPr>
        <w:t>(4).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Goumas, C. (2014). Home advantage in Australian soccer. </w:t>
      </w:r>
      <w:r>
        <w:rPr>
          <w:rFonts w:ascii="Times New Roman" w:hAnsi="Times New Roman" w:eastAsia="Times New Roman" w:cs="Times New Roman"/>
          <w:i/>
          <w:color w:val="222222"/>
          <w:sz w:val="24"/>
          <w:szCs w:val="24"/>
          <w:highlight w:val="white"/>
          <w:rtl w:val="0"/>
        </w:rPr>
        <w:t>Journal of Science and Medicine in Sport</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17</w:t>
      </w:r>
      <w:r>
        <w:rPr>
          <w:rFonts w:ascii="Times New Roman" w:hAnsi="Times New Roman" w:eastAsia="Times New Roman" w:cs="Times New Roman"/>
          <w:color w:val="222222"/>
          <w:sz w:val="24"/>
          <w:szCs w:val="24"/>
          <w:highlight w:val="white"/>
          <w:rtl w:val="0"/>
        </w:rPr>
        <w:t>(1), 119-123.</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Goumas, C. (2014b). Home advantage and referee bias in European football. </w:t>
      </w:r>
      <w:r>
        <w:rPr>
          <w:rFonts w:ascii="Times New Roman" w:hAnsi="Times New Roman" w:eastAsia="Times New Roman" w:cs="Times New Roman"/>
          <w:i/>
          <w:smallCaps w:val="0"/>
          <w:color w:val="222222"/>
          <w:sz w:val="24"/>
          <w:szCs w:val="24"/>
          <w:highlight w:val="white"/>
          <w:rtl w:val="0"/>
        </w:rPr>
        <w:t>European journal of sport science</w:t>
      </w:r>
      <w:r>
        <w:rPr>
          <w:rFonts w:ascii="Times New Roman" w:hAnsi="Times New Roman" w:eastAsia="Times New Roman" w:cs="Times New Roman"/>
          <w:i w:val="0"/>
          <w:smallCaps w:val="0"/>
          <w:color w:val="222222"/>
          <w:sz w:val="24"/>
          <w:szCs w:val="24"/>
          <w:highlight w:val="white"/>
          <w:rtl w:val="0"/>
        </w:rPr>
        <w:t>, </w:t>
      </w:r>
      <w:r>
        <w:rPr>
          <w:rFonts w:ascii="Times New Roman" w:hAnsi="Times New Roman" w:eastAsia="Times New Roman" w:cs="Times New Roman"/>
          <w:i/>
          <w:smallCaps w:val="0"/>
          <w:color w:val="222222"/>
          <w:sz w:val="24"/>
          <w:szCs w:val="24"/>
          <w:highlight w:val="white"/>
          <w:rtl w:val="0"/>
        </w:rPr>
        <w:t>14</w:t>
      </w:r>
      <w:r>
        <w:rPr>
          <w:rFonts w:ascii="Times New Roman" w:hAnsi="Times New Roman" w:eastAsia="Times New Roman" w:cs="Times New Roman"/>
          <w:i w:val="0"/>
          <w:smallCaps w:val="0"/>
          <w:color w:val="222222"/>
          <w:sz w:val="24"/>
          <w:szCs w:val="24"/>
          <w:highlight w:val="white"/>
          <w:rtl w:val="0"/>
        </w:rPr>
        <w:t>(sup1), S243-S249.</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Graakjær, N. J., &amp; Grøn, R. (2020). Football tourism and the sounds of televised matches. In </w:t>
      </w:r>
      <w:r>
        <w:rPr>
          <w:rFonts w:ascii="Times New Roman" w:hAnsi="Times New Roman" w:eastAsia="Times New Roman" w:cs="Times New Roman"/>
          <w:i/>
          <w:smallCaps w:val="0"/>
          <w:color w:val="222222"/>
          <w:sz w:val="24"/>
          <w:szCs w:val="24"/>
          <w:highlight w:val="white"/>
          <w:rtl w:val="0"/>
        </w:rPr>
        <w:t>The Routledge Companion to Media and Tourism</w:t>
      </w:r>
      <w:r>
        <w:rPr>
          <w:rFonts w:ascii="Times New Roman" w:hAnsi="Times New Roman" w:eastAsia="Times New Roman" w:cs="Times New Roman"/>
          <w:i w:val="0"/>
          <w:smallCaps w:val="0"/>
          <w:color w:val="222222"/>
          <w:sz w:val="24"/>
          <w:szCs w:val="24"/>
          <w:highlight w:val="white"/>
          <w:rtl w:val="0"/>
        </w:rPr>
        <w:t> (pp. 83-91). Routledge.</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Gutierrez, D. (2019). </w:t>
      </w:r>
      <w:r>
        <w:rPr>
          <w:rFonts w:ascii="Times New Roman" w:hAnsi="Times New Roman" w:eastAsia="Times New Roman" w:cs="Times New Roman"/>
          <w:i/>
          <w:color w:val="222222"/>
          <w:sz w:val="24"/>
          <w:szCs w:val="24"/>
          <w:highlight w:val="white"/>
          <w:rtl w:val="0"/>
        </w:rPr>
        <w:t>Impact of Special Events and Fan-Player Bonding on Identified Fan Consumption-A Study of Professional Soccer in the United States</w:t>
      </w:r>
      <w:r>
        <w:rPr>
          <w:rFonts w:ascii="Times New Roman" w:hAnsi="Times New Roman" w:eastAsia="Times New Roman" w:cs="Times New Roman"/>
          <w:color w:val="222222"/>
          <w:sz w:val="24"/>
          <w:szCs w:val="24"/>
          <w:highlight w:val="white"/>
          <w:rtl w:val="0"/>
        </w:rPr>
        <w:t> (Doctoral dissertation, Creighton University)</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 M., Cachucho, R., &amp; Knobbe, A. J. (2015, September). Football Player's Performance and Market Value. In Mlsa@ pkdd/ecml (pp. 87-95).</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Hoechle, D. (2007). Robust standard errors for panel regressions with cross-sectional dependence. </w:t>
      </w:r>
      <w:r>
        <w:rPr>
          <w:rFonts w:ascii="Times New Roman" w:hAnsi="Times New Roman" w:eastAsia="Times New Roman" w:cs="Times New Roman"/>
          <w:i/>
          <w:color w:val="222222"/>
          <w:sz w:val="24"/>
          <w:szCs w:val="24"/>
          <w:highlight w:val="white"/>
          <w:rtl w:val="0"/>
        </w:rPr>
        <w:t>The stata journal</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7</w:t>
      </w:r>
      <w:r>
        <w:rPr>
          <w:rFonts w:ascii="Times New Roman" w:hAnsi="Times New Roman" w:eastAsia="Times New Roman" w:cs="Times New Roman"/>
          <w:color w:val="222222"/>
          <w:sz w:val="24"/>
          <w:szCs w:val="24"/>
          <w:highlight w:val="white"/>
          <w:rtl w:val="0"/>
        </w:rPr>
        <w:t>(3), 281-312.</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Iacobucci, D., Schneider, M. J., Popovich, D. L., &amp; Bakamitsos, G. A. (2017). Mean centering, multicollinearity, and moderators in multiple regression: The reconciliation redux. </w:t>
      </w:r>
      <w:r>
        <w:rPr>
          <w:rFonts w:ascii="Times New Roman" w:hAnsi="Times New Roman" w:eastAsia="Times New Roman" w:cs="Times New Roman"/>
          <w:i/>
          <w:color w:val="222222"/>
          <w:sz w:val="24"/>
          <w:szCs w:val="24"/>
          <w:highlight w:val="white"/>
          <w:rtl w:val="0"/>
        </w:rPr>
        <w:t>Behavior research methods</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49</w:t>
      </w:r>
      <w:r>
        <w:rPr>
          <w:rFonts w:ascii="Times New Roman" w:hAnsi="Times New Roman" w:eastAsia="Times New Roman" w:cs="Times New Roman"/>
          <w:color w:val="222222"/>
          <w:sz w:val="24"/>
          <w:szCs w:val="24"/>
          <w:highlight w:val="white"/>
          <w:rtl w:val="0"/>
        </w:rPr>
        <w:t>(1), 403-404.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Inan, T. (2020). The Effect of Crowd Support on Home-Field Advantage: Evidence from European Football. Annals of Applied Sport Science, </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James, G., Witten, D., Hastie, T., &amp; Tibshirani, R. (2013). </w:t>
      </w:r>
      <w:r>
        <w:rPr>
          <w:rFonts w:ascii="Times New Roman" w:hAnsi="Times New Roman" w:eastAsia="Times New Roman" w:cs="Times New Roman"/>
          <w:i/>
          <w:smallCaps w:val="0"/>
          <w:color w:val="222222"/>
          <w:sz w:val="24"/>
          <w:szCs w:val="24"/>
          <w:highlight w:val="white"/>
          <w:rtl w:val="0"/>
        </w:rPr>
        <w:t>An introduction to statistical learning</w:t>
      </w:r>
      <w:r>
        <w:rPr>
          <w:rFonts w:ascii="Times New Roman" w:hAnsi="Times New Roman" w:eastAsia="Times New Roman" w:cs="Times New Roman"/>
          <w:i w:val="0"/>
          <w:smallCaps w:val="0"/>
          <w:color w:val="222222"/>
          <w:sz w:val="24"/>
          <w:szCs w:val="24"/>
          <w:highlight w:val="white"/>
          <w:rtl w:val="0"/>
        </w:rPr>
        <w:t> (Vol. 112, p. 18). New York: springer.</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Kyriazos, T. A. (2018). Applied psychometrics: sample size and sample power considerations in factor analysis (EFA, CFA) and SEM in general. </w:t>
      </w:r>
      <w:r>
        <w:rPr>
          <w:rFonts w:ascii="Times New Roman" w:hAnsi="Times New Roman" w:eastAsia="Times New Roman" w:cs="Times New Roman"/>
          <w:i/>
          <w:smallCaps w:val="0"/>
          <w:color w:val="222222"/>
          <w:sz w:val="24"/>
          <w:szCs w:val="24"/>
          <w:highlight w:val="white"/>
          <w:rtl w:val="0"/>
        </w:rPr>
        <w:t>Psychology</w:t>
      </w:r>
      <w:r>
        <w:rPr>
          <w:rFonts w:ascii="Times New Roman" w:hAnsi="Times New Roman" w:eastAsia="Times New Roman" w:cs="Times New Roman"/>
          <w:i w:val="0"/>
          <w:smallCaps w:val="0"/>
          <w:color w:val="222222"/>
          <w:sz w:val="24"/>
          <w:szCs w:val="24"/>
          <w:highlight w:val="white"/>
          <w:rtl w:val="0"/>
        </w:rPr>
        <w:t>, </w:t>
      </w:r>
      <w:r>
        <w:rPr>
          <w:rFonts w:ascii="Times New Roman" w:hAnsi="Times New Roman" w:eastAsia="Times New Roman" w:cs="Times New Roman"/>
          <w:i/>
          <w:smallCaps w:val="0"/>
          <w:color w:val="222222"/>
          <w:sz w:val="24"/>
          <w:szCs w:val="24"/>
          <w:highlight w:val="white"/>
          <w:rtl w:val="0"/>
        </w:rPr>
        <w:t>9</w:t>
      </w:r>
      <w:r>
        <w:rPr>
          <w:rFonts w:ascii="Times New Roman" w:hAnsi="Times New Roman" w:eastAsia="Times New Roman" w:cs="Times New Roman"/>
          <w:i w:val="0"/>
          <w:smallCaps w:val="0"/>
          <w:color w:val="222222"/>
          <w:sz w:val="24"/>
          <w:szCs w:val="24"/>
          <w:highlight w:val="white"/>
          <w:rtl w:val="0"/>
        </w:rPr>
        <w:t>(08), 2207.</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Lago-Peñas, C., &amp; Lago-Ballesteros, J. (2011). Game location and team quality effects on performance profiles in professional soccer. </w:t>
      </w:r>
      <w:r>
        <w:rPr>
          <w:rFonts w:ascii="Times New Roman" w:hAnsi="Times New Roman" w:eastAsia="Times New Roman" w:cs="Times New Roman"/>
          <w:i/>
          <w:color w:val="222222"/>
          <w:sz w:val="24"/>
          <w:szCs w:val="24"/>
          <w:highlight w:val="white"/>
          <w:rtl w:val="0"/>
        </w:rPr>
        <w:t>Journal of sports science &amp; medicine</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10</w:t>
      </w:r>
      <w:r>
        <w:rPr>
          <w:rFonts w:ascii="Times New Roman" w:hAnsi="Times New Roman" w:eastAsia="Times New Roman" w:cs="Times New Roman"/>
          <w:color w:val="222222"/>
          <w:sz w:val="24"/>
          <w:szCs w:val="24"/>
          <w:highlight w:val="white"/>
          <w:rtl w:val="0"/>
        </w:rPr>
        <w:t>(3), 465.</w:t>
      </w:r>
    </w:p>
    <w:p>
      <w:pPr>
        <w:numPr>
          <w:ilvl w:val="0"/>
          <w:numId w:val="5"/>
        </w:numPr>
        <w:spacing w:line="36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highlight w:val="white"/>
          <w:rtl w:val="0"/>
        </w:rPr>
        <w:t>Lee, H., Gipson, C., &amp; Barnhill, C. (2017). Experience of spectator flow and perceived stadium atmosphere: Moderating role of team identification.</w:t>
      </w:r>
      <w:r>
        <w:rPr>
          <w:rFonts w:ascii="Times New Roman" w:hAnsi="Times New Roman" w:eastAsia="Times New Roman" w:cs="Times New Roman"/>
          <w:i/>
          <w:color w:val="000000"/>
          <w:sz w:val="24"/>
          <w:szCs w:val="24"/>
          <w:highlight w:val="white"/>
          <w:rtl w:val="0"/>
        </w:rPr>
        <w:t> Sport Marketing Quarterly, 26</w:t>
      </w:r>
      <w:r>
        <w:rPr>
          <w:rFonts w:ascii="Times New Roman" w:hAnsi="Times New Roman" w:eastAsia="Times New Roman" w:cs="Times New Roman"/>
          <w:color w:val="000000"/>
          <w:sz w:val="24"/>
          <w:szCs w:val="24"/>
          <w:highlight w:val="white"/>
          <w:rtl w:val="0"/>
        </w:rPr>
        <w:t>(2), 87-98</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Magen, Z. (1980). Encounter group effects on soccer team performance. </w:t>
      </w:r>
      <w:r>
        <w:rPr>
          <w:rFonts w:ascii="Times New Roman" w:hAnsi="Times New Roman" w:eastAsia="Times New Roman" w:cs="Times New Roman"/>
          <w:i/>
          <w:color w:val="222222"/>
          <w:sz w:val="24"/>
          <w:szCs w:val="24"/>
          <w:highlight w:val="white"/>
          <w:rtl w:val="0"/>
        </w:rPr>
        <w:t>Small Group Behavior</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11</w:t>
      </w:r>
      <w:r>
        <w:rPr>
          <w:rFonts w:ascii="Times New Roman" w:hAnsi="Times New Roman" w:eastAsia="Times New Roman" w:cs="Times New Roman"/>
          <w:color w:val="222222"/>
          <w:sz w:val="24"/>
          <w:szCs w:val="24"/>
          <w:highlight w:val="white"/>
          <w:rtl w:val="0"/>
        </w:rPr>
        <w:t>(3), 339-344.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McSharry, P. E. (2007). Altitude and athletic performance: statistical analysis using football results. Bmj, 335(7633), 1278-1281.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Müller, O., Simons, A., &amp; Weinmann, M. (2017). Beyond crowd judgments: Data-driven estimation of market value in association football. European Journal of Operational Research, 263(2), 611-624.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Neave N, Wolfson S. Testosterone, territoriality, and the 'home advantage'. Physiol Behav 2003; 78: 269-75.</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Nevill, A. M., Newell, S. M., &amp; Gale, S. (1996). Factors associated with home advantage in English and Scottish soccer matches. </w:t>
      </w:r>
      <w:r>
        <w:rPr>
          <w:rFonts w:ascii="Times New Roman" w:hAnsi="Times New Roman" w:eastAsia="Times New Roman" w:cs="Times New Roman"/>
          <w:i/>
          <w:color w:val="222222"/>
          <w:sz w:val="24"/>
          <w:szCs w:val="24"/>
          <w:highlight w:val="white"/>
          <w:rtl w:val="0"/>
        </w:rPr>
        <w:t>Journal of sports sciences</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14</w:t>
      </w:r>
      <w:r>
        <w:rPr>
          <w:rFonts w:ascii="Times New Roman" w:hAnsi="Times New Roman" w:eastAsia="Times New Roman" w:cs="Times New Roman"/>
          <w:color w:val="222222"/>
          <w:sz w:val="24"/>
          <w:szCs w:val="24"/>
          <w:highlight w:val="white"/>
          <w:rtl w:val="0"/>
        </w:rPr>
        <w:t>(2), 181-186.</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Nevill, A. M., &amp; Holder, R. L. (1999). Home advantage in sport. Sports Medicine, 28(4), 221-236.</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Nevill, A., Balmer, N., &amp; Williams, M. (1999). Crowd influence on decisions in association football. The Lancet, 353(9162), 1416.</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Nevill, A. M., Balmer, N. J., &amp; Williams, A. M. (2002). The influence of crowd noise and experience upon refereeing decisions in football. Psychology of Sport and Exercise, 3(4), 261-272.</w:t>
      </w:r>
    </w:p>
    <w:p>
      <w:pPr>
        <w:numPr>
          <w:ilvl w:val="0"/>
          <w:numId w:val="5"/>
        </w:numPr>
        <w:spacing w:line="360" w:lineRule="auto"/>
        <w:ind w:left="0" w:firstLine="0"/>
        <w:rPr>
          <w:rFonts w:ascii="Times New Roman" w:hAnsi="Times New Roman" w:eastAsia="Times New Roman" w:cs="Times New Roman"/>
          <w:sz w:val="24"/>
          <w:szCs w:val="24"/>
        </w:rPr>
      </w:pP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Peeters, T., &amp; van Ours, J. C. (2021). Seasonal Home Advantage in English Professional Football; 1974–2018. </w:t>
      </w:r>
      <w:r>
        <w:rPr>
          <w:rFonts w:ascii="Times New Roman" w:hAnsi="Times New Roman" w:eastAsia="Times New Roman" w:cs="Times New Roman"/>
          <w:i/>
          <w:color w:val="222222"/>
          <w:sz w:val="24"/>
          <w:szCs w:val="24"/>
          <w:highlight w:val="white"/>
          <w:rtl w:val="0"/>
        </w:rPr>
        <w:t>De Economist</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169</w:t>
      </w:r>
      <w:r>
        <w:rPr>
          <w:rFonts w:ascii="Times New Roman" w:hAnsi="Times New Roman" w:eastAsia="Times New Roman" w:cs="Times New Roman"/>
          <w:color w:val="222222"/>
          <w:sz w:val="24"/>
          <w:szCs w:val="24"/>
          <w:highlight w:val="white"/>
          <w:rtl w:val="0"/>
        </w:rPr>
        <w:t>(1), 107-126.</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Pena, E. A., &amp; Slate, E. H. (2006). Global validation of linear model assumptions. </w:t>
      </w:r>
      <w:r>
        <w:rPr>
          <w:rFonts w:ascii="Times New Roman" w:hAnsi="Times New Roman" w:eastAsia="Times New Roman" w:cs="Times New Roman"/>
          <w:i/>
          <w:smallCaps w:val="0"/>
          <w:color w:val="222222"/>
          <w:sz w:val="24"/>
          <w:szCs w:val="24"/>
          <w:highlight w:val="white"/>
          <w:rtl w:val="0"/>
        </w:rPr>
        <w:t>Journal of the American Statistical Association</w:t>
      </w:r>
      <w:r>
        <w:rPr>
          <w:rFonts w:ascii="Times New Roman" w:hAnsi="Times New Roman" w:eastAsia="Times New Roman" w:cs="Times New Roman"/>
          <w:i w:val="0"/>
          <w:smallCaps w:val="0"/>
          <w:color w:val="222222"/>
          <w:sz w:val="24"/>
          <w:szCs w:val="24"/>
          <w:highlight w:val="white"/>
          <w:rtl w:val="0"/>
        </w:rPr>
        <w:t>, </w:t>
      </w:r>
      <w:r>
        <w:rPr>
          <w:rFonts w:ascii="Times New Roman" w:hAnsi="Times New Roman" w:eastAsia="Times New Roman" w:cs="Times New Roman"/>
          <w:i/>
          <w:smallCaps w:val="0"/>
          <w:color w:val="222222"/>
          <w:sz w:val="24"/>
          <w:szCs w:val="24"/>
          <w:highlight w:val="white"/>
          <w:rtl w:val="0"/>
        </w:rPr>
        <w:t>101</w:t>
      </w:r>
      <w:r>
        <w:rPr>
          <w:rFonts w:ascii="Times New Roman" w:hAnsi="Times New Roman" w:eastAsia="Times New Roman" w:cs="Times New Roman"/>
          <w:i w:val="0"/>
          <w:smallCaps w:val="0"/>
          <w:color w:val="222222"/>
          <w:sz w:val="24"/>
          <w:szCs w:val="24"/>
          <w:highlight w:val="white"/>
          <w:rtl w:val="0"/>
        </w:rPr>
        <w:t>(473), 341-354.</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Pinnuck, M., &amp; Potter, B. (2006). Impact of on‐field football success on the off‐field financial performance of AFL football clubs. Accounting &amp; Finance, 46(3), 499-517.</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Pollard, R. (1986). Home advantage in soccer: A retrospective analysis. Journal of sports sciences, 4(3), 237-248.</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Pollard, R. (2008). Home advantage in football: A current review of an unsolved puzzle. The open sports sciences journal, 1(1)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Pollard, R., &amp; Pollard, G. (2005). Long-term trends in home advantage in professional team sports in North America and England (1876–2003). Journal of sports sciences, 23(4), 337-350.</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Ponzo, M., &amp; Scoppa, V. (2018). Does the home advantage depend on crowd support? Evidence from same-stadium derbies. Journal of Sports Economics, 19(4), 562-582.</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Poulter, D. R. (2009). Home advantage and player nationality in international club football. </w:t>
      </w:r>
      <w:r>
        <w:rPr>
          <w:rFonts w:ascii="Times New Roman" w:hAnsi="Times New Roman" w:eastAsia="Times New Roman" w:cs="Times New Roman"/>
          <w:i/>
          <w:color w:val="222222"/>
          <w:sz w:val="24"/>
          <w:szCs w:val="24"/>
          <w:highlight w:val="white"/>
          <w:rtl w:val="0"/>
        </w:rPr>
        <w:t>Journal of sports sciences</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27</w:t>
      </w:r>
      <w:r>
        <w:rPr>
          <w:rFonts w:ascii="Times New Roman" w:hAnsi="Times New Roman" w:eastAsia="Times New Roman" w:cs="Times New Roman"/>
          <w:color w:val="222222"/>
          <w:sz w:val="24"/>
          <w:szCs w:val="24"/>
          <w:highlight w:val="white"/>
          <w:rtl w:val="0"/>
        </w:rPr>
        <w:t>(8), 797-805.</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Rodríguez, P., Humphreys, B. R., &amp; Simmons, R. (Eds.). (2017). The Economics of Sports Betting. Edward Elgar Publishing.</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Salminen, S. (1993). The effect of the audience on the home advantage. </w:t>
      </w:r>
      <w:r>
        <w:rPr>
          <w:rFonts w:ascii="Times New Roman" w:hAnsi="Times New Roman" w:eastAsia="Times New Roman" w:cs="Times New Roman"/>
          <w:i/>
          <w:color w:val="222222"/>
          <w:sz w:val="24"/>
          <w:szCs w:val="24"/>
          <w:highlight w:val="white"/>
          <w:rtl w:val="0"/>
        </w:rPr>
        <w:t>Perceptual and motor skills</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76</w:t>
      </w:r>
      <w:r>
        <w:rPr>
          <w:rFonts w:ascii="Times New Roman" w:hAnsi="Times New Roman" w:eastAsia="Times New Roman" w:cs="Times New Roman"/>
          <w:color w:val="222222"/>
          <w:sz w:val="24"/>
          <w:szCs w:val="24"/>
          <w:highlight w:val="white"/>
          <w:rtl w:val="0"/>
        </w:rPr>
        <w:t>(3_suppl), 1123-1128.</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Schwartz, B., &amp; Barsky, S. F. (1977). The home advantage. Social forces, 55(3), 641-661.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Smith, D. R. (2003). The home advantage revisited: Winning and crowd support in an era of national publics. </w:t>
      </w:r>
      <w:r>
        <w:rPr>
          <w:rFonts w:ascii="Times New Roman" w:hAnsi="Times New Roman" w:eastAsia="Times New Roman" w:cs="Times New Roman"/>
          <w:i/>
          <w:color w:val="222222"/>
          <w:sz w:val="24"/>
          <w:szCs w:val="24"/>
          <w:highlight w:val="white"/>
          <w:rtl w:val="0"/>
        </w:rPr>
        <w:t>Journal of Sport and Social Issues</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27</w:t>
      </w:r>
      <w:r>
        <w:rPr>
          <w:rFonts w:ascii="Times New Roman" w:hAnsi="Times New Roman" w:eastAsia="Times New Roman" w:cs="Times New Roman"/>
          <w:color w:val="222222"/>
          <w:sz w:val="24"/>
          <w:szCs w:val="24"/>
          <w:highlight w:val="white"/>
          <w:rtl w:val="0"/>
        </w:rPr>
        <w:t>(4), 346-371.</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Strauss, B. (2002). Social facilitation in motor tasks: a review of research and theory. </w:t>
      </w:r>
      <w:r>
        <w:rPr>
          <w:rFonts w:ascii="Times New Roman" w:hAnsi="Times New Roman" w:eastAsia="Times New Roman" w:cs="Times New Roman"/>
          <w:i/>
          <w:color w:val="222222"/>
          <w:sz w:val="24"/>
          <w:szCs w:val="24"/>
          <w:highlight w:val="white"/>
          <w:rtl w:val="0"/>
        </w:rPr>
        <w:t>Psychology of sport and exercise</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3</w:t>
      </w:r>
      <w:r>
        <w:rPr>
          <w:rFonts w:ascii="Times New Roman" w:hAnsi="Times New Roman" w:eastAsia="Times New Roman" w:cs="Times New Roman"/>
          <w:color w:val="222222"/>
          <w:sz w:val="24"/>
          <w:szCs w:val="24"/>
          <w:highlight w:val="white"/>
          <w:rtl w:val="0"/>
        </w:rPr>
        <w:t>(3), 237-256.</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Sutter, M., &amp; Kocher, M. G. (2004). Favoritism of agents–the case of referees' home bias. Journal of Economic Psychology, 25(4), 461-469.</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i w:val="0"/>
          <w:smallCaps w:val="0"/>
          <w:color w:val="222222"/>
          <w:sz w:val="24"/>
          <w:szCs w:val="24"/>
          <w:highlight w:val="white"/>
          <w:rtl w:val="0"/>
        </w:rPr>
        <w:t>Taasoobshirazi, G., &amp; Wang, S. (2016). The performance of the SRMR, RMSEA, CFI, and TLI: An examination of sample size, path size, and degrees of freedom. </w:t>
      </w:r>
      <w:r>
        <w:rPr>
          <w:rFonts w:ascii="Times New Roman" w:hAnsi="Times New Roman" w:eastAsia="Times New Roman" w:cs="Times New Roman"/>
          <w:i/>
          <w:smallCaps w:val="0"/>
          <w:color w:val="222222"/>
          <w:sz w:val="24"/>
          <w:szCs w:val="24"/>
          <w:highlight w:val="white"/>
          <w:rtl w:val="0"/>
        </w:rPr>
        <w:t>Journal of Applied Quantitative Methods</w:t>
      </w:r>
      <w:r>
        <w:rPr>
          <w:rFonts w:ascii="Times New Roman" w:hAnsi="Times New Roman" w:eastAsia="Times New Roman" w:cs="Times New Roman"/>
          <w:i w:val="0"/>
          <w:smallCaps w:val="0"/>
          <w:color w:val="222222"/>
          <w:sz w:val="24"/>
          <w:szCs w:val="24"/>
          <w:highlight w:val="white"/>
          <w:rtl w:val="0"/>
        </w:rPr>
        <w:t>, </w:t>
      </w:r>
      <w:r>
        <w:rPr>
          <w:rFonts w:ascii="Times New Roman" w:hAnsi="Times New Roman" w:eastAsia="Times New Roman" w:cs="Times New Roman"/>
          <w:i/>
          <w:smallCaps w:val="0"/>
          <w:color w:val="222222"/>
          <w:sz w:val="24"/>
          <w:szCs w:val="24"/>
          <w:highlight w:val="white"/>
          <w:rtl w:val="0"/>
        </w:rPr>
        <w:t>11</w:t>
      </w:r>
      <w:r>
        <w:rPr>
          <w:rFonts w:ascii="Times New Roman" w:hAnsi="Times New Roman" w:eastAsia="Times New Roman" w:cs="Times New Roman"/>
          <w:i w:val="0"/>
          <w:smallCaps w:val="0"/>
          <w:color w:val="222222"/>
          <w:sz w:val="24"/>
          <w:szCs w:val="24"/>
          <w:highlight w:val="white"/>
          <w:rtl w:val="0"/>
        </w:rPr>
        <w:t>(3), 31-39.</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Theodorakis Y, Goudas M, Papaioannou A, Eds. Book of long papers, 12th European Congress of Sport Psychology; 2007: Halkidiki, Greece: FEPSAC 2007; pp. 57-60.</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Tilp, M., &amp; Thaller, S. (2020). Covid-19 has turned home-advantage into home-disadvantage in the German Soccer Bundesliga. Frontiers in Sports and Active Living, 2, 165</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Tucker, W., Mellalieu, D. S., James, N., &amp; Taylor, B. J. (2005). Game location effects in professional soccer: A case study. International Journal of Performance Analysis in Sport, 5(2), 23-35.</w:t>
      </w:r>
    </w:p>
    <w:p>
      <w:pPr>
        <w:numPr>
          <w:ilvl w:val="0"/>
          <w:numId w:val="5"/>
        </w:numPr>
        <w:spacing w:line="360" w:lineRule="auto"/>
        <w:ind w:left="0" w:firstLine="0"/>
        <w:rPr>
          <w:rFonts w:ascii="Times New Roman" w:hAnsi="Times New Roman" w:eastAsia="Times New Roman" w:cs="Times New Roman"/>
          <w:color w:val="ED7D31"/>
          <w:sz w:val="24"/>
          <w:szCs w:val="24"/>
        </w:rPr>
      </w:pPr>
      <w:r>
        <w:rPr>
          <w:rFonts w:ascii="Times New Roman" w:hAnsi="Times New Roman" w:eastAsia="Times New Roman" w:cs="Times New Roman"/>
          <w:sz w:val="24"/>
          <w:szCs w:val="24"/>
          <w:rtl w:val="0"/>
        </w:rPr>
        <w:t>Unkelbach, C., &amp; Memmert, D. (2010). Crowd noise as a cue in referee decisions contributes to the home advantage. Journal of Sport and Exercise Psychology, 32(4), 483-498.</w:t>
      </w:r>
    </w:p>
    <w:p>
      <w:pPr>
        <w:numPr>
          <w:ilvl w:val="0"/>
          <w:numId w:val="5"/>
        </w:numPr>
        <w:spacing w:line="360" w:lineRule="auto"/>
        <w:ind w:left="0" w:firstLine="0"/>
        <w:rPr>
          <w:rFonts w:ascii="Times New Roman" w:hAnsi="Times New Roman" w:eastAsia="Times New Roman" w:cs="Times New Roman"/>
          <w:color w:val="ED7D31"/>
          <w:sz w:val="24"/>
          <w:szCs w:val="24"/>
        </w:rPr>
      </w:pPr>
      <w:r>
        <w:rPr>
          <w:rFonts w:ascii="Times New Roman" w:hAnsi="Times New Roman" w:eastAsia="Times New Roman" w:cs="Times New Roman"/>
          <w:color w:val="222222"/>
          <w:sz w:val="24"/>
          <w:szCs w:val="24"/>
          <w:highlight w:val="white"/>
          <w:rtl w:val="0"/>
        </w:rPr>
        <w:t>van de Ven, N. (2016). Does Player Age Affect the Home Advantage? Coaches’ Perceptions and Data from Professional Football.</w:t>
      </w:r>
    </w:p>
    <w:p>
      <w:pPr>
        <w:numPr>
          <w:ilvl w:val="0"/>
          <w:numId w:val="5"/>
        </w:numPr>
        <w:spacing w:line="360" w:lineRule="auto"/>
        <w:ind w:left="0" w:firstLine="0"/>
        <w:rPr>
          <w:rFonts w:ascii="Times New Roman" w:hAnsi="Times New Roman" w:eastAsia="Times New Roman" w:cs="Times New Roman"/>
          <w:color w:val="ED7D31"/>
          <w:sz w:val="24"/>
          <w:szCs w:val="24"/>
        </w:rPr>
      </w:pPr>
      <w:r>
        <w:rPr>
          <w:rFonts w:ascii="Times New Roman" w:hAnsi="Times New Roman" w:eastAsia="Times New Roman" w:cs="Times New Roman"/>
          <w:i w:val="0"/>
          <w:smallCaps w:val="0"/>
          <w:color w:val="222222"/>
          <w:sz w:val="24"/>
          <w:szCs w:val="24"/>
          <w:highlight w:val="white"/>
          <w:rtl w:val="0"/>
        </w:rPr>
        <w:t>Vittinghoff, E., Glidden, D. V., Shiboski, S. C., &amp; McCulloch, C. E. (2011). </w:t>
      </w:r>
      <w:r>
        <w:rPr>
          <w:rFonts w:ascii="Times New Roman" w:hAnsi="Times New Roman" w:eastAsia="Times New Roman" w:cs="Times New Roman"/>
          <w:i/>
          <w:smallCaps w:val="0"/>
          <w:color w:val="222222"/>
          <w:sz w:val="24"/>
          <w:szCs w:val="24"/>
          <w:highlight w:val="white"/>
          <w:rtl w:val="0"/>
        </w:rPr>
        <w:t>Regression methods in biostatistics: linear, logistic, survival, and repeated measures models</w:t>
      </w:r>
      <w:r>
        <w:rPr>
          <w:rFonts w:ascii="Times New Roman" w:hAnsi="Times New Roman" w:eastAsia="Times New Roman" w:cs="Times New Roman"/>
          <w:i w:val="0"/>
          <w:smallCaps w:val="0"/>
          <w:color w:val="222222"/>
          <w:sz w:val="24"/>
          <w:szCs w:val="24"/>
          <w:highlight w:val="white"/>
          <w:rtl w:val="0"/>
        </w:rPr>
        <w:t>. Springer Science &amp; Business Media.</w:t>
      </w:r>
    </w:p>
    <w:p>
      <w:pPr>
        <w:numPr>
          <w:ilvl w:val="0"/>
          <w:numId w:val="5"/>
        </w:numPr>
        <w:spacing w:line="360" w:lineRule="auto"/>
        <w:ind w:left="0" w:firstLine="0"/>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highlight w:val="white"/>
          <w:rtl w:val="0"/>
        </w:rPr>
        <w:t>Wetzel, H. A., Hattula, S., Hammerschmidt, M., &amp; van Heerde, H. J. (2018). Building and leveraging sports brands: evidence from 50 years of German professional soccer. </w:t>
      </w:r>
      <w:r>
        <w:rPr>
          <w:rFonts w:ascii="Times New Roman" w:hAnsi="Times New Roman" w:eastAsia="Times New Roman" w:cs="Times New Roman"/>
          <w:i/>
          <w:color w:val="222222"/>
          <w:sz w:val="24"/>
          <w:szCs w:val="24"/>
          <w:highlight w:val="white"/>
          <w:rtl w:val="0"/>
        </w:rPr>
        <w:t>Journal of the Academy of Marketing Science</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i/>
          <w:color w:val="222222"/>
          <w:sz w:val="24"/>
          <w:szCs w:val="24"/>
          <w:highlight w:val="white"/>
          <w:rtl w:val="0"/>
        </w:rPr>
        <w:t>46</w:t>
      </w:r>
      <w:r>
        <w:rPr>
          <w:rFonts w:ascii="Times New Roman" w:hAnsi="Times New Roman" w:eastAsia="Times New Roman" w:cs="Times New Roman"/>
          <w:color w:val="222222"/>
          <w:sz w:val="24"/>
          <w:szCs w:val="24"/>
          <w:highlight w:val="white"/>
          <w:rtl w:val="0"/>
        </w:rPr>
        <w:t>(4), 591-611.</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pStyle w:val="2"/>
        <w:tabs>
          <w:tab w:val="left" w:pos="550"/>
          <w:tab w:val="left" w:pos="551"/>
        </w:tabs>
        <w:spacing w:before="58" w:line="360" w:lineRule="auto"/>
        <w:jc w:val="left"/>
        <w:rPr>
          <w:rFonts w:ascii="Times New Roman" w:hAnsi="Times New Roman" w:eastAsia="Times New Roman" w:cs="Times New Roman"/>
          <w:color w:val="2D74B5"/>
          <w:sz w:val="32"/>
          <w:szCs w:val="32"/>
        </w:rPr>
      </w:pPr>
      <w:bookmarkStart w:id="32" w:name="_heading=h.3o7alnk" w:colFirst="0" w:colLast="0"/>
      <w:bookmarkEnd w:id="32"/>
      <w:r>
        <w:rPr>
          <w:rFonts w:ascii="Times New Roman" w:hAnsi="Times New Roman" w:eastAsia="Times New Roman" w:cs="Times New Roman"/>
          <w:color w:val="2D74B5"/>
          <w:sz w:val="32"/>
          <w:szCs w:val="32"/>
          <w:rtl w:val="0"/>
        </w:rPr>
        <w:t>7. Appendix</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Appendix 1a:</w:t>
      </w:r>
    </w:p>
    <w:tbl>
      <w:tblPr>
        <w:tblStyle w:val="45"/>
        <w:tblW w:w="9178"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gridSpan w:val="9"/>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Summary Statistics total sample</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sz w:val="20"/>
                <w:szCs w:val="20"/>
                <w:rtl w:val="0"/>
              </w:rPr>
              <w:t>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Mean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SD</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Min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Pctl(25)</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Median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Pctl(75)</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Max</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89" w:hRule="atLeast"/>
        </w:trPr>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b w:val="0"/>
                <w:i w:val="0"/>
                <w:sz w:val="20"/>
                <w:szCs w:val="20"/>
              </w:rPr>
            </w:pPr>
            <w:r>
              <w:rPr>
                <w:rFonts w:ascii="Times New Roman" w:hAnsi="Times New Roman" w:eastAsia="Times New Roman" w:cs="Times New Roman"/>
                <w:b w:val="0"/>
                <w:i w:val="0"/>
                <w:sz w:val="20"/>
                <w:szCs w:val="20"/>
                <w:rtl w:val="0"/>
              </w:rPr>
              <w:t>Goal Difference</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0.292</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1.846</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000000" w:sz="4" w:space="0"/>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89" w:hRule="atLeast"/>
        </w:trPr>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Points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0.365</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2.571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1"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Foreigners Share Difference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0.213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-0.752</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-0.139</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0.139</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0.752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1"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Age Difference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1.573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-1.100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7"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Occupancy Rate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0.713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0.227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0.558</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0.763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0.911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89" w:hRule="atLeast"/>
        </w:trPr>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Average Attendance(1000’s)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24.18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18.03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10.51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19.23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35.19</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1"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Foul Difference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0.108</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5.243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24</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7"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Yellow Card Difference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0.185</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1.747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65" w:hRule="atLeast"/>
        </w:trPr>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Red Card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0.026</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0.456</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65"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Rating Difference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0.101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15.63</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-58.31</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-9.64</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0.24</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9.80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62.27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0" w:hRule="atLeast"/>
        </w:trPr>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Importance Difference</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8,054</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1.095</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32.10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-16.78</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0.10</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19.48</w:t>
            </w:r>
          </w:p>
        </w:tc>
        <w:tc>
          <w:tcPr>
            <w:tcBorders>
              <w:top w:val="nil"/>
              <w:left w:val="nil"/>
              <w:bottom w:val="single" w:color="000000" w:sz="4" w:space="0"/>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68"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goals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1.542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1.303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0"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goals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1.179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shots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12.946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5.165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shots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10.835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4.668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45</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shots on target</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4.899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2.640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shots on target</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4.097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2.398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fouls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12.970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4.184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fouls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13.078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4.277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34</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corners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5.405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2.972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corners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4.526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2.650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yellow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1.974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1.393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yellow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2.159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red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0.094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0.314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red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0.351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Average age home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26.244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1.457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25.3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26.3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Share of foreigners home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0.175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0.452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0.595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0.940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Average age away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26.244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1.458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22.500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25.300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26.300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27.200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30.400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Share of foreigners away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0.175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0.452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0.595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0.940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Spi rating home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60.012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16.006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21.450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47.000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61.270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71.430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95.750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Spi rating away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59.912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15.994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21.150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46.780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61.110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71.250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95.470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Importance rating home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8,054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33.614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24.951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13.325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30.800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48.900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Importance rating away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8,054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32.519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24.641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12.600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29.200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48.000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Expected goals home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5,999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1.528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0.884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2.020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7.070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Expected goals away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5,999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0.803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0.670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8.270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Expected goals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5,999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0.256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1.299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-8.040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0.240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6.790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Home win percentage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0.436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Away wain percentage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0.314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0.464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Draw percentage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0.251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0.433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Points home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1.557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1.321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Points away team</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1.192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1.286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Percentage of points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0.561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0.429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Percentage of points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0.439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0.429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Corner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4.465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Shots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8.420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6.494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36</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Shots on target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3.793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left"/>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Percentage of points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0.122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r>
    </w:tbl>
    <w:p/>
    <w:p/>
    <w:p/>
    <w:p/>
    <w:p/>
    <w:p/>
    <w:p/>
    <w:p/>
    <w:p/>
    <w:p/>
    <w:p/>
    <w:p/>
    <w:p/>
    <w:p/>
    <w:p/>
    <w:p/>
    <w:p/>
    <w:p/>
    <w:p/>
    <w:p/>
    <w:p/>
    <w:p/>
    <w:p/>
    <w:p/>
    <w:p/>
    <w:p/>
    <w:p/>
    <w:p/>
    <w:p/>
    <w:p/>
    <w:p/>
    <w:p/>
    <w:p/>
    <w:p/>
    <w:p/>
    <w:p/>
    <w:p/>
    <w:p/>
    <w:p/>
    <w:p/>
    <w:p/>
    <w:p/>
    <w:p/>
    <w:p/>
    <w:p/>
    <w:p/>
    <w:p/>
    <w:p/>
    <w:p/>
    <w:p/>
    <w:p/>
    <w:p/>
    <w:p/>
    <w:p/>
    <w:p/>
    <w:sdt>
      <w:sdtPr>
        <w:tag w:val="goog_rdk_259"/>
        <w:id w:val="0"/>
      </w:sdtPr>
      <w:sdtContent>
        <w:p>
          <w:pPr>
            <w:spacing w:line="360" w:lineRule="auto"/>
            <w:rPr>
              <w:rFonts w:ascii="Times New Roman" w:hAnsi="Times New Roman" w:eastAsia="Times New Roman" w:cs="Times New Roman"/>
              <w:b/>
              <w:sz w:val="24"/>
              <w:szCs w:val="24"/>
              <w:rPrChange w:id="57" w:author="alanr" w:date="2021-05-19T07:11:45Z">
                <w:rPr>
                  <w:rFonts w:ascii="Times New Roman" w:hAnsi="Times New Roman" w:eastAsia="Times New Roman" w:cs="Times New Roman"/>
                  <w:sz w:val="24"/>
                  <w:szCs w:val="24"/>
                </w:rPr>
              </w:rPrChange>
            </w:rPr>
          </w:pPr>
          <w:sdt>
            <w:sdtPr>
              <w:tag w:val="goog_rdk_258"/>
              <w:id w:val="0"/>
            </w:sdtPr>
            <w:sdtContent>
              <w:r>
                <w:rPr>
                  <w:rFonts w:ascii="Times New Roman" w:hAnsi="Times New Roman" w:eastAsia="Times New Roman" w:cs="Times New Roman"/>
                  <w:b/>
                  <w:sz w:val="24"/>
                  <w:szCs w:val="24"/>
                  <w:rtl w:val="0"/>
                  <w:rPrChange w:id="58" w:author="alanr" w:date="2021-05-19T07:11:45Z">
                    <w:rPr>
                      <w:rFonts w:ascii="Times New Roman" w:hAnsi="Times New Roman" w:eastAsia="Times New Roman" w:cs="Times New Roman"/>
                      <w:sz w:val="24"/>
                      <w:szCs w:val="24"/>
                    </w:rPr>
                  </w:rPrChange>
                </w:rPr>
                <w:t>Appendix 1b</w:t>
              </w:r>
            </w:sdtContent>
          </w:sdt>
        </w:p>
      </w:sdtContent>
    </w:sdt>
    <w:tbl>
      <w:tblPr>
        <w:tblStyle w:val="46"/>
        <w:tblW w:w="9128"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gridSpan w:val="9"/>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Summary Statistics pre-covid matches</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sz w:val="20"/>
                <w:szCs w:val="20"/>
                <w:rtl w:val="0"/>
              </w:rPr>
              <w:t>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Mean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SD</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Min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Pctl(25)</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Median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Pctl(75)</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Max</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93" w:hRule="atLeast"/>
        </w:trPr>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goals</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1.584</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1.321</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01" w:hRule="atLeast"/>
        </w:trPr>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way goals</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1.222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1.176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53"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H</w:t>
            </w:r>
            <w:r>
              <w:rPr>
                <w:rFonts w:ascii="Times New Roman" w:hAnsi="Times New Roman" w:eastAsia="Times New Roman" w:cs="Times New Roman"/>
                <w:i w:val="0"/>
                <w:smallCaps w:val="0"/>
                <w:color w:val="000000"/>
                <w:sz w:val="20"/>
                <w:szCs w:val="20"/>
                <w:rtl w:val="0"/>
              </w:rPr>
              <w:t>ome shots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13.344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5.217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29"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way shots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10.783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4.623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34</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1"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H</w:t>
            </w:r>
            <w:r>
              <w:rPr>
                <w:rFonts w:ascii="Times New Roman" w:hAnsi="Times New Roman" w:eastAsia="Times New Roman" w:cs="Times New Roman"/>
                <w:i w:val="0"/>
                <w:smallCaps w:val="0"/>
                <w:color w:val="000000"/>
                <w:sz w:val="20"/>
                <w:szCs w:val="20"/>
                <w:rtl w:val="0"/>
              </w:rPr>
              <w:t>ome shots on target</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5.058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2.666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7" w:hRule="atLeast"/>
        </w:trPr>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shots on target</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4.096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2.386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29"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fouls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12.873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4.237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89"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fouls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13.166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4.349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34</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7" w:hRule="atLeast"/>
        </w:trPr>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corners</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5.605</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3.012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29"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corners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4.533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2.627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12"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yellow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1.961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68"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yellow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2.262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1.432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0"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red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0.093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red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0.127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0.357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verage age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26.201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1.453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F</w:t>
            </w:r>
            <w:r>
              <w:rPr>
                <w:rFonts w:ascii="Times New Roman" w:hAnsi="Times New Roman" w:eastAsia="Times New Roman" w:cs="Times New Roman"/>
                <w:i w:val="0"/>
                <w:smallCaps w:val="0"/>
                <w:color w:val="000000"/>
                <w:sz w:val="20"/>
                <w:szCs w:val="20"/>
                <w:rtl w:val="0"/>
              </w:rPr>
              <w:t xml:space="preserve">oreigners share home </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0.567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0.176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0.438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0.593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0.940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Average attendance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24.416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17.852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1.969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10.897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19.369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35.191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81.171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Occupancy rate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0.724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0.219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0.783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verage age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26.202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1.452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22.500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27.200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30.400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F</w:t>
            </w:r>
            <w:r>
              <w:rPr>
                <w:rFonts w:ascii="Times New Roman" w:hAnsi="Times New Roman" w:eastAsia="Times New Roman" w:cs="Times New Roman"/>
                <w:i w:val="0"/>
                <w:smallCaps w:val="0"/>
                <w:color w:val="000000"/>
                <w:sz w:val="20"/>
                <w:szCs w:val="20"/>
                <w:rtl w:val="0"/>
              </w:rPr>
              <w:t>oreigners share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0.566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0.438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0.593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0.940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S</w:t>
            </w:r>
            <w:r>
              <w:rPr>
                <w:rFonts w:ascii="Times New Roman" w:hAnsi="Times New Roman" w:eastAsia="Times New Roman" w:cs="Times New Roman"/>
                <w:i w:val="0"/>
                <w:smallCaps w:val="0"/>
                <w:color w:val="000000"/>
                <w:sz w:val="20"/>
                <w:szCs w:val="20"/>
                <w:rtl w:val="0"/>
              </w:rPr>
              <w:t>pi rating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60.391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15.698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21.450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48.090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61.620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71.370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95.750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S</w:t>
            </w:r>
            <w:r>
              <w:rPr>
                <w:rFonts w:ascii="Times New Roman" w:hAnsi="Times New Roman" w:eastAsia="Times New Roman" w:cs="Times New Roman"/>
                <w:i w:val="0"/>
                <w:smallCaps w:val="0"/>
                <w:color w:val="000000"/>
                <w:sz w:val="20"/>
                <w:szCs w:val="20"/>
                <w:rtl w:val="0"/>
              </w:rPr>
              <w:t>pi rating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60.272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15.666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21.150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47.670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61.510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71.150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95.470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I</w:t>
            </w:r>
            <w:r>
              <w:rPr>
                <w:rFonts w:ascii="Times New Roman" w:hAnsi="Times New Roman" w:eastAsia="Times New Roman" w:cs="Times New Roman"/>
                <w:i w:val="0"/>
                <w:smallCaps w:val="0"/>
                <w:color w:val="000000"/>
                <w:sz w:val="20"/>
                <w:szCs w:val="20"/>
                <w:rtl w:val="0"/>
              </w:rPr>
              <w:t>mportance rating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33.891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24.583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14.775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31.200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48.700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I</w:t>
            </w:r>
            <w:r>
              <w:rPr>
                <w:rFonts w:ascii="Times New Roman" w:hAnsi="Times New Roman" w:eastAsia="Times New Roman" w:cs="Times New Roman"/>
                <w:i w:val="0"/>
                <w:smallCaps w:val="0"/>
                <w:color w:val="000000"/>
                <w:sz w:val="20"/>
                <w:szCs w:val="20"/>
                <w:rtl w:val="0"/>
              </w:rPr>
              <w:t>mportance rating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32.883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24.330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13.700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29.800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47.700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E</w:t>
            </w:r>
            <w:r>
              <w:rPr>
                <w:rFonts w:ascii="Times New Roman" w:hAnsi="Times New Roman" w:eastAsia="Times New Roman" w:cs="Times New Roman"/>
                <w:i w:val="0"/>
                <w:smallCaps w:val="0"/>
                <w:color w:val="000000"/>
                <w:sz w:val="20"/>
                <w:szCs w:val="20"/>
                <w:rtl w:val="0"/>
              </w:rPr>
              <w:t>xpected goals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3,665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1.569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0.877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2.060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7.070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E</w:t>
            </w:r>
            <w:r>
              <w:rPr>
                <w:rFonts w:ascii="Times New Roman" w:hAnsi="Times New Roman" w:eastAsia="Times New Roman" w:cs="Times New Roman"/>
                <w:i w:val="0"/>
                <w:smallCaps w:val="0"/>
                <w:color w:val="000000"/>
                <w:sz w:val="20"/>
                <w:szCs w:val="20"/>
                <w:rtl w:val="0"/>
              </w:rPr>
              <w:t>xpected goals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3,665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0.789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0.660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1.690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5.900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Yellow card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1.755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Rating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15.664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-58.310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-9.280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9.670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62.270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Expected goals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3,665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1.273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-5.340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6.790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Age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1.574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Red card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0.034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0.461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Importance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31.979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-16.900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19.025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home wins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0.498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away wins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0.299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0.458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draws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0.247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0.431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H</w:t>
            </w:r>
            <w:r>
              <w:rPr>
                <w:rFonts w:ascii="Times New Roman" w:hAnsi="Times New Roman" w:eastAsia="Times New Roman" w:cs="Times New Roman"/>
                <w:i w:val="0"/>
                <w:smallCaps w:val="0"/>
                <w:color w:val="000000"/>
                <w:sz w:val="20"/>
                <w:szCs w:val="20"/>
                <w:rtl w:val="0"/>
              </w:rPr>
              <w:t>ome points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1.609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1.321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way points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1.145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Goal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0.362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1.858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Points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0.464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2.562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Foul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0.293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5.255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Foreigners share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-0.139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0.144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0.752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Percentage points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0.427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points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0.423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0.427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Corner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4.481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Shots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8.812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6.531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34</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90"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Shots on target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0.961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3.804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Percentage points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5,141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0.155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0.854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bl>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261"/>
        <w:id w:val="0"/>
      </w:sdtPr>
      <w:sdtContent>
        <w:p>
          <w:pPr>
            <w:spacing w:line="360" w:lineRule="auto"/>
            <w:rPr>
              <w:rFonts w:ascii="Times New Roman" w:hAnsi="Times New Roman" w:eastAsia="Times New Roman" w:cs="Times New Roman"/>
              <w:b/>
              <w:sz w:val="24"/>
              <w:szCs w:val="24"/>
              <w:rPrChange w:id="59" w:author="alanr" w:date="2021-05-19T07:11:28Z">
                <w:rPr>
                  <w:rFonts w:ascii="Times New Roman" w:hAnsi="Times New Roman" w:eastAsia="Times New Roman" w:cs="Times New Roman"/>
                  <w:sz w:val="24"/>
                  <w:szCs w:val="24"/>
                </w:rPr>
              </w:rPrChange>
            </w:rPr>
          </w:pPr>
          <w:sdt>
            <w:sdtPr>
              <w:tag w:val="goog_rdk_260"/>
              <w:id w:val="0"/>
            </w:sdtPr>
            <w:sdtContent>
              <w:r>
                <w:rPr>
                  <w:rFonts w:ascii="Times New Roman" w:hAnsi="Times New Roman" w:eastAsia="Times New Roman" w:cs="Times New Roman"/>
                  <w:b/>
                  <w:sz w:val="24"/>
                  <w:szCs w:val="24"/>
                  <w:rtl w:val="0"/>
                  <w:rPrChange w:id="60" w:author="alanr" w:date="2021-05-19T07:11:28Z">
                    <w:rPr>
                      <w:rFonts w:ascii="Times New Roman" w:hAnsi="Times New Roman" w:eastAsia="Times New Roman" w:cs="Times New Roman"/>
                      <w:sz w:val="24"/>
                      <w:szCs w:val="24"/>
                    </w:rPr>
                  </w:rPrChange>
                </w:rPr>
                <w:t>Appendix 1c</w:t>
              </w:r>
            </w:sdtContent>
          </w:sdt>
        </w:p>
      </w:sdtContent>
    </w:sdt>
    <w:tbl>
      <w:tblPr>
        <w:tblStyle w:val="47"/>
        <w:tblW w:w="9128"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gridSpan w:val="9"/>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Summary Statistics covid matches</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sz w:val="20"/>
                <w:szCs w:val="20"/>
                <w:rtl w:val="0"/>
              </w:rPr>
              <w:t>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Mean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SD</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Min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Pctl(25)</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Median</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Pctl(75)</w:t>
            </w:r>
          </w:p>
        </w:tc>
        <w:tc>
          <w:tcPr>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left"/>
              <w:rPr>
                <w:rFonts w:ascii="Times New Roman" w:hAnsi="Times New Roman" w:eastAsia="Times New Roman" w:cs="Times New Roman"/>
                <w:b/>
                <w:i w:val="0"/>
                <w:sz w:val="20"/>
                <w:szCs w:val="20"/>
              </w:rPr>
            </w:pPr>
            <w:r>
              <w:rPr>
                <w:rFonts w:ascii="Times New Roman" w:hAnsi="Times New Roman" w:eastAsia="Times New Roman" w:cs="Times New Roman"/>
                <w:b/>
                <w:i w:val="0"/>
                <w:sz w:val="20"/>
                <w:szCs w:val="20"/>
                <w:rtl w:val="0"/>
              </w:rPr>
              <w:t>Max</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1" w:hRule="atLeast"/>
        </w:trPr>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goals</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1.469</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1.269</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single" w:color="000000" w:sz="4" w:space="0"/>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29" w:hRule="atLeast"/>
        </w:trPr>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way goals</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1.299</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1.185</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7"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H</w:t>
            </w:r>
            <w:r>
              <w:rPr>
                <w:rFonts w:ascii="Times New Roman" w:hAnsi="Times New Roman" w:eastAsia="Times New Roman" w:cs="Times New Roman"/>
                <w:i w:val="0"/>
                <w:smallCaps w:val="0"/>
                <w:color w:val="000000"/>
                <w:sz w:val="20"/>
                <w:szCs w:val="20"/>
                <w:rtl w:val="0"/>
              </w:rPr>
              <w:t>ome shots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12.262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5.002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05"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way shots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10.924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4.743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45</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65"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H</w:t>
            </w:r>
            <w:r>
              <w:rPr>
                <w:rFonts w:ascii="Times New Roman" w:hAnsi="Times New Roman" w:eastAsia="Times New Roman" w:cs="Times New Roman"/>
                <w:i w:val="0"/>
                <w:smallCaps w:val="0"/>
                <w:color w:val="000000"/>
                <w:sz w:val="20"/>
                <w:szCs w:val="20"/>
                <w:rtl w:val="0"/>
              </w:rPr>
              <w:t>ome shots on target</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4.627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25" w:hRule="atLeast"/>
        </w:trPr>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shots on target</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4.098</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2.419</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81"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fouls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13.137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4.087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05"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fouls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12.928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4.148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57" w:hRule="atLeast"/>
        </w:trPr>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corners</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5.062</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2.870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w:t>
            </w:r>
          </w:p>
        </w:tc>
        <w:tc>
          <w:tcPr>
            <w:tcBorders>
              <w:top w:val="nil"/>
              <w:left w:val="nil"/>
              <w:bottom w:val="nil"/>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29"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corners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4.514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2.690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16"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yellow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68"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yellow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1.983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1.363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40" w:hRule="atLeast"/>
        </w:trPr>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Home red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0.097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Away red cards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0.108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0.339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verage age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26.319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22.700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25.400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27.200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30.300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F</w:t>
            </w:r>
            <w:r>
              <w:rPr>
                <w:rFonts w:ascii="Times New Roman" w:hAnsi="Times New Roman" w:eastAsia="Times New Roman" w:cs="Times New Roman"/>
                <w:i w:val="0"/>
                <w:smallCaps w:val="0"/>
                <w:color w:val="000000"/>
                <w:sz w:val="20"/>
                <w:szCs w:val="20"/>
                <w:rtl w:val="0"/>
              </w:rPr>
              <w:t xml:space="preserve">oreigners share home </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0.576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0.171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0.606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0.902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Average attendance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23.777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18.313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9.825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18.301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35.191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81.171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Occupancy rate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0.694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0.239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0.536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0.732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0.909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verage age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26.316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22.700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25.400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26.300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27.200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30.300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F</w:t>
            </w:r>
            <w:r>
              <w:rPr>
                <w:rFonts w:ascii="Times New Roman" w:hAnsi="Times New Roman" w:eastAsia="Times New Roman" w:cs="Times New Roman"/>
                <w:i w:val="0"/>
                <w:smallCaps w:val="0"/>
                <w:color w:val="000000"/>
                <w:sz w:val="20"/>
                <w:szCs w:val="20"/>
                <w:rtl w:val="0"/>
              </w:rPr>
              <w:t>oreigners share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0.577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0.171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0.605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0.706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0.902</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S</w:t>
            </w:r>
            <w:r>
              <w:rPr>
                <w:rFonts w:ascii="Times New Roman" w:hAnsi="Times New Roman" w:eastAsia="Times New Roman" w:cs="Times New Roman"/>
                <w:i w:val="0"/>
                <w:smallCaps w:val="0"/>
                <w:color w:val="000000"/>
                <w:sz w:val="20"/>
                <w:szCs w:val="20"/>
                <w:rtl w:val="0"/>
              </w:rPr>
              <w:t>pi rating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59.362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16.504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24.210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45.130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60.425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71.692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95.610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S</w:t>
            </w:r>
            <w:r>
              <w:rPr>
                <w:rFonts w:ascii="Times New Roman" w:hAnsi="Times New Roman" w:eastAsia="Times New Roman" w:cs="Times New Roman"/>
                <w:i w:val="0"/>
                <w:smallCaps w:val="0"/>
                <w:color w:val="000000"/>
                <w:sz w:val="20"/>
                <w:szCs w:val="20"/>
                <w:rtl w:val="0"/>
              </w:rPr>
              <w:t>pi rating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59.294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16.526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24.240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44.870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60.405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71.630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95.320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I</w:t>
            </w:r>
            <w:r>
              <w:rPr>
                <w:rFonts w:ascii="Times New Roman" w:hAnsi="Times New Roman" w:eastAsia="Times New Roman" w:cs="Times New Roman"/>
                <w:i w:val="0"/>
                <w:smallCaps w:val="0"/>
                <w:color w:val="000000"/>
                <w:sz w:val="20"/>
                <w:szCs w:val="20"/>
                <w:rtl w:val="0"/>
              </w:rPr>
              <w:t>mportance rating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33.136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25.572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30.200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49.600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I</w:t>
            </w:r>
            <w:r>
              <w:rPr>
                <w:rFonts w:ascii="Times New Roman" w:hAnsi="Times New Roman" w:eastAsia="Times New Roman" w:cs="Times New Roman"/>
                <w:i w:val="0"/>
                <w:smallCaps w:val="0"/>
                <w:color w:val="000000"/>
                <w:sz w:val="20"/>
                <w:szCs w:val="20"/>
                <w:rtl w:val="0"/>
              </w:rPr>
              <w:t>mportance rating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31.892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25.161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10.600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28.150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48.400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E</w:t>
            </w:r>
            <w:r>
              <w:rPr>
                <w:rFonts w:ascii="Times New Roman" w:hAnsi="Times New Roman" w:eastAsia="Times New Roman" w:cs="Times New Roman"/>
                <w:i w:val="0"/>
                <w:smallCaps w:val="0"/>
                <w:color w:val="000000"/>
                <w:sz w:val="20"/>
                <w:szCs w:val="20"/>
                <w:rtl w:val="0"/>
              </w:rPr>
              <w:t>xpected goals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2,334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1.464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0.891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0.800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6.190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E</w:t>
            </w:r>
            <w:r>
              <w:rPr>
                <w:rFonts w:ascii="Times New Roman" w:hAnsi="Times New Roman" w:eastAsia="Times New Roman" w:cs="Times New Roman"/>
                <w:i w:val="0"/>
                <w:smallCaps w:val="0"/>
                <w:color w:val="000000"/>
                <w:sz w:val="20"/>
                <w:szCs w:val="20"/>
                <w:rtl w:val="0"/>
              </w:rPr>
              <w:t>xpected goals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2,334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0.824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0.680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8.270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Yellow card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1.714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Rating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0.069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15.561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-53.260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-10.233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57.420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Expected goals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2,334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0.164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1.334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-8.040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0.125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0.990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5.570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Age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1.573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-4.800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4.500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Red card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0.011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0.447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Importance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2,954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1.245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32.330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-16.400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home wins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0.404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0.491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away wins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0.338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0.473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draws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0.258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0.437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H</w:t>
            </w:r>
            <w:r>
              <w:rPr>
                <w:rFonts w:ascii="Times New Roman" w:hAnsi="Times New Roman" w:eastAsia="Times New Roman" w:cs="Times New Roman"/>
                <w:i w:val="0"/>
                <w:smallCaps w:val="0"/>
                <w:color w:val="000000"/>
                <w:sz w:val="20"/>
                <w:szCs w:val="20"/>
                <w:rtl w:val="0"/>
              </w:rPr>
              <w:t>ome points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1.469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1.317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A</w:t>
            </w:r>
            <w:r>
              <w:rPr>
                <w:rFonts w:ascii="Times New Roman" w:hAnsi="Times New Roman" w:eastAsia="Times New Roman" w:cs="Times New Roman"/>
                <w:i w:val="0"/>
                <w:smallCaps w:val="0"/>
                <w:color w:val="000000"/>
                <w:sz w:val="20"/>
                <w:szCs w:val="20"/>
                <w:rtl w:val="0"/>
              </w:rPr>
              <w:t>way points</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1.273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1.298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Goal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0.170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1.821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9</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Points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2.578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Foul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5.207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19</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Foreigners share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0.210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-0.752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-0.139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0.135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0.717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Percentage points home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0.533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color w:val="000000"/>
                <w:sz w:val="20"/>
                <w:szCs w:val="20"/>
                <w:rtl w:val="0"/>
              </w:rPr>
              <w:t>P</w:t>
            </w:r>
            <w:r>
              <w:rPr>
                <w:rFonts w:ascii="Times New Roman" w:hAnsi="Times New Roman" w:eastAsia="Times New Roman" w:cs="Times New Roman"/>
                <w:i w:val="0"/>
                <w:smallCaps w:val="0"/>
                <w:color w:val="000000"/>
                <w:sz w:val="20"/>
                <w:szCs w:val="20"/>
                <w:rtl w:val="0"/>
              </w:rPr>
              <w:t>ercentage points away</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0.467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0.430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1.000</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Corner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0.547</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4.419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17</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Shots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7.748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6.375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8</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36</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Shots on target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0.529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3.760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3</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15</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left"/>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Percentage points difference</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2,996</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0.065</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0.859</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0</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c>
          <w:tcPr>
            <w:tcBorders>
              <w:top w:val="nil"/>
              <w:left w:val="nil"/>
              <w:bottom w:val="single" w:color="000000" w:sz="4" w:space="0"/>
              <w:right w:val="nil"/>
            </w:tcBorders>
            <w:tcMar>
              <w:top w:w="0" w:type="dxa"/>
              <w:left w:w="108" w:type="dxa"/>
              <w:bottom w:w="0" w:type="dxa"/>
              <w:right w:w="108" w:type="dxa"/>
            </w:tcMar>
            <w:vAlign w:val="center"/>
          </w:tcPr>
          <w:p>
            <w:pPr>
              <w:keepNext w:val="0"/>
              <w:keepLines w:val="0"/>
              <w:widowControl/>
              <w:ind w:left="0" w:firstLine="0"/>
              <w:jc w:val="center"/>
              <w:rPr>
                <w:rFonts w:ascii="Times New Roman" w:hAnsi="Times New Roman" w:eastAsia="Times New Roman" w:cs="Times New Roman"/>
                <w:i w:val="0"/>
                <w:smallCaps w:val="0"/>
                <w:color w:val="000000"/>
                <w:sz w:val="20"/>
                <w:szCs w:val="20"/>
              </w:rPr>
            </w:pPr>
            <w:r>
              <w:rPr>
                <w:rFonts w:ascii="Times New Roman" w:hAnsi="Times New Roman" w:eastAsia="Times New Roman" w:cs="Times New Roman"/>
                <w:i w:val="0"/>
                <w:smallCaps w:val="0"/>
                <w:color w:val="000000"/>
                <w:sz w:val="20"/>
                <w:szCs w:val="20"/>
                <w:rtl w:val="0"/>
              </w:rPr>
              <w:t>1</w:t>
            </w:r>
          </w:p>
        </w:tc>
      </w:tr>
    </w:tbl>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266"/>
        <w:id w:val="0"/>
      </w:sdtPr>
      <w:sdtContent>
        <w:p>
          <w:pPr>
            <w:spacing w:line="360" w:lineRule="auto"/>
            <w:rPr>
              <w:rFonts w:ascii="Times New Roman" w:hAnsi="Times New Roman" w:eastAsia="Times New Roman" w:cs="Times New Roman"/>
              <w:b/>
              <w:sz w:val="24"/>
              <w:szCs w:val="24"/>
              <w:rPrChange w:id="61" w:author="alanr" w:date="2021-05-19T07:11:19Z">
                <w:rPr>
                  <w:rFonts w:ascii="Times New Roman" w:hAnsi="Times New Roman" w:eastAsia="Times New Roman" w:cs="Times New Roman"/>
                  <w:sz w:val="24"/>
                  <w:szCs w:val="24"/>
                </w:rPr>
              </w:rPrChange>
            </w:rPr>
          </w:pPr>
          <w:sdt>
            <w:sdtPr>
              <w:tag w:val="goog_rdk_262"/>
              <w:id w:val="0"/>
            </w:sdtPr>
            <w:sdtContent>
              <w:r>
                <w:rPr>
                  <w:rFonts w:ascii="Times New Roman" w:hAnsi="Times New Roman" w:eastAsia="Times New Roman" w:cs="Times New Roman"/>
                  <w:b/>
                  <w:sz w:val="24"/>
                  <w:szCs w:val="24"/>
                  <w:rtl w:val="0"/>
                  <w:rPrChange w:id="62" w:author="alanr" w:date="2021-05-19T07:11:19Z">
                    <w:rPr>
                      <w:rFonts w:ascii="Times New Roman" w:hAnsi="Times New Roman" w:eastAsia="Times New Roman" w:cs="Times New Roman"/>
                      <w:sz w:val="24"/>
                      <w:szCs w:val="24"/>
                    </w:rPr>
                  </w:rPrChange>
                </w:rPr>
                <w:t xml:space="preserve">Appendix 2a: </w:t>
              </w:r>
            </w:sdtContent>
          </w:sdt>
          <w:sdt>
            <w:sdtPr>
              <w:tag w:val="goog_rdk_263"/>
              <w:id w:val="0"/>
            </w:sdtPr>
            <w:sdtContent>
              <w:sdt>
                <w:sdtPr>
                  <w:tag w:val="goog_rdk_264"/>
                  <w:id w:val="0"/>
                </w:sdtPr>
                <w:sdtContent>
                  <w:ins w:id="63" w:author="alanr" w:date="2021-05-19T07:11:14Z">
                    <w:r>
                      <w:rPr>
                        <w:rFonts w:ascii="Times New Roman" w:hAnsi="Times New Roman" w:eastAsia="Times New Roman" w:cs="Times New Roman"/>
                        <w:b/>
                        <w:sz w:val="24"/>
                        <w:szCs w:val="24"/>
                        <w:rtl w:val="0"/>
                        <w:rPrChange w:id="64" w:author="alanr" w:date="2021-05-19T07:11:19Z">
                          <w:rPr>
                            <w:rFonts w:ascii="Times New Roman" w:hAnsi="Times New Roman" w:eastAsia="Times New Roman" w:cs="Times New Roman"/>
                            <w:sz w:val="24"/>
                            <w:szCs w:val="24"/>
                          </w:rPr>
                        </w:rPrChange>
                      </w:rPr>
                      <w:t>Normality test data</w:t>
                    </w:r>
                  </w:ins>
                </w:sdtContent>
              </w:sdt>
            </w:sdtContent>
          </w:sdt>
          <w:sdt>
            <w:sdtPr>
              <w:tag w:val="goog_rdk_265"/>
              <w:id w:val="0"/>
            </w:sdtPr>
            <w:sdtContent/>
          </w:sdt>
        </w:p>
      </w:sdtContent>
    </w:sdt>
    <w:tbl>
      <w:tblPr>
        <w:tblStyle w:val="48"/>
        <w:tblW w:w="103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769"/>
        <w:gridCol w:w="1428"/>
        <w:gridCol w:w="1824"/>
        <w:gridCol w:w="428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gridSpan w:val="4"/>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Normality 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rPr>
            </w:pP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Test Statistic</w:t>
            </w: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P value</w:t>
            </w: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Alternative Hypothesis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points Home</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794.3</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Points Home</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886.1</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Goals</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306.3</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home Wins</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1494</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Expected goals Home</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71.81</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Shots</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52.31</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Shots on Target</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97.15</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Fouls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31.5</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Red</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2660</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Yellow</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217.6</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points Away</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794.3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 xml:space="preserve">p </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Points Away</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914.8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 xml:space="preserve">p </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Goals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389.3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 xml:space="preserve">p </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Away wins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1734</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Expected goals Away</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85.07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r>
              <w:rPr>
                <w:sz w:val="22"/>
                <w:szCs w:val="22"/>
                <w:rtl w:val="0"/>
              </w:rPr>
              <w:t xml:space="preserve">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Shots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57.83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Shots on Target</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116.9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Yellow</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200.9</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Red</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2514</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Fouls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33.29</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Goal difference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110.8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Foul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12.45</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Red card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1751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Yellow card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111.7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Points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794.3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90" w:hRule="atLeast"/>
        </w:trPr>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Expected goals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5.64</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Variable not normally distributed</w:t>
            </w:r>
          </w:p>
        </w:tc>
      </w:tr>
    </w:tbl>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 xml:space="preserve">Note: test statistic and p-values are calculated using the Anderson darling test for normality, </w:t>
      </w:r>
      <w:r>
        <w:rPr>
          <w:rFonts w:ascii="Times New Roman" w:hAnsi="Times New Roman" w:eastAsia="Times New Roman" w:cs="Times New Roman"/>
          <w:b w:val="0"/>
          <w:sz w:val="16"/>
          <w:szCs w:val="16"/>
          <w:rtl w:val="0"/>
        </w:rPr>
        <w:t xml:space="preserve">Significance levels: </w:t>
      </w:r>
      <w:r>
        <w:rPr>
          <w:rFonts w:ascii="Times New Roman" w:hAnsi="Times New Roman" w:eastAsia="Times New Roman" w:cs="Times New Roman"/>
          <w:b w:val="0"/>
          <w:i/>
          <w:sz w:val="16"/>
          <w:szCs w:val="16"/>
          <w:rtl w:val="0"/>
        </w:rPr>
        <w:t xml:space="preserve">p </w:t>
      </w:r>
      <w:r>
        <w:rPr>
          <w:rFonts w:ascii="Times New Roman" w:hAnsi="Times New Roman" w:eastAsia="Times New Roman" w:cs="Times New Roman"/>
          <w:b w:val="0"/>
          <w:i w:val="0"/>
          <w:sz w:val="16"/>
          <w:szCs w:val="16"/>
          <w:rtl w:val="0"/>
        </w:rPr>
        <w:t xml:space="preserve">&lt; .05* , </w:t>
      </w:r>
      <w:r>
        <w:rPr>
          <w:rFonts w:ascii="Times New Roman" w:hAnsi="Times New Roman" w:eastAsia="Times New Roman" w:cs="Times New Roman"/>
          <w:b w:val="0"/>
          <w:i/>
          <w:sz w:val="16"/>
          <w:szCs w:val="16"/>
          <w:rtl w:val="0"/>
        </w:rPr>
        <w:t xml:space="preserve">p </w:t>
      </w:r>
      <w:r>
        <w:rPr>
          <w:rFonts w:ascii="Times New Roman" w:hAnsi="Times New Roman" w:eastAsia="Times New Roman" w:cs="Times New Roman"/>
          <w:b w:val="0"/>
          <w:i w:val="0"/>
          <w:sz w:val="16"/>
          <w:szCs w:val="16"/>
          <w:rtl w:val="0"/>
        </w:rPr>
        <w:t xml:space="preserve">&lt; .01 **, </w:t>
      </w:r>
      <w:r>
        <w:rPr>
          <w:rFonts w:ascii="Times New Roman" w:hAnsi="Times New Roman" w:eastAsia="Times New Roman" w:cs="Times New Roman"/>
          <w:b w:val="0"/>
          <w:i/>
          <w:sz w:val="16"/>
          <w:szCs w:val="16"/>
          <w:rtl w:val="0"/>
        </w:rPr>
        <w:t>p &lt; .001 ***</w:t>
      </w:r>
    </w:p>
    <w:p>
      <w:pPr>
        <w:spacing w:line="360" w:lineRule="auto"/>
        <w:rPr>
          <w:rFonts w:ascii="Times New Roman" w:hAnsi="Times New Roman" w:eastAsia="Times New Roman" w:cs="Times New Roman"/>
          <w:sz w:val="24"/>
          <w:szCs w:val="24"/>
        </w:rPr>
      </w:pPr>
    </w:p>
    <w:sdt>
      <w:sdtPr>
        <w:tag w:val="goog_rdk_270"/>
        <w:id w:val="0"/>
      </w:sdtPr>
      <w:sdtContent>
        <w:p>
          <w:pPr>
            <w:spacing w:line="360" w:lineRule="auto"/>
            <w:rPr>
              <w:rFonts w:ascii="Times New Roman" w:hAnsi="Times New Roman" w:eastAsia="Times New Roman" w:cs="Times New Roman"/>
              <w:b w:val="0"/>
              <w:sz w:val="24"/>
              <w:szCs w:val="24"/>
              <w:rPrChange w:id="65" w:author="alanr" w:date="2021-05-19T07:11:01Z">
                <w:rPr>
                  <w:rFonts w:ascii="Times New Roman" w:hAnsi="Times New Roman" w:eastAsia="Times New Roman" w:cs="Times New Roman"/>
                  <w:sz w:val="24"/>
                  <w:szCs w:val="24"/>
                </w:rPr>
              </w:rPrChange>
            </w:rPr>
          </w:pPr>
          <w:sdt>
            <w:sdtPr>
              <w:tag w:val="goog_rdk_267"/>
              <w:id w:val="0"/>
            </w:sdtPr>
            <w:sdtContent>
              <w:r>
                <w:rPr>
                  <w:rFonts w:ascii="Times New Roman" w:hAnsi="Times New Roman" w:eastAsia="Times New Roman" w:cs="Times New Roman"/>
                  <w:b/>
                  <w:sz w:val="24"/>
                  <w:szCs w:val="24"/>
                  <w:rtl w:val="0"/>
                  <w:rPrChange w:id="66" w:author="alanr" w:date="2021-05-19T07:10:57Z">
                    <w:rPr>
                      <w:rFonts w:ascii="Times New Roman" w:hAnsi="Times New Roman" w:eastAsia="Times New Roman" w:cs="Times New Roman"/>
                      <w:sz w:val="24"/>
                      <w:szCs w:val="24"/>
                    </w:rPr>
                  </w:rPrChange>
                </w:rPr>
                <w:t>Appendix 2b:</w:t>
              </w:r>
            </w:sdtContent>
          </w:sdt>
          <w:sdt>
            <w:sdtPr>
              <w:tag w:val="goog_rdk_268"/>
              <w:id w:val="0"/>
            </w:sdtPr>
            <w:sdtContent>
              <w:ins w:id="67" w:author="alanr" w:date="2021-05-19T07:10:58Z">
                <w:r>
                  <w:rPr>
                    <w:rFonts w:ascii="Times New Roman" w:hAnsi="Times New Roman" w:eastAsia="Times New Roman" w:cs="Times New Roman"/>
                    <w:b/>
                    <w:sz w:val="24"/>
                    <w:szCs w:val="24"/>
                    <w:rtl w:val="0"/>
                  </w:rPr>
                  <w:t xml:space="preserve"> </w:t>
                </w:r>
              </w:ins>
              <w:ins w:id="68" w:author="alanr" w:date="2021-05-19T07:10:58Z">
                <w:r>
                  <w:rPr>
                    <w:rFonts w:ascii="Times New Roman" w:hAnsi="Times New Roman" w:eastAsia="Times New Roman" w:cs="Times New Roman"/>
                    <w:b w:val="0"/>
                    <w:sz w:val="24"/>
                    <w:szCs w:val="24"/>
                    <w:rtl w:val="0"/>
                  </w:rPr>
                  <w:t>Significance tests pre and post covid</w:t>
                </w:r>
              </w:ins>
            </w:sdtContent>
          </w:sdt>
          <w:sdt>
            <w:sdtPr>
              <w:tag w:val="goog_rdk_269"/>
              <w:id w:val="0"/>
            </w:sdtPr>
            <w:sdtContent/>
          </w:sdt>
        </w:p>
      </w:sdtContent>
    </w:sdt>
    <w:tbl>
      <w:tblPr>
        <w:tblStyle w:val="49"/>
        <w:tblW w:w="10374"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gridSpan w:val="5"/>
            <w:tcBorders>
              <w:top w:val="nil"/>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sz w:val="22"/>
                <w:szCs w:val="22"/>
              </w:rPr>
            </w:pPr>
            <w:r>
              <w:rPr>
                <w:rFonts w:ascii="Times New Roman" w:hAnsi="Times New Roman" w:eastAsia="Times New Roman" w:cs="Times New Roman"/>
                <w:b/>
                <w:sz w:val="22"/>
                <w:szCs w:val="22"/>
                <w:rtl w:val="0"/>
              </w:rPr>
              <w:t>Significance test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Test Statistic</w:t>
            </w: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Tie factor</w:t>
            </w: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 value</w:t>
            </w:r>
          </w:p>
        </w:tc>
        <w:tc>
          <w:tcPr>
            <w:tcBorders>
              <w:top w:val="single" w:color="000000" w:sz="4" w:space="0"/>
              <w:left w:val="nil"/>
              <w:bottom w:val="single" w:color="000000" w:sz="4" w:space="0"/>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Alternative hypothesis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324" w:hRule="atLeast"/>
        </w:trPr>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points Home</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.5282 </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.8707</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single" w:color="000000" w:sz="4" w:space="0"/>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Points Home</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.5282        </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.8707</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Goals</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.5244         </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.9367</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home Wins</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330"/>
              <w:jc w:val="both"/>
              <w:rPr>
                <w:rFonts w:ascii="Times New Roman" w:hAnsi="Times New Roman" w:eastAsia="Times New Roman" w:cs="Times New Roman"/>
                <w:sz w:val="22"/>
                <w:szCs w:val="22"/>
                <w:vertAlign w:val="superscript"/>
              </w:rPr>
            </w:pPr>
            <w:r>
              <w:rPr>
                <w:rFonts w:ascii="Times New Roman" w:hAnsi="Times New Roman" w:eastAsia="Times New Roman" w:cs="Times New Roman"/>
                <w:sz w:val="22"/>
                <w:szCs w:val="22"/>
                <w:rtl w:val="0"/>
              </w:rPr>
              <w:t>74.252</w:t>
            </w:r>
            <w:r>
              <w:rPr>
                <w:rFonts w:ascii="Times New Roman" w:hAnsi="Times New Roman" w:eastAsia="Times New Roman" w:cs="Times New Roman"/>
                <w:sz w:val="22"/>
                <w:szCs w:val="22"/>
                <w:vertAlign w:val="superscript"/>
                <w:rtl w:val="0"/>
              </w:rPr>
              <w:t>1</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Expected goals Home</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.5406</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90" w:hRule="atLeast"/>
        </w:trPr>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Shots</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.5605         </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.9962</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Shots on Target</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.5462         </w:t>
            </w:r>
          </w:p>
        </w:tc>
        <w:tc>
          <w:tcPr>
            <w:tcBorders>
              <w:top w:val="nil"/>
              <w:left w:val="nil"/>
              <w:bottom w:val="nil"/>
              <w:right w:val="nil"/>
            </w:tcBorders>
            <w:tcMar>
              <w:top w:w="0" w:type="dxa"/>
              <w:left w:w="108" w:type="dxa"/>
              <w:bottom w:w="0" w:type="dxa"/>
              <w:right w:w="108" w:type="dxa"/>
            </w:tcMar>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.9854</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Fouls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.4802</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.9946</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.0028 </w:t>
            </w:r>
            <w:r>
              <w:rPr>
                <w:sz w:val="22"/>
                <w:szCs w:val="22"/>
                <w:rtl w:val="0"/>
              </w:rPr>
              <w:t>*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Red</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.4977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.2412</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w:t>
            </w:r>
            <w:r>
              <w:rPr>
                <w:sz w:val="22"/>
                <w:szCs w:val="22"/>
                <w:rtl w:val="0"/>
              </w:rPr>
              <w:t>.4763</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Home Yellow</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.4915</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.9508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.1898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points Away</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.4718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.8707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 xml:space="preserve">p </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Points Away</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.4718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.8707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 xml:space="preserve">p </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Goals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.4791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.9191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 xml:space="preserve">p </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Percentage Away wins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vertAlign w:val="superscript"/>
              </w:rPr>
            </w:pPr>
            <w:r>
              <w:rPr>
                <w:rFonts w:ascii="Times New Roman" w:hAnsi="Times New Roman" w:eastAsia="Times New Roman" w:cs="Times New Roman"/>
                <w:sz w:val="22"/>
                <w:szCs w:val="22"/>
                <w:rtl w:val="0"/>
              </w:rPr>
              <w:t xml:space="preserve"> 74.252</w:t>
            </w:r>
            <w:r>
              <w:rPr>
                <w:rFonts w:ascii="Times New Roman" w:hAnsi="Times New Roman" w:eastAsia="Times New Roman" w:cs="Times New Roman"/>
                <w:sz w:val="22"/>
                <w:szCs w:val="22"/>
                <w:vertAlign w:val="superscript"/>
                <w:rtl w:val="0"/>
              </w:rPr>
              <w:t>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Expected goals Away</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.4846</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.04</w:t>
            </w:r>
            <w:r>
              <w:rPr>
                <w:sz w:val="22"/>
                <w:szCs w:val="22"/>
                <w:rtl w:val="0"/>
              </w:rPr>
              <w:t xml:space="preserve"> *</w:t>
            </w:r>
            <w:r>
              <w:rPr>
                <w:rFonts w:ascii="Times New Roman" w:hAnsi="Times New Roman" w:eastAsia="Times New Roman" w:cs="Times New Roman"/>
                <w:sz w:val="22"/>
                <w:szCs w:val="22"/>
                <w:rtl w:val="0"/>
              </w:rPr>
              <w:t xml:space="preserve"> </w:t>
            </w:r>
            <w:r>
              <w:rPr>
                <w:sz w:val="22"/>
                <w:szCs w:val="22"/>
                <w:rtl w:val="0"/>
              </w:rPr>
              <w:t xml:space="preserve">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Shots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.4918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.9954</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Shots on Target</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33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.5016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.9819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.8079</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Yellow</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.5542</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.9534</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Red</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.5098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.298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..006 </w:t>
            </w:r>
            <w:r>
              <w:rPr>
                <w:sz w:val="22"/>
                <w:szCs w:val="22"/>
                <w:rtl w:val="0"/>
              </w:rPr>
              <w:t xml:space="preserve">*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Away Fouls</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.5128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.9948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 .053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Goal difference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33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.9683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Foul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33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.5258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220"/>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.9966</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Red card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.5113</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.4351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Yellow card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.5518</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.9679</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Points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.5282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.8707</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Expected Goals Difference</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.5364</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1</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p</w:t>
            </w:r>
            <w:r>
              <w:rPr>
                <w:rFonts w:ascii="Times New Roman" w:hAnsi="Times New Roman" w:eastAsia="Times New Roman" w:cs="Times New Roman"/>
                <w:sz w:val="22"/>
                <w:szCs w:val="22"/>
                <w:rtl w:val="0"/>
              </w:rPr>
              <w:t xml:space="preserve">  &lt; .001 </w:t>
            </w:r>
            <w:r>
              <w:rPr>
                <w:sz w:val="22"/>
                <w:szCs w:val="22"/>
                <w:rtl w:val="0"/>
              </w:rPr>
              <w:t>* * *</w:t>
            </w:r>
            <w:r>
              <w:rPr>
                <w:rFonts w:ascii="Times New Roman" w:hAnsi="Times New Roman" w:eastAsia="Times New Roman" w:cs="Times New Roman"/>
                <w:sz w:val="22"/>
                <w:szCs w:val="22"/>
                <w:rtl w:val="0"/>
              </w:rPr>
              <w:t xml:space="preserve"> </w:t>
            </w:r>
          </w:p>
        </w:tc>
        <w:tc>
          <w:tcPr>
            <w:tcBorders>
              <w:top w:val="nil"/>
              <w:left w:val="nil"/>
              <w:bottom w:val="nil"/>
              <w:right w:val="nil"/>
            </w:tcBorders>
            <w:tcMar>
              <w:top w:w="0" w:type="dxa"/>
              <w:left w:w="108" w:type="dxa"/>
              <w:bottom w:w="0" w:type="dxa"/>
              <w:right w:w="108" w:type="dxa"/>
            </w:tcMar>
            <w:vAlign w:val="top"/>
          </w:tcPr>
          <w:p>
            <w:pPr>
              <w:widowControl w:val="0"/>
              <w:spacing w:after="0" w:line="240" w:lineRule="auto"/>
              <w:ind w:firstLine="110"/>
              <w:jc w:val="both"/>
              <w:rPr>
                <w:rFonts w:ascii="Times New Roman" w:hAnsi="Times New Roman" w:eastAsia="Times New Roman" w:cs="Times New Roman"/>
                <w:i/>
                <w:sz w:val="22"/>
                <w:szCs w:val="22"/>
              </w:rPr>
            </w:pPr>
            <w:r>
              <w:rPr>
                <w:rFonts w:ascii="Times New Roman" w:hAnsi="Times New Roman" w:eastAsia="Times New Roman" w:cs="Times New Roman"/>
                <w:i/>
                <w:sz w:val="22"/>
                <w:szCs w:val="22"/>
                <w:rtl w:val="0"/>
              </w:rPr>
              <w:t>Two distributions are not equal</w:t>
            </w:r>
          </w:p>
        </w:tc>
      </w:tr>
    </w:tbl>
    <w:p>
      <w:pPr>
        <w:spacing w:line="360" w:lineRule="auto"/>
        <w:rPr>
          <w:rFonts w:ascii="Times New Roman" w:hAnsi="Times New Roman" w:eastAsia="Times New Roman" w:cs="Times New Roman"/>
          <w:sz w:val="16"/>
          <w:szCs w:val="16"/>
        </w:rPr>
      </w:pPr>
      <w:r>
        <w:rPr>
          <w:rFonts w:ascii="Times New Roman" w:hAnsi="Times New Roman" w:eastAsia="Times New Roman" w:cs="Times New Roman"/>
          <w:b w:val="0"/>
          <w:i/>
          <w:sz w:val="16"/>
          <w:szCs w:val="16"/>
          <w:rtl w:val="0"/>
        </w:rPr>
        <w:t>&lt; .001 ***</w:t>
      </w:r>
    </w:p>
    <w:p>
      <w:pPr>
        <w:spacing w:line="36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rtl w:val="0"/>
        </w:rPr>
        <w:t xml:space="preserve">Note: test statistics and p value are calculated with Mann-Whitney test.   1: chi square proportion test, </w:t>
      </w:r>
      <w:r>
        <w:rPr>
          <w:rFonts w:ascii="Times New Roman" w:hAnsi="Times New Roman" w:eastAsia="Times New Roman" w:cs="Times New Roman"/>
          <w:b w:val="0"/>
          <w:sz w:val="16"/>
          <w:szCs w:val="16"/>
          <w:rtl w:val="0"/>
        </w:rPr>
        <w:t xml:space="preserve">Significance levels: </w:t>
      </w:r>
      <w:r>
        <w:rPr>
          <w:rFonts w:ascii="Times New Roman" w:hAnsi="Times New Roman" w:eastAsia="Times New Roman" w:cs="Times New Roman"/>
          <w:b w:val="0"/>
          <w:i/>
          <w:sz w:val="16"/>
          <w:szCs w:val="16"/>
          <w:rtl w:val="0"/>
        </w:rPr>
        <w:t xml:space="preserve">p </w:t>
      </w:r>
      <w:r>
        <w:rPr>
          <w:rFonts w:ascii="Times New Roman" w:hAnsi="Times New Roman" w:eastAsia="Times New Roman" w:cs="Times New Roman"/>
          <w:b w:val="0"/>
          <w:i w:val="0"/>
          <w:sz w:val="16"/>
          <w:szCs w:val="16"/>
          <w:rtl w:val="0"/>
        </w:rPr>
        <w:t xml:space="preserve">&lt; .05* , </w:t>
      </w:r>
      <w:r>
        <w:rPr>
          <w:rFonts w:ascii="Times New Roman" w:hAnsi="Times New Roman" w:eastAsia="Times New Roman" w:cs="Times New Roman"/>
          <w:b w:val="0"/>
          <w:i/>
          <w:sz w:val="16"/>
          <w:szCs w:val="16"/>
          <w:rtl w:val="0"/>
        </w:rPr>
        <w:t xml:space="preserve">p </w:t>
      </w:r>
      <w:r>
        <w:rPr>
          <w:rFonts w:ascii="Times New Roman" w:hAnsi="Times New Roman" w:eastAsia="Times New Roman" w:cs="Times New Roman"/>
          <w:b w:val="0"/>
          <w:i w:val="0"/>
          <w:sz w:val="16"/>
          <w:szCs w:val="16"/>
          <w:rtl w:val="0"/>
        </w:rPr>
        <w:t xml:space="preserve">&lt; .01 **, </w:t>
      </w:r>
      <w:r>
        <w:rPr>
          <w:rFonts w:ascii="Times New Roman" w:hAnsi="Times New Roman" w:eastAsia="Times New Roman" w:cs="Times New Roman"/>
          <w:b w:val="0"/>
          <w:i/>
          <w:sz w:val="16"/>
          <w:szCs w:val="16"/>
          <w:rtl w:val="0"/>
        </w:rPr>
        <w:t xml:space="preserve">p </w:t>
      </w:r>
    </w:p>
    <w:p>
      <w:pPr>
        <w:spacing w:line="360" w:lineRule="auto"/>
        <w:rPr>
          <w:rFonts w:ascii="Times New Roman" w:hAnsi="Times New Roman" w:eastAsia="Times New Roman" w:cs="Times New Roman"/>
          <w:sz w:val="16"/>
          <w:szCs w:val="16"/>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272"/>
        <w:id w:val="0"/>
      </w:sdtPr>
      <w:sdtContent>
        <w:p>
          <w:pPr>
            <w:spacing w:line="360" w:lineRule="auto"/>
            <w:rPr>
              <w:rFonts w:ascii="Times New Roman" w:hAnsi="Times New Roman" w:eastAsia="Times New Roman" w:cs="Times New Roman"/>
              <w:b/>
              <w:sz w:val="24"/>
              <w:szCs w:val="24"/>
              <w:rPrChange w:id="69" w:author="alanr" w:date="2021-05-19T07:10:49Z">
                <w:rPr>
                  <w:rFonts w:ascii="Times New Roman" w:hAnsi="Times New Roman" w:eastAsia="Times New Roman" w:cs="Times New Roman"/>
                  <w:sz w:val="24"/>
                  <w:szCs w:val="24"/>
                </w:rPr>
              </w:rPrChange>
            </w:rPr>
          </w:pPr>
          <w:sdt>
            <w:sdtPr>
              <w:tag w:val="goog_rdk_271"/>
              <w:id w:val="0"/>
            </w:sdtPr>
            <w:sdtContent>
              <w:r>
                <w:rPr>
                  <w:rFonts w:ascii="Times New Roman" w:hAnsi="Times New Roman" w:eastAsia="Times New Roman" w:cs="Times New Roman"/>
                  <w:b/>
                  <w:sz w:val="24"/>
                  <w:szCs w:val="24"/>
                  <w:rtl w:val="0"/>
                  <w:rPrChange w:id="70" w:author="alanr" w:date="2021-05-19T07:10:49Z">
                    <w:rPr>
                      <w:rFonts w:ascii="Times New Roman" w:hAnsi="Times New Roman" w:eastAsia="Times New Roman" w:cs="Times New Roman"/>
                      <w:sz w:val="24"/>
                      <w:szCs w:val="24"/>
                    </w:rPr>
                  </w:rPrChange>
                </w:rPr>
                <w:t>Appendix 3a:</w:t>
              </w: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6181090" cy="3889375"/>
            <wp:effectExtent l="0" t="0" r="0" b="0"/>
            <wp:docPr id="59" name="image40.png" descr="Red Card difference over time"/>
            <wp:cNvGraphicFramePr/>
            <a:graphic xmlns:a="http://schemas.openxmlformats.org/drawingml/2006/main">
              <a:graphicData uri="http://schemas.openxmlformats.org/drawingml/2006/picture">
                <pic:pic xmlns:pic="http://schemas.openxmlformats.org/drawingml/2006/picture">
                  <pic:nvPicPr>
                    <pic:cNvPr id="59" name="image40.png" descr="Red Card difference over time"/>
                    <pic:cNvPicPr preferRelativeResize="0"/>
                  </pic:nvPicPr>
                  <pic:blipFill>
                    <a:blip r:embed="rId40"/>
                    <a:srcRect/>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sdt>
      <w:sdtPr>
        <w:tag w:val="goog_rdk_274"/>
        <w:id w:val="0"/>
      </w:sdtPr>
      <w:sdtContent>
        <w:p>
          <w:pPr>
            <w:spacing w:line="360" w:lineRule="auto"/>
            <w:rPr>
              <w:rFonts w:ascii="Times New Roman" w:hAnsi="Times New Roman" w:eastAsia="Times New Roman" w:cs="Times New Roman"/>
              <w:b/>
              <w:sz w:val="24"/>
              <w:szCs w:val="24"/>
              <w:rPrChange w:id="71" w:author="alanr" w:date="2021-05-19T07:10:44Z">
                <w:rPr>
                  <w:rFonts w:ascii="Times New Roman" w:hAnsi="Times New Roman" w:eastAsia="Times New Roman" w:cs="Times New Roman"/>
                  <w:sz w:val="24"/>
                  <w:szCs w:val="24"/>
                </w:rPr>
              </w:rPrChange>
            </w:rPr>
          </w:pPr>
          <w:sdt>
            <w:sdtPr>
              <w:tag w:val="goog_rdk_273"/>
              <w:id w:val="0"/>
            </w:sdtPr>
            <w:sdtContent>
              <w:r>
                <w:rPr>
                  <w:rFonts w:ascii="Times New Roman" w:hAnsi="Times New Roman" w:eastAsia="Times New Roman" w:cs="Times New Roman"/>
                  <w:b/>
                  <w:sz w:val="24"/>
                  <w:szCs w:val="24"/>
                  <w:rtl w:val="0"/>
                  <w:rPrChange w:id="72" w:author="alanr" w:date="2021-05-19T07:10:44Z">
                    <w:rPr>
                      <w:rFonts w:ascii="Times New Roman" w:hAnsi="Times New Roman" w:eastAsia="Times New Roman" w:cs="Times New Roman"/>
                      <w:sz w:val="24"/>
                      <w:szCs w:val="24"/>
                    </w:rPr>
                  </w:rPrChange>
                </w:rPr>
                <w:t>Appendix 3b:</w:t>
              </w: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6135370" cy="3860800"/>
            <wp:effectExtent l="0" t="0" r="0" b="0"/>
            <wp:docPr id="43" name="image29.png" descr="Foul Difference over time"/>
            <wp:cNvGraphicFramePr/>
            <a:graphic xmlns:a="http://schemas.openxmlformats.org/drawingml/2006/main">
              <a:graphicData uri="http://schemas.openxmlformats.org/drawingml/2006/picture">
                <pic:pic xmlns:pic="http://schemas.openxmlformats.org/drawingml/2006/picture">
                  <pic:nvPicPr>
                    <pic:cNvPr id="43" name="image29.png" descr="Foul Difference over time"/>
                    <pic:cNvPicPr preferRelativeResize="0"/>
                  </pic:nvPicPr>
                  <pic:blipFill>
                    <a:blip r:embed="rId41"/>
                    <a:srcRect/>
                    <a:stretch>
                      <a:fillRect/>
                    </a:stretch>
                  </pic:blipFill>
                  <pic:spPr>
                    <a:xfrm>
                      <a:off x="0" y="0"/>
                      <a:ext cx="6135370" cy="3860800"/>
                    </a:xfrm>
                    <a:prstGeom prst="rect">
                      <a:avLst/>
                    </a:prstGeom>
                  </pic:spPr>
                </pic:pic>
              </a:graphicData>
            </a:graphic>
          </wp:inline>
        </w:drawing>
      </w:r>
    </w:p>
    <w:sdt>
      <w:sdtPr>
        <w:tag w:val="goog_rdk_276"/>
        <w:id w:val="0"/>
      </w:sdtPr>
      <w:sdtContent>
        <w:p>
          <w:pPr>
            <w:spacing w:line="360" w:lineRule="auto"/>
            <w:rPr>
              <w:rFonts w:ascii="Times New Roman" w:hAnsi="Times New Roman" w:eastAsia="Times New Roman" w:cs="Times New Roman"/>
              <w:b/>
              <w:sz w:val="24"/>
              <w:szCs w:val="24"/>
              <w:rPrChange w:id="73" w:author="alanr" w:date="2021-05-19T07:10:40Z">
                <w:rPr>
                  <w:rFonts w:ascii="Times New Roman" w:hAnsi="Times New Roman" w:eastAsia="Times New Roman" w:cs="Times New Roman"/>
                  <w:sz w:val="24"/>
                  <w:szCs w:val="24"/>
                </w:rPr>
              </w:rPrChange>
            </w:rPr>
          </w:pPr>
          <w:sdt>
            <w:sdtPr>
              <w:tag w:val="goog_rdk_275"/>
              <w:id w:val="0"/>
            </w:sdtPr>
            <w:sdtContent>
              <w:r>
                <w:rPr>
                  <w:rFonts w:ascii="Times New Roman" w:hAnsi="Times New Roman" w:eastAsia="Times New Roman" w:cs="Times New Roman"/>
                  <w:b/>
                  <w:sz w:val="24"/>
                  <w:szCs w:val="24"/>
                  <w:rtl w:val="0"/>
                  <w:rPrChange w:id="74" w:author="alanr" w:date="2021-05-19T07:10:40Z">
                    <w:rPr>
                      <w:rFonts w:ascii="Times New Roman" w:hAnsi="Times New Roman" w:eastAsia="Times New Roman" w:cs="Times New Roman"/>
                      <w:sz w:val="24"/>
                      <w:szCs w:val="24"/>
                    </w:rPr>
                  </w:rPrChange>
                </w:rPr>
                <w:t>Appendix 3c:</w:t>
              </w: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6181090" cy="3889375"/>
            <wp:effectExtent l="0" t="0" r="0" b="0"/>
            <wp:docPr id="44" name="image25.png" descr="Goal Difference over time"/>
            <wp:cNvGraphicFramePr/>
            <a:graphic xmlns:a="http://schemas.openxmlformats.org/drawingml/2006/main">
              <a:graphicData uri="http://schemas.openxmlformats.org/drawingml/2006/picture">
                <pic:pic xmlns:pic="http://schemas.openxmlformats.org/drawingml/2006/picture">
                  <pic:nvPicPr>
                    <pic:cNvPr id="44" name="image25.png" descr="Goal Difference over time"/>
                    <pic:cNvPicPr preferRelativeResize="0"/>
                  </pic:nvPicPr>
                  <pic:blipFill>
                    <a:blip r:embed="rId42"/>
                    <a:srcRect/>
                    <a:stretch>
                      <a:fillRect/>
                    </a:stretch>
                  </pic:blipFill>
                  <pic:spPr>
                    <a:xfrm>
                      <a:off x="0" y="0"/>
                      <a:ext cx="6181090" cy="3889375"/>
                    </a:xfrm>
                    <a:prstGeom prst="rect">
                      <a:avLst/>
                    </a:prstGeom>
                  </pic:spPr>
                </pic:pic>
              </a:graphicData>
            </a:graphic>
          </wp:inline>
        </w:drawing>
      </w:r>
    </w:p>
    <w:sdt>
      <w:sdtPr>
        <w:tag w:val="goog_rdk_279"/>
        <w:id w:val="0"/>
      </w:sdtPr>
      <w:sdtContent>
        <w:p>
          <w:pPr>
            <w:spacing w:line="360" w:lineRule="auto"/>
            <w:rPr>
              <w:ins w:id="75" w:author="alanr" w:date="2021-05-19T07:10:30Z"/>
              <w:rFonts w:ascii="Times New Roman" w:hAnsi="Times New Roman" w:eastAsia="Times New Roman" w:cs="Times New Roman"/>
              <w:sz w:val="24"/>
              <w:szCs w:val="24"/>
            </w:rPr>
          </w:pPr>
          <w:sdt>
            <w:sdtPr>
              <w:tag w:val="goog_rdk_278"/>
              <w:id w:val="0"/>
            </w:sdtPr>
            <w:sdtContent/>
          </w:sdt>
        </w:p>
      </w:sdtContent>
    </w:sdt>
    <w:sdt>
      <w:sdtPr>
        <w:tag w:val="goog_rdk_284"/>
        <w:id w:val="0"/>
      </w:sdtPr>
      <w:sdtContent>
        <w:p>
          <w:pPr>
            <w:spacing w:line="360" w:lineRule="auto"/>
            <w:rPr>
              <w:rFonts w:ascii="Times New Roman" w:hAnsi="Times New Roman" w:eastAsia="Times New Roman" w:cs="Times New Roman"/>
              <w:b/>
              <w:sz w:val="24"/>
              <w:szCs w:val="24"/>
              <w:rPrChange w:id="76" w:author="alanr" w:date="2021-05-19T07:10:35Z">
                <w:rPr>
                  <w:rFonts w:ascii="Times New Roman" w:hAnsi="Times New Roman" w:eastAsia="Times New Roman" w:cs="Times New Roman"/>
                  <w:sz w:val="24"/>
                  <w:szCs w:val="24"/>
                </w:rPr>
              </w:rPrChange>
            </w:rPr>
          </w:pPr>
          <w:sdt>
            <w:sdtPr>
              <w:tag w:val="goog_rdk_280"/>
              <w:id w:val="0"/>
            </w:sdtPr>
            <w:sdtContent>
              <w:r>
                <w:rPr>
                  <w:rFonts w:ascii="Times New Roman" w:hAnsi="Times New Roman" w:eastAsia="Times New Roman" w:cs="Times New Roman"/>
                  <w:b/>
                  <w:sz w:val="24"/>
                  <w:szCs w:val="24"/>
                  <w:rtl w:val="0"/>
                  <w:rPrChange w:id="77" w:author="alanr" w:date="2021-05-19T07:10:35Z">
                    <w:rPr>
                      <w:rFonts w:ascii="Times New Roman" w:hAnsi="Times New Roman" w:eastAsia="Times New Roman" w:cs="Times New Roman"/>
                      <w:sz w:val="24"/>
                      <w:szCs w:val="24"/>
                    </w:rPr>
                  </w:rPrChange>
                </w:rPr>
                <w:t>Ape</w:t>
              </w:r>
            </w:sdtContent>
          </w:sdt>
          <w:sdt>
            <w:sdtPr>
              <w:tag w:val="goog_rdk_281"/>
              <w:id w:val="0"/>
            </w:sdtPr>
            <w:sdtContent>
              <w:sdt>
                <w:sdtPr>
                  <w:tag w:val="goog_rdk_282"/>
                  <w:id w:val="0"/>
                </w:sdtPr>
                <w:sdtContent>
                  <w:del w:id="78" w:author="alanr" w:date="2021-05-19T07:10:33Z">
                    <w:r>
                      <w:rPr>
                        <w:rFonts w:ascii="Times New Roman" w:hAnsi="Times New Roman" w:eastAsia="Times New Roman" w:cs="Times New Roman"/>
                        <w:b/>
                        <w:sz w:val="24"/>
                        <w:szCs w:val="24"/>
                        <w:rtl w:val="0"/>
                        <w:rPrChange w:id="79" w:author="alanr" w:date="2021-05-19T07:10:35Z">
                          <w:rPr>
                            <w:rFonts w:ascii="Times New Roman" w:hAnsi="Times New Roman" w:eastAsia="Times New Roman" w:cs="Times New Roman"/>
                            <w:sz w:val="24"/>
                            <w:szCs w:val="24"/>
                          </w:rPr>
                        </w:rPrChange>
                      </w:rPr>
                      <w:delText>p</w:delText>
                    </w:r>
                  </w:del>
                </w:sdtContent>
              </w:sdt>
            </w:sdtContent>
          </w:sdt>
          <w:sdt>
            <w:sdtPr>
              <w:tag w:val="goog_rdk_283"/>
              <w:id w:val="0"/>
            </w:sdtPr>
            <w:sdtContent>
              <w:r>
                <w:rPr>
                  <w:rFonts w:ascii="Times New Roman" w:hAnsi="Times New Roman" w:eastAsia="Times New Roman" w:cs="Times New Roman"/>
                  <w:b/>
                  <w:sz w:val="24"/>
                  <w:szCs w:val="24"/>
                  <w:rtl w:val="0"/>
                  <w:rPrChange w:id="80" w:author="alanr" w:date="2021-05-19T07:10:35Z">
                    <w:rPr>
                      <w:rFonts w:ascii="Times New Roman" w:hAnsi="Times New Roman" w:eastAsia="Times New Roman" w:cs="Times New Roman"/>
                      <w:sz w:val="24"/>
                      <w:szCs w:val="24"/>
                    </w:rPr>
                  </w:rPrChange>
                </w:rPr>
                <w:t>ndix 3d:</w:t>
              </w: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6181090" cy="3889375"/>
            <wp:effectExtent l="0" t="0" r="0" b="0"/>
            <wp:docPr id="45" name="image21.png" descr="Points difference over time"/>
            <wp:cNvGraphicFramePr/>
            <a:graphic xmlns:a="http://schemas.openxmlformats.org/drawingml/2006/main">
              <a:graphicData uri="http://schemas.openxmlformats.org/drawingml/2006/picture">
                <pic:pic xmlns:pic="http://schemas.openxmlformats.org/drawingml/2006/picture">
                  <pic:nvPicPr>
                    <pic:cNvPr id="45" name="image21.png" descr="Points difference over time"/>
                    <pic:cNvPicPr preferRelativeResize="0"/>
                  </pic:nvPicPr>
                  <pic:blipFill>
                    <a:blip r:embed="rId43"/>
                    <a:srcRect/>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sdt>
      <w:sdtPr>
        <w:tag w:val="goog_rdk_289"/>
        <w:id w:val="0"/>
      </w:sdtPr>
      <w:sdtContent>
        <w:p>
          <w:pPr>
            <w:spacing w:line="360" w:lineRule="auto"/>
            <w:rPr>
              <w:rFonts w:ascii="Times New Roman" w:hAnsi="Times New Roman" w:eastAsia="Times New Roman" w:cs="Times New Roman"/>
              <w:b/>
              <w:sz w:val="24"/>
              <w:szCs w:val="24"/>
              <w:rPrChange w:id="81" w:author="alanr" w:date="2021-05-19T07:10:24Z">
                <w:rPr>
                  <w:rFonts w:ascii="Times New Roman" w:hAnsi="Times New Roman" w:eastAsia="Times New Roman" w:cs="Times New Roman"/>
                  <w:sz w:val="24"/>
                  <w:szCs w:val="24"/>
                </w:rPr>
              </w:rPrChange>
            </w:rPr>
          </w:pPr>
          <w:sdt>
            <w:sdtPr>
              <w:tag w:val="goog_rdk_285"/>
              <w:id w:val="0"/>
            </w:sdtPr>
            <w:sdtContent>
              <w:r>
                <w:rPr>
                  <w:rFonts w:ascii="Times New Roman" w:hAnsi="Times New Roman" w:eastAsia="Times New Roman" w:cs="Times New Roman"/>
                  <w:b/>
                  <w:sz w:val="24"/>
                  <w:szCs w:val="24"/>
                  <w:rtl w:val="0"/>
                  <w:rPrChange w:id="82" w:author="alanr" w:date="2021-05-19T07:10:24Z">
                    <w:rPr>
                      <w:rFonts w:ascii="Times New Roman" w:hAnsi="Times New Roman" w:eastAsia="Times New Roman" w:cs="Times New Roman"/>
                      <w:sz w:val="24"/>
                      <w:szCs w:val="24"/>
                    </w:rPr>
                  </w:rPrChange>
                </w:rPr>
                <w:t>Appendix 3e:</w:t>
              </w:r>
            </w:sdtContent>
          </w:sdt>
          <w:sdt>
            <w:sdtPr>
              <w:tag w:val="goog_rdk_286"/>
              <w:id w:val="0"/>
            </w:sdtPr>
            <w:sdtContent>
              <w:sdt>
                <w:sdtPr>
                  <w:tag w:val="goog_rdk_287"/>
                  <w:id w:val="0"/>
                </w:sdtPr>
                <w:sdtContent>
                  <w:ins w:id="83" w:author="alanr" w:date="2021-05-19T07:10:16Z">
                    <w:r>
                      <w:rPr>
                        <w:rFonts w:ascii="Times New Roman" w:hAnsi="Times New Roman" w:eastAsia="Times New Roman" w:cs="Times New Roman"/>
                        <w:b/>
                        <w:sz w:val="24"/>
                        <w:szCs w:val="24"/>
                        <w:rtl w:val="0"/>
                        <w:rPrChange w:id="84" w:author="alanr" w:date="2021-05-19T07:10:24Z">
                          <w:rPr>
                            <w:rFonts w:ascii="Times New Roman" w:hAnsi="Times New Roman" w:eastAsia="Times New Roman" w:cs="Times New Roman"/>
                            <w:sz w:val="24"/>
                            <w:szCs w:val="24"/>
                          </w:rPr>
                        </w:rPrChange>
                      </w:rPr>
                      <w:t xml:space="preserve"> Percentage points pre and post covid</w:t>
                    </w:r>
                  </w:ins>
                </w:sdtContent>
              </w:sdt>
            </w:sdtContent>
          </w:sdt>
          <w:sdt>
            <w:sdtPr>
              <w:tag w:val="goog_rdk_288"/>
              <w:id w:val="0"/>
            </w:sdtP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114300" distR="114300">
            <wp:extent cx="6184265" cy="3943350"/>
            <wp:effectExtent l="0" t="0" r="0" b="0"/>
            <wp:docPr id="46" name="image23.png" descr="Percentage points pre and post covid"/>
            <wp:cNvGraphicFramePr/>
            <a:graphic xmlns:a="http://schemas.openxmlformats.org/drawingml/2006/main">
              <a:graphicData uri="http://schemas.openxmlformats.org/drawingml/2006/picture">
                <pic:pic xmlns:pic="http://schemas.openxmlformats.org/drawingml/2006/picture">
                  <pic:nvPicPr>
                    <pic:cNvPr id="46" name="image23.png" descr="Percentage points pre and post covid"/>
                    <pic:cNvPicPr preferRelativeResize="0"/>
                  </pic:nvPicPr>
                  <pic:blipFill>
                    <a:blip r:embed="rId44"/>
                    <a:srcRect/>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sdt>
      <w:sdtPr>
        <w:tag w:val="goog_rdk_291"/>
        <w:id w:val="0"/>
      </w:sdtPr>
      <w:sdtContent>
        <w:p>
          <w:pPr>
            <w:spacing w:line="360" w:lineRule="auto"/>
            <w:rPr>
              <w:rFonts w:ascii="Times New Roman" w:hAnsi="Times New Roman" w:eastAsia="Times New Roman" w:cs="Times New Roman"/>
              <w:b/>
              <w:sz w:val="24"/>
              <w:szCs w:val="24"/>
              <w:rPrChange w:id="85" w:author="alanr" w:date="2021-05-19T06:50:21Z">
                <w:rPr>
                  <w:rFonts w:ascii="Times New Roman" w:hAnsi="Times New Roman" w:eastAsia="Times New Roman" w:cs="Times New Roman"/>
                  <w:sz w:val="24"/>
                  <w:szCs w:val="24"/>
                </w:rPr>
              </w:rPrChange>
            </w:rPr>
          </w:pPr>
          <w:sdt>
            <w:sdtPr>
              <w:tag w:val="goog_rdk_290"/>
              <w:id w:val="0"/>
            </w:sdtPr>
            <w:sdtContent>
              <w:r>
                <w:rPr>
                  <w:rFonts w:ascii="Times New Roman" w:hAnsi="Times New Roman" w:eastAsia="Times New Roman" w:cs="Times New Roman"/>
                  <w:b/>
                  <w:sz w:val="24"/>
                  <w:szCs w:val="24"/>
                  <w:rtl w:val="0"/>
                  <w:rPrChange w:id="86" w:author="alanr" w:date="2021-05-19T06:50:21Z">
                    <w:rPr>
                      <w:rFonts w:ascii="Times New Roman" w:hAnsi="Times New Roman" w:eastAsia="Times New Roman" w:cs="Times New Roman"/>
                      <w:sz w:val="24"/>
                      <w:szCs w:val="24"/>
                    </w:rPr>
                  </w:rPrChange>
                </w:rPr>
                <w:t>Appendix 4a: Assumptions test indirect path</w:t>
              </w: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Value p-value                   Decision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Global Stat        7.646553 0.10542    Assumptions acceptable.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Skewness           2.452351 0.11735    Assumptions acceptable.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Kurtosis           4.250997 0.03923 Assumptions NOT satisfied!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Link Function      0.940023 0.33227    Assumptions acceptable.</w:t>
      </w:r>
    </w:p>
    <w:sdt>
      <w:sdtPr>
        <w:tag w:val="goog_rdk_293"/>
        <w:id w:val="0"/>
      </w:sdtPr>
      <w:sdtContent>
        <w:p>
          <w:pPr>
            <w:spacing w:line="360" w:lineRule="auto"/>
            <w:rPr>
              <w:ins w:id="87" w:author="alanr" w:date="2021-05-19T06:50:12Z"/>
              <w:rFonts w:ascii="Times New Roman" w:hAnsi="Times New Roman" w:eastAsia="Times New Roman" w:cs="Times New Roman"/>
              <w:sz w:val="24"/>
              <w:szCs w:val="24"/>
            </w:rPr>
          </w:pPr>
          <w:r>
            <w:rPr>
              <w:rFonts w:ascii="Times New Roman" w:hAnsi="Times New Roman" w:eastAsia="Times New Roman" w:cs="Times New Roman"/>
              <w:sz w:val="24"/>
              <w:szCs w:val="24"/>
              <w:rtl w:val="0"/>
            </w:rPr>
            <w:t>Heteroscedasticity 0.003182 0.95502    Assumptions acceptable</w:t>
          </w:r>
          <w:sdt>
            <w:sdtPr>
              <w:tag w:val="goog_rdk_292"/>
              <w:id w:val="0"/>
            </w:sdtPr>
            <w:sdtContent/>
          </w:sdt>
        </w:p>
      </w:sdtContent>
    </w:sdt>
    <w:sdt>
      <w:sdtPr>
        <w:tag w:val="goog_rdk_295"/>
        <w:id w:val="0"/>
      </w:sdtPr>
      <w:sdtContent>
        <w:p>
          <w:pPr>
            <w:spacing w:line="360" w:lineRule="auto"/>
            <w:rPr>
              <w:ins w:id="88" w:author="alanr" w:date="2021-05-19T06:50:12Z"/>
              <w:rFonts w:ascii="Times New Roman" w:hAnsi="Times New Roman" w:eastAsia="Times New Roman" w:cs="Times New Roman"/>
              <w:sz w:val="24"/>
              <w:szCs w:val="24"/>
            </w:rPr>
          </w:pPr>
          <w:sdt>
            <w:sdtPr>
              <w:tag w:val="goog_rdk_294"/>
              <w:id w:val="0"/>
            </w:sdtPr>
            <w:sdtContent/>
          </w:sdt>
        </w:p>
      </w:sdtContent>
    </w:sdt>
    <w:sdt>
      <w:sdtPr>
        <w:tag w:val="goog_rdk_298"/>
        <w:id w:val="0"/>
      </w:sdtPr>
      <w:sdtContent>
        <w:p>
          <w:pPr>
            <w:spacing w:line="360" w:lineRule="auto"/>
            <w:rPr>
              <w:ins w:id="89" w:author="alanr" w:date="2021-05-19T06:50:12Z"/>
              <w:rFonts w:ascii="Times New Roman" w:hAnsi="Times New Roman" w:eastAsia="Times New Roman" w:cs="Times New Roman"/>
              <w:b/>
              <w:sz w:val="24"/>
              <w:szCs w:val="24"/>
              <w:rPrChange w:id="90" w:author="alanr" w:date="2021-05-19T06:50:18Z">
                <w:rPr>
                  <w:ins w:id="91" w:author="alanr" w:date="2021-05-19T06:50:12Z"/>
                  <w:rFonts w:ascii="Times New Roman" w:hAnsi="Times New Roman" w:eastAsia="Times New Roman" w:cs="Times New Roman"/>
                  <w:sz w:val="24"/>
                  <w:szCs w:val="24"/>
                </w:rPr>
              </w:rPrChange>
            </w:rPr>
          </w:pPr>
          <w:sdt>
            <w:sdtPr>
              <w:tag w:val="goog_rdk_296"/>
              <w:id w:val="0"/>
            </w:sdtPr>
            <w:sdtContent>
              <w:sdt>
                <w:sdtPr>
                  <w:tag w:val="goog_rdk_297"/>
                  <w:id w:val="0"/>
                </w:sdtPr>
                <w:sdtContent>
                  <w:ins w:id="92" w:author="alanr" w:date="2021-05-19T06:50:12Z">
                    <w:r>
                      <w:rPr>
                        <w:rFonts w:ascii="Times New Roman" w:hAnsi="Times New Roman" w:eastAsia="Times New Roman" w:cs="Times New Roman"/>
                        <w:b/>
                        <w:sz w:val="24"/>
                        <w:szCs w:val="24"/>
                        <w:rtl w:val="0"/>
                        <w:rPrChange w:id="93" w:author="alanr" w:date="2021-05-19T06:50:18Z">
                          <w:rPr>
                            <w:rFonts w:ascii="Times New Roman" w:hAnsi="Times New Roman" w:eastAsia="Times New Roman" w:cs="Times New Roman"/>
                            <w:sz w:val="24"/>
                            <w:szCs w:val="24"/>
                          </w:rPr>
                        </w:rPrChange>
                      </w:rPr>
                      <w:t>Appendix 4b: assumption test direct path Points Difference</w:t>
                    </w:r>
                  </w:ins>
                </w:sdtContent>
              </w:sdt>
            </w:sdtContent>
          </w:sdt>
        </w:p>
      </w:sdtContent>
    </w:sdt>
    <w:sdt>
      <w:sdtPr>
        <w:tag w:val="goog_rdk_300"/>
        <w:id w:val="0"/>
      </w:sdtPr>
      <w:sdtContent>
        <w:p>
          <w:pPr>
            <w:spacing w:line="360" w:lineRule="auto"/>
            <w:rPr>
              <w:ins w:id="94" w:author="alanr" w:date="2021-05-19T06:50:12Z"/>
              <w:rFonts w:ascii="Times New Roman" w:hAnsi="Times New Roman" w:eastAsia="Times New Roman" w:cs="Times New Roman"/>
              <w:sz w:val="24"/>
              <w:szCs w:val="24"/>
            </w:rPr>
          </w:pPr>
          <w:sdt>
            <w:sdtPr>
              <w:tag w:val="goog_rdk_299"/>
              <w:id w:val="0"/>
            </w:sdtPr>
            <w:sdtContent>
              <w:ins w:id="95" w:author="alanr" w:date="2021-05-19T06:50:12Z">
                <w:r>
                  <w:rPr>
                    <w:rFonts w:ascii="Times New Roman" w:hAnsi="Times New Roman" w:eastAsia="Times New Roman" w:cs="Times New Roman"/>
                    <w:sz w:val="24"/>
                    <w:szCs w:val="24"/>
                    <w:rtl w:val="0"/>
                  </w:rPr>
                  <w:t xml:space="preserve">                      Value   p-value                   Decision</w:t>
                </w:r>
              </w:ins>
            </w:sdtContent>
          </w:sdt>
        </w:p>
      </w:sdtContent>
    </w:sdt>
    <w:sdt>
      <w:sdtPr>
        <w:tag w:val="goog_rdk_302"/>
        <w:id w:val="0"/>
      </w:sdtPr>
      <w:sdtContent>
        <w:p>
          <w:pPr>
            <w:spacing w:line="360" w:lineRule="auto"/>
            <w:rPr>
              <w:ins w:id="96" w:author="alanr" w:date="2021-05-19T06:50:12Z"/>
              <w:rFonts w:ascii="Times New Roman" w:hAnsi="Times New Roman" w:eastAsia="Times New Roman" w:cs="Times New Roman"/>
              <w:sz w:val="24"/>
              <w:szCs w:val="24"/>
            </w:rPr>
          </w:pPr>
          <w:sdt>
            <w:sdtPr>
              <w:tag w:val="goog_rdk_301"/>
              <w:id w:val="0"/>
            </w:sdtPr>
            <w:sdtContent>
              <w:ins w:id="97" w:author="alanr" w:date="2021-05-19T06:50:12Z">
                <w:r>
                  <w:rPr>
                    <w:rFonts w:ascii="Times New Roman" w:hAnsi="Times New Roman" w:eastAsia="Times New Roman" w:cs="Times New Roman"/>
                    <w:sz w:val="24"/>
                    <w:szCs w:val="24"/>
                    <w:rtl w:val="0"/>
                  </w:rPr>
                  <w:t>Global Stat        442.7895 0.000e+00 Assumptions NOT satisfied!</w:t>
                </w:r>
              </w:ins>
            </w:sdtContent>
          </w:sdt>
        </w:p>
      </w:sdtContent>
    </w:sdt>
    <w:sdt>
      <w:sdtPr>
        <w:tag w:val="goog_rdk_304"/>
        <w:id w:val="0"/>
      </w:sdtPr>
      <w:sdtContent>
        <w:p>
          <w:pPr>
            <w:spacing w:line="360" w:lineRule="auto"/>
            <w:rPr>
              <w:ins w:id="98" w:author="alanr" w:date="2021-05-19T06:50:12Z"/>
              <w:rFonts w:ascii="Times New Roman" w:hAnsi="Times New Roman" w:eastAsia="Times New Roman" w:cs="Times New Roman"/>
              <w:sz w:val="24"/>
              <w:szCs w:val="24"/>
            </w:rPr>
          </w:pPr>
          <w:sdt>
            <w:sdtPr>
              <w:tag w:val="goog_rdk_303"/>
              <w:id w:val="0"/>
            </w:sdtPr>
            <w:sdtContent>
              <w:ins w:id="99" w:author="alanr" w:date="2021-05-19T06:50:12Z">
                <w:r>
                  <w:rPr>
                    <w:rFonts w:ascii="Times New Roman" w:hAnsi="Times New Roman" w:eastAsia="Times New Roman" w:cs="Times New Roman"/>
                    <w:sz w:val="24"/>
                    <w:szCs w:val="24"/>
                    <w:rtl w:val="0"/>
                  </w:rPr>
                  <w:t>Skewness            43.0247 5.405e-11 Assumptions NOT satisfied!</w:t>
                </w:r>
              </w:ins>
            </w:sdtContent>
          </w:sdt>
        </w:p>
      </w:sdtContent>
    </w:sdt>
    <w:sdt>
      <w:sdtPr>
        <w:tag w:val="goog_rdk_306"/>
        <w:id w:val="0"/>
      </w:sdtPr>
      <w:sdtContent>
        <w:p>
          <w:pPr>
            <w:spacing w:line="360" w:lineRule="auto"/>
            <w:rPr>
              <w:ins w:id="100" w:author="alanr" w:date="2021-05-19T06:50:12Z"/>
              <w:rFonts w:ascii="Times New Roman" w:hAnsi="Times New Roman" w:eastAsia="Times New Roman" w:cs="Times New Roman"/>
              <w:sz w:val="24"/>
              <w:szCs w:val="24"/>
            </w:rPr>
          </w:pPr>
          <w:sdt>
            <w:sdtPr>
              <w:tag w:val="goog_rdk_305"/>
              <w:id w:val="0"/>
            </w:sdtPr>
            <w:sdtContent>
              <w:ins w:id="101" w:author="alanr" w:date="2021-05-19T06:50:12Z">
                <w:r>
                  <w:rPr>
                    <w:rFonts w:ascii="Times New Roman" w:hAnsi="Times New Roman" w:eastAsia="Times New Roman" w:cs="Times New Roman"/>
                    <w:sz w:val="24"/>
                    <w:szCs w:val="24"/>
                    <w:rtl w:val="0"/>
                  </w:rPr>
                  <w:t>Kurtosis           396.1679 0.000e+00 Assumptions NOT satisfied!</w:t>
                </w:r>
              </w:ins>
            </w:sdtContent>
          </w:sdt>
        </w:p>
      </w:sdtContent>
    </w:sdt>
    <w:sdt>
      <w:sdtPr>
        <w:tag w:val="goog_rdk_308"/>
        <w:id w:val="0"/>
      </w:sdtPr>
      <w:sdtContent>
        <w:p>
          <w:pPr>
            <w:spacing w:line="360" w:lineRule="auto"/>
            <w:rPr>
              <w:ins w:id="102" w:author="alanr" w:date="2021-05-19T06:50:12Z"/>
              <w:rFonts w:ascii="Times New Roman" w:hAnsi="Times New Roman" w:eastAsia="Times New Roman" w:cs="Times New Roman"/>
              <w:sz w:val="24"/>
              <w:szCs w:val="24"/>
            </w:rPr>
          </w:pPr>
          <w:sdt>
            <w:sdtPr>
              <w:tag w:val="goog_rdk_307"/>
              <w:id w:val="0"/>
            </w:sdtPr>
            <w:sdtContent>
              <w:ins w:id="103" w:author="alanr" w:date="2021-05-19T06:50:12Z">
                <w:r>
                  <w:rPr>
                    <w:rFonts w:ascii="Times New Roman" w:hAnsi="Times New Roman" w:eastAsia="Times New Roman" w:cs="Times New Roman"/>
                    <w:sz w:val="24"/>
                    <w:szCs w:val="24"/>
                    <w:rtl w:val="0"/>
                  </w:rPr>
                  <w:t>Link Function        3.0012 8.320e-02    Assumptions acceptable.</w:t>
                </w:r>
              </w:ins>
            </w:sdtContent>
          </w:sdt>
        </w:p>
      </w:sdtContent>
    </w:sdt>
    <w:sdt>
      <w:sdtPr>
        <w:tag w:val="goog_rdk_310"/>
        <w:id w:val="0"/>
      </w:sdtPr>
      <w:sdtContent>
        <w:p>
          <w:pPr>
            <w:spacing w:line="360" w:lineRule="auto"/>
            <w:rPr>
              <w:ins w:id="104" w:author="alanr" w:date="2021-05-19T06:50:12Z"/>
              <w:rFonts w:ascii="Times New Roman" w:hAnsi="Times New Roman" w:eastAsia="Times New Roman" w:cs="Times New Roman"/>
              <w:sz w:val="24"/>
              <w:szCs w:val="24"/>
            </w:rPr>
          </w:pPr>
          <w:sdt>
            <w:sdtPr>
              <w:tag w:val="goog_rdk_309"/>
              <w:id w:val="0"/>
            </w:sdtPr>
            <w:sdtContent>
              <w:ins w:id="105" w:author="alanr" w:date="2021-05-19T06:50:12Z">
                <w:r>
                  <w:rPr>
                    <w:rFonts w:ascii="Times New Roman" w:hAnsi="Times New Roman" w:eastAsia="Times New Roman" w:cs="Times New Roman"/>
                    <w:sz w:val="24"/>
                    <w:szCs w:val="24"/>
                    <w:rtl w:val="0"/>
                  </w:rPr>
                  <w:t>Heteroscedasticity   0.5957 4.402e-01    Assumptions acceptable.</w:t>
                </w:r>
              </w:ins>
            </w:sdtContent>
          </w:sdt>
        </w:p>
      </w:sdtContent>
    </w:sdt>
    <w:p>
      <w:pPr>
        <w:spacing w:line="360" w:lineRule="auto"/>
        <w:rPr>
          <w:rFonts w:ascii="Times New Roman" w:hAnsi="Times New Roman" w:eastAsia="Times New Roman" w:cs="Times New Roman"/>
          <w:sz w:val="24"/>
          <w:szCs w:val="24"/>
        </w:rPr>
      </w:pPr>
    </w:p>
    <w:sdt>
      <w:sdtPr>
        <w:tag w:val="goog_rdk_320"/>
        <w:id w:val="0"/>
      </w:sdtPr>
      <w:sdtContent>
        <w:p>
          <w:pPr>
            <w:spacing w:line="360" w:lineRule="auto"/>
            <w:rPr>
              <w:rFonts w:ascii="Times New Roman" w:hAnsi="Times New Roman" w:eastAsia="Times New Roman" w:cs="Times New Roman"/>
              <w:b/>
              <w:sz w:val="24"/>
              <w:szCs w:val="24"/>
              <w:rPrChange w:id="106" w:author="alanr" w:date="2021-05-19T06:50:26Z">
                <w:rPr>
                  <w:rFonts w:ascii="Times New Roman" w:hAnsi="Times New Roman" w:eastAsia="Times New Roman" w:cs="Times New Roman"/>
                  <w:sz w:val="24"/>
                  <w:szCs w:val="24"/>
                </w:rPr>
              </w:rPrChange>
            </w:rPr>
          </w:pPr>
          <w:sdt>
            <w:sdtPr>
              <w:tag w:val="goog_rdk_311"/>
              <w:id w:val="0"/>
            </w:sdtPr>
            <w:sdtContent>
              <w:r>
                <w:rPr>
                  <w:rFonts w:ascii="Times New Roman" w:hAnsi="Times New Roman" w:eastAsia="Times New Roman" w:cs="Times New Roman"/>
                  <w:b/>
                  <w:sz w:val="24"/>
                  <w:szCs w:val="24"/>
                  <w:rtl w:val="0"/>
                  <w:rPrChange w:id="107" w:author="alanr" w:date="2021-05-19T06:50:26Z">
                    <w:rPr>
                      <w:rFonts w:ascii="Times New Roman" w:hAnsi="Times New Roman" w:eastAsia="Times New Roman" w:cs="Times New Roman"/>
                      <w:sz w:val="24"/>
                      <w:szCs w:val="24"/>
                    </w:rPr>
                  </w:rPrChange>
                </w:rPr>
                <w:t>Appendix 4</w:t>
              </w:r>
            </w:sdtContent>
          </w:sdt>
          <w:sdt>
            <w:sdtPr>
              <w:tag w:val="goog_rdk_312"/>
              <w:id w:val="0"/>
            </w:sdtPr>
            <w:sdtContent>
              <w:sdt>
                <w:sdtPr>
                  <w:tag w:val="goog_rdk_313"/>
                  <w:id w:val="0"/>
                </w:sdtPr>
                <w:sdtContent>
                  <w:ins w:id="108" w:author="alanr" w:date="2021-05-19T06:49:48Z">
                    <w:r>
                      <w:rPr>
                        <w:rFonts w:ascii="Times New Roman" w:hAnsi="Times New Roman" w:eastAsia="Times New Roman" w:cs="Times New Roman"/>
                        <w:b/>
                        <w:sz w:val="24"/>
                        <w:szCs w:val="24"/>
                        <w:rtl w:val="0"/>
                        <w:rPrChange w:id="109" w:author="alanr" w:date="2021-05-19T06:50:26Z">
                          <w:rPr>
                            <w:rFonts w:ascii="Times New Roman" w:hAnsi="Times New Roman" w:eastAsia="Times New Roman" w:cs="Times New Roman"/>
                            <w:sz w:val="24"/>
                            <w:szCs w:val="24"/>
                          </w:rPr>
                        </w:rPrChange>
                      </w:rPr>
                      <w:t>c</w:t>
                    </w:r>
                  </w:ins>
                </w:sdtContent>
              </w:sdt>
            </w:sdtContent>
          </w:sdt>
          <w:sdt>
            <w:sdtPr>
              <w:tag w:val="goog_rdk_314"/>
              <w:id w:val="0"/>
            </w:sdtPr>
            <w:sdtContent>
              <w:sdt>
                <w:sdtPr>
                  <w:tag w:val="goog_rdk_315"/>
                  <w:id w:val="0"/>
                </w:sdtPr>
                <w:sdtContent>
                  <w:del w:id="110" w:author="alanr" w:date="2021-05-19T06:49:48Z">
                    <w:r>
                      <w:rPr>
                        <w:rFonts w:ascii="Times New Roman" w:hAnsi="Times New Roman" w:eastAsia="Times New Roman" w:cs="Times New Roman"/>
                        <w:b/>
                        <w:sz w:val="24"/>
                        <w:szCs w:val="24"/>
                        <w:rtl w:val="0"/>
                        <w:rPrChange w:id="111" w:author="alanr" w:date="2021-05-19T06:50:26Z">
                          <w:rPr>
                            <w:rFonts w:ascii="Times New Roman" w:hAnsi="Times New Roman" w:eastAsia="Times New Roman" w:cs="Times New Roman"/>
                            <w:sz w:val="24"/>
                            <w:szCs w:val="24"/>
                          </w:rPr>
                        </w:rPrChange>
                      </w:rPr>
                      <w:delText>b</w:delText>
                    </w:r>
                  </w:del>
                </w:sdtContent>
              </w:sdt>
            </w:sdtContent>
          </w:sdt>
          <w:sdt>
            <w:sdtPr>
              <w:tag w:val="goog_rdk_316"/>
              <w:id w:val="0"/>
            </w:sdtPr>
            <w:sdtContent>
              <w:r>
                <w:rPr>
                  <w:rFonts w:ascii="Times New Roman" w:hAnsi="Times New Roman" w:eastAsia="Times New Roman" w:cs="Times New Roman"/>
                  <w:b/>
                  <w:sz w:val="24"/>
                  <w:szCs w:val="24"/>
                  <w:rtl w:val="0"/>
                  <w:rPrChange w:id="112" w:author="alanr" w:date="2021-05-19T06:50:26Z">
                    <w:rPr>
                      <w:rFonts w:ascii="Times New Roman" w:hAnsi="Times New Roman" w:eastAsia="Times New Roman" w:cs="Times New Roman"/>
                      <w:sz w:val="24"/>
                      <w:szCs w:val="24"/>
                    </w:rPr>
                  </w:rPrChange>
                </w:rPr>
                <w:t>: assumption test direct path</w:t>
              </w:r>
            </w:sdtContent>
          </w:sdt>
          <w:sdt>
            <w:sdtPr>
              <w:tag w:val="goog_rdk_317"/>
              <w:id w:val="0"/>
            </w:sdtPr>
            <w:sdtContent>
              <w:sdt>
                <w:sdtPr>
                  <w:tag w:val="goog_rdk_318"/>
                  <w:id w:val="0"/>
                </w:sdtPr>
                <w:sdtContent>
                  <w:ins w:id="113" w:author="alanr" w:date="2021-05-19T06:49:29Z">
                    <w:r>
                      <w:rPr>
                        <w:rFonts w:ascii="Times New Roman" w:hAnsi="Times New Roman" w:eastAsia="Times New Roman" w:cs="Times New Roman"/>
                        <w:b/>
                        <w:sz w:val="24"/>
                        <w:szCs w:val="24"/>
                        <w:rtl w:val="0"/>
                        <w:rPrChange w:id="114" w:author="alanr" w:date="2021-05-19T06:50:26Z">
                          <w:rPr>
                            <w:rFonts w:ascii="Times New Roman" w:hAnsi="Times New Roman" w:eastAsia="Times New Roman" w:cs="Times New Roman"/>
                            <w:sz w:val="24"/>
                            <w:szCs w:val="24"/>
                          </w:rPr>
                        </w:rPrChange>
                      </w:rPr>
                      <w:t xml:space="preserve"> Goal Difference</w:t>
                    </w:r>
                  </w:ins>
                </w:sdtContent>
              </w:sdt>
            </w:sdtContent>
          </w:sdt>
          <w:sdt>
            <w:sdtPr>
              <w:tag w:val="goog_rdk_319"/>
              <w:id w:val="0"/>
            </w:sdtP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Value p-value                   Decision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Global Stat        253.05579 0.00000 Assumptions NOT satisfied!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Skewness             0.75124 0.38608    Assumptions acceptable.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Kurtosis           248.47293 0.00000 Assumptions NOT satisfied!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Link Function        3.82617 0.05046    Assumptions acceptable.</w:t>
      </w:r>
    </w:p>
    <w:sdt>
      <w:sdtPr>
        <w:tag w:val="goog_rdk_322"/>
        <w:id w:val="0"/>
      </w:sdtPr>
      <w:sdtContent>
        <w:p>
          <w:pPr>
            <w:spacing w:line="360" w:lineRule="auto"/>
            <w:rPr>
              <w:ins w:id="115" w:author="alanr" w:date="2021-05-19T06:49:05Z"/>
              <w:rFonts w:ascii="Times New Roman" w:hAnsi="Times New Roman" w:eastAsia="Times New Roman" w:cs="Times New Roman"/>
              <w:sz w:val="24"/>
              <w:szCs w:val="24"/>
            </w:rPr>
          </w:pPr>
          <w:r>
            <w:rPr>
              <w:rFonts w:ascii="Times New Roman" w:hAnsi="Times New Roman" w:eastAsia="Times New Roman" w:cs="Times New Roman"/>
              <w:sz w:val="24"/>
              <w:szCs w:val="24"/>
              <w:rtl w:val="0"/>
            </w:rPr>
            <w:t>Heteroscedasticity   0.00545 0.94115    Assumptions acceptable.</w:t>
          </w:r>
          <w:sdt>
            <w:sdtPr>
              <w:tag w:val="goog_rdk_321"/>
              <w:id w:val="0"/>
            </w:sdtPr>
            <w:sdtContent/>
          </w:sdt>
        </w:p>
      </w:sdtContent>
    </w:sdt>
    <w:sdt>
      <w:sdtPr>
        <w:tag w:val="goog_rdk_324"/>
        <w:id w:val="0"/>
      </w:sdtPr>
      <w:sdtContent>
        <w:p>
          <w:pPr>
            <w:spacing w:line="360" w:lineRule="auto"/>
            <w:rPr>
              <w:ins w:id="116" w:author="alanr" w:date="2021-05-19T06:49:05Z"/>
              <w:rFonts w:ascii="Times New Roman" w:hAnsi="Times New Roman" w:eastAsia="Times New Roman" w:cs="Times New Roman"/>
              <w:sz w:val="24"/>
              <w:szCs w:val="24"/>
            </w:rPr>
          </w:pPr>
          <w:sdt>
            <w:sdtPr>
              <w:tag w:val="goog_rdk_323"/>
              <w:id w:val="0"/>
            </w:sdtPr>
            <w:sdtContent>
              <w:ins w:id="117" w:author="alanr" w:date="2021-05-19T06:49:05Z">
                <w:r>
                  <w:rPr>
                    <w:rFonts w:ascii="Times New Roman" w:hAnsi="Times New Roman" w:eastAsia="Times New Roman" w:cs="Times New Roman"/>
                    <w:sz w:val="24"/>
                    <w:szCs w:val="24"/>
                    <w:rtl w:val="0"/>
                  </w:rPr>
                  <w:t xml:space="preserve"> </w:t>
                </w:r>
              </w:ins>
            </w:sdtContent>
          </w:sdt>
        </w:p>
      </w:sdtContent>
    </w:sdt>
    <w:p>
      <w:pPr>
        <w:spacing w:line="360" w:lineRule="auto"/>
        <w:rPr>
          <w:rFonts w:ascii="Times New Roman" w:hAnsi="Times New Roman" w:eastAsia="Times New Roman" w:cs="Times New Roman"/>
          <w:sz w:val="24"/>
          <w:szCs w:val="24"/>
        </w:rPr>
      </w:pPr>
    </w:p>
    <w:sdt>
      <w:sdtPr>
        <w:tag w:val="goog_rdk_330"/>
        <w:id w:val="0"/>
      </w:sdtPr>
      <w:sdtContent>
        <w:p>
          <w:pPr>
            <w:spacing w:line="360" w:lineRule="auto"/>
            <w:rPr>
              <w:del w:id="118" w:author="alanr" w:date="2021-05-19T06:57:04Z"/>
              <w:rFonts w:ascii="Times New Roman" w:hAnsi="Times New Roman" w:eastAsia="Times New Roman" w:cs="Times New Roman"/>
              <w:b/>
              <w:sz w:val="24"/>
              <w:szCs w:val="24"/>
              <w:rPrChange w:id="119" w:author="alanr" w:date="2021-05-19T07:10:10Z">
                <w:rPr>
                  <w:del w:id="120" w:author="alanr" w:date="2021-05-19T06:57:04Z"/>
                  <w:rFonts w:ascii="Times New Roman" w:hAnsi="Times New Roman" w:eastAsia="Times New Roman" w:cs="Times New Roman"/>
                  <w:sz w:val="24"/>
                  <w:szCs w:val="24"/>
                </w:rPr>
              </w:rPrChange>
            </w:rPr>
          </w:pPr>
          <w:sdt>
            <w:sdtPr>
              <w:tag w:val="goog_rdk_326"/>
              <w:id w:val="0"/>
            </w:sdtPr>
            <w:sdtContent>
              <w:sdt>
                <w:sdtPr>
                  <w:tag w:val="goog_rdk_327"/>
                  <w:id w:val="0"/>
                </w:sdtPr>
                <w:sdtContent>
                  <w:ins w:id="121" w:author="alanr" w:date="2021-05-19T06:57:04Z">
                    <w:r>
                      <w:rPr>
                        <w:rFonts w:ascii="Times New Roman" w:hAnsi="Times New Roman" w:eastAsia="Times New Roman" w:cs="Times New Roman"/>
                        <w:b/>
                        <w:sz w:val="24"/>
                        <w:szCs w:val="24"/>
                        <w:rtl w:val="0"/>
                        <w:rPrChange w:id="122" w:author="alanr" w:date="2021-05-19T07:10:10Z">
                          <w:rPr>
                            <w:rFonts w:ascii="Times New Roman" w:hAnsi="Times New Roman" w:eastAsia="Times New Roman" w:cs="Times New Roman"/>
                            <w:sz w:val="24"/>
                            <w:szCs w:val="24"/>
                          </w:rPr>
                        </w:rPrChange>
                      </w:rPr>
                      <w:t>A</w:t>
                    </w:r>
                  </w:ins>
                </w:sdtContent>
              </w:sdt>
            </w:sdtContent>
          </w:sdt>
          <w:sdt>
            <w:sdtPr>
              <w:tag w:val="goog_rdk_328"/>
              <w:id w:val="0"/>
            </w:sdtPr>
            <w:sdtContent>
              <w:sdt>
                <w:sdtPr>
                  <w:tag w:val="goog_rdk_329"/>
                  <w:id w:val="0"/>
                </w:sdtPr>
                <w:sdtContent/>
              </w:sdt>
            </w:sdtContent>
          </w:sdt>
        </w:p>
      </w:sdtContent>
    </w:sdt>
    <w:sdt>
      <w:sdtPr>
        <w:tag w:val="goog_rdk_333"/>
        <w:id w:val="0"/>
      </w:sdtPr>
      <w:sdtContent>
        <w:p>
          <w:pPr>
            <w:spacing w:line="360" w:lineRule="auto"/>
            <w:rPr>
              <w:del w:id="123" w:author="alanr" w:date="2021-05-19T06:57:04Z"/>
              <w:rFonts w:ascii="Times New Roman" w:hAnsi="Times New Roman" w:eastAsia="Times New Roman" w:cs="Times New Roman"/>
              <w:b/>
              <w:sz w:val="24"/>
              <w:szCs w:val="24"/>
              <w:rPrChange w:id="124" w:author="alanr" w:date="2021-05-19T07:10:10Z">
                <w:rPr>
                  <w:del w:id="125" w:author="alanr" w:date="2021-05-19T06:57:04Z"/>
                  <w:rFonts w:ascii="Times New Roman" w:hAnsi="Times New Roman" w:eastAsia="Times New Roman" w:cs="Times New Roman"/>
                  <w:sz w:val="24"/>
                  <w:szCs w:val="24"/>
                </w:rPr>
              </w:rPrChange>
            </w:rPr>
          </w:pPr>
          <w:sdt>
            <w:sdtPr>
              <w:tag w:val="goog_rdk_331"/>
              <w:id w:val="0"/>
            </w:sdtPr>
            <w:sdtContent>
              <w:sdt>
                <w:sdtPr>
                  <w:tag w:val="goog_rdk_332"/>
                  <w:id w:val="0"/>
                </w:sdtPr>
                <w:sdtContent/>
              </w:sdt>
            </w:sdtContent>
          </w:sdt>
        </w:p>
      </w:sdtContent>
    </w:sdt>
    <w:sdt>
      <w:sdtPr>
        <w:tag w:val="goog_rdk_337"/>
        <w:id w:val="0"/>
      </w:sdtPr>
      <w:sdtContent>
        <w:p>
          <w:pPr>
            <w:spacing w:line="360" w:lineRule="auto"/>
            <w:ind w:left="0" w:firstLine="0"/>
            <w:rPr>
              <w:del w:id="127" w:author="alanr" w:date="2021-05-19T06:57:04Z"/>
              <w:rFonts w:asciiTheme="minorHAnsi" w:hAnsiTheme="minorHAnsi" w:eastAsiaTheme="minorEastAsia" w:cstheme="minorBidi"/>
              <w:b/>
              <w:sz w:val="21"/>
              <w:szCs w:val="21"/>
              <w:shd w:val="clear" w:fill="auto"/>
              <w:rPrChange w:id="128" w:author="alanr" w:date="2021-05-19T06:56:57Z">
                <w:rPr>
                  <w:del w:id="129" w:author="alanr" w:date="2021-05-19T06:57:04Z"/>
                  <w:rFonts w:ascii="Times New Roman" w:hAnsi="Times New Roman" w:eastAsia="Times New Roman" w:cs="Times New Roman"/>
                  <w:sz w:val="24"/>
                  <w:szCs w:val="24"/>
                </w:rPr>
              </w:rPrChange>
            </w:rPr>
            <w:pPrChange w:id="126" w:author="alanr" w:date="2021-05-19T06:56:57Z">
              <w:pPr>
                <w:spacing w:line="360" w:lineRule="auto"/>
                <w:ind w:left="960" w:hanging="960"/>
              </w:pPr>
            </w:pPrChange>
          </w:pPr>
          <w:sdt>
            <w:sdtPr>
              <w:tag w:val="goog_rdk_334"/>
              <w:id w:val="0"/>
            </w:sdtPr>
            <w:sdtContent>
              <w:sdt>
                <w:sdtPr>
                  <w:tag w:val="goog_rdk_335"/>
                  <w:id w:val="0"/>
                </w:sdtPr>
                <w:sdtContent>
                  <w:del w:id="130" w:author="alanr" w:date="2021-05-19T06:57:04Z">
                    <w:r>
                      <w:rPr>
                        <w:rFonts w:ascii="Times New Roman" w:hAnsi="Times New Roman" w:eastAsia="Times New Roman" w:cs="Times New Roman"/>
                        <w:b/>
                        <w:sz w:val="24"/>
                        <w:szCs w:val="24"/>
                        <w:rtl w:val="0"/>
                        <w:rPrChange w:id="131" w:author="alanr" w:date="2021-05-19T07:10:10Z">
                          <w:rPr>
                            <w:rFonts w:ascii="Times New Roman" w:hAnsi="Times New Roman" w:eastAsia="Times New Roman" w:cs="Times New Roman"/>
                            <w:sz w:val="24"/>
                            <w:szCs w:val="24"/>
                          </w:rPr>
                        </w:rPrChange>
                      </w:rPr>
                      <w:delText xml:space="preserve">Appendix 5a: </w:delText>
                    </w:r>
                  </w:del>
                </w:sdtContent>
              </w:sdt>
              <w:del w:id="132" w:author="alanr" w:date="2021-05-19T06:57:04Z">
                <w:r>
                  <w:rPr>
                    <w:rFonts w:ascii="Times New Roman" w:hAnsi="Times New Roman" w:eastAsia="Times New Roman" w:cs="Times New Roman"/>
                    <w:sz w:val="24"/>
                    <w:szCs w:val="24"/>
                  </w:rPr>
                  <w:drawing>
                    <wp:inline distT="0" distB="0" distL="114300" distR="114300">
                      <wp:extent cx="6186805" cy="3942080"/>
                      <wp:effectExtent l="0" t="0" r="0" b="0"/>
                      <wp:docPr id="47" name="image31.png" descr="Linearity residuals"/>
                      <wp:cNvGraphicFramePr/>
                      <a:graphic xmlns:a="http://schemas.openxmlformats.org/drawingml/2006/main">
                        <a:graphicData uri="http://schemas.openxmlformats.org/drawingml/2006/picture">
                          <pic:pic xmlns:pic="http://schemas.openxmlformats.org/drawingml/2006/picture">
                            <pic:nvPicPr>
                              <pic:cNvPr id="47" name="image31.png" descr="Linearity residuals"/>
                              <pic:cNvPicPr preferRelativeResize="0"/>
                            </pic:nvPicPr>
                            <pic:blipFill>
                              <a:blip r:embed="rId45"/>
                              <a:srcRect/>
                              <a:stretch>
                                <a:fillRect/>
                              </a:stretch>
                            </pic:blipFill>
                            <pic:spPr>
                              <a:xfrm>
                                <a:off x="0" y="0"/>
                                <a:ext cx="6186805" cy="3942080"/>
                              </a:xfrm>
                              <a:prstGeom prst="rect">
                                <a:avLst/>
                              </a:prstGeom>
                            </pic:spPr>
                          </pic:pic>
                        </a:graphicData>
                      </a:graphic>
                    </wp:inline>
                  </w:drawing>
                </w:r>
              </w:del>
            </w:sdtContent>
          </w:sdt>
        </w:p>
      </w:sdtContent>
    </w:sdt>
    <w:sdt>
      <w:sdtPr>
        <w:tag w:val="goog_rdk_350"/>
        <w:id w:val="0"/>
      </w:sdtPr>
      <w:sdtContent>
        <w:p>
          <w:pPr>
            <w:spacing w:line="360" w:lineRule="auto"/>
            <w:rPr>
              <w:ins w:id="134" w:author="alanr" w:date="2021-05-19T07:08:20Z"/>
              <w:rFonts w:ascii="Times New Roman" w:hAnsi="Times New Roman" w:eastAsia="Times New Roman" w:cs="Times New Roman"/>
              <w:sz w:val="24"/>
              <w:szCs w:val="24"/>
            </w:rPr>
          </w:pPr>
          <w:sdt>
            <w:sdtPr>
              <w:tag w:val="goog_rdk_338"/>
              <w:id w:val="0"/>
            </w:sdtPr>
            <w:sdtContent>
              <w:sdt>
                <w:sdtPr>
                  <w:tag w:val="goog_rdk_339"/>
                  <w:id w:val="0"/>
                </w:sdtPr>
                <w:sdtContent>
                  <w:del w:id="135" w:author="alanr" w:date="2021-05-19T06:57:04Z">
                    <w:r>
                      <w:rPr>
                        <w:rFonts w:ascii="Times New Roman" w:hAnsi="Times New Roman" w:eastAsia="Times New Roman" w:cs="Times New Roman"/>
                        <w:b/>
                        <w:sz w:val="24"/>
                        <w:szCs w:val="24"/>
                        <w:rtl w:val="0"/>
                        <w:rPrChange w:id="136" w:author="alanr" w:date="2021-05-19T07:10:10Z">
                          <w:rPr>
                            <w:rFonts w:ascii="Times New Roman" w:hAnsi="Times New Roman" w:eastAsia="Times New Roman" w:cs="Times New Roman"/>
                            <w:sz w:val="24"/>
                            <w:szCs w:val="24"/>
                          </w:rPr>
                        </w:rPrChange>
                      </w:rPr>
                      <w:delText>A</w:delText>
                    </w:r>
                  </w:del>
                </w:sdtContent>
              </w:sdt>
            </w:sdtContent>
          </w:sdt>
          <w:sdt>
            <w:sdtPr>
              <w:tag w:val="goog_rdk_340"/>
              <w:id w:val="0"/>
            </w:sdtPr>
            <w:sdtContent>
              <w:r>
                <w:rPr>
                  <w:rFonts w:ascii="Times New Roman" w:hAnsi="Times New Roman" w:eastAsia="Times New Roman" w:cs="Times New Roman"/>
                  <w:b/>
                  <w:sz w:val="24"/>
                  <w:szCs w:val="24"/>
                  <w:rtl w:val="0"/>
                  <w:rPrChange w:id="137" w:author="alanr" w:date="2021-05-19T07:10:10Z">
                    <w:rPr>
                      <w:rFonts w:ascii="Times New Roman" w:hAnsi="Times New Roman" w:eastAsia="Times New Roman" w:cs="Times New Roman"/>
                      <w:sz w:val="24"/>
                      <w:szCs w:val="24"/>
                    </w:rPr>
                  </w:rPrChange>
                </w:rPr>
                <w:t>ppendix 5</w:t>
              </w:r>
            </w:sdtContent>
          </w:sdt>
          <w:sdt>
            <w:sdtPr>
              <w:tag w:val="goog_rdk_341"/>
              <w:id w:val="0"/>
            </w:sdtPr>
            <w:sdtContent>
              <w:sdt>
                <w:sdtPr>
                  <w:tag w:val="goog_rdk_342"/>
                  <w:id w:val="0"/>
                </w:sdtPr>
                <w:sdtContent>
                  <w:ins w:id="138" w:author="alanr" w:date="2021-05-19T07:08:18Z">
                    <w:r>
                      <w:rPr>
                        <w:rFonts w:ascii="Times New Roman" w:hAnsi="Times New Roman" w:eastAsia="Times New Roman" w:cs="Times New Roman"/>
                        <w:b/>
                        <w:sz w:val="24"/>
                        <w:szCs w:val="24"/>
                        <w:rtl w:val="0"/>
                        <w:rPrChange w:id="139" w:author="alanr" w:date="2021-05-19T07:10:10Z">
                          <w:rPr>
                            <w:rFonts w:ascii="Times New Roman" w:hAnsi="Times New Roman" w:eastAsia="Times New Roman" w:cs="Times New Roman"/>
                            <w:sz w:val="24"/>
                            <w:szCs w:val="24"/>
                          </w:rPr>
                        </w:rPrChange>
                      </w:rPr>
                      <w:t>a</w:t>
                    </w:r>
                  </w:ins>
                </w:sdtContent>
              </w:sdt>
            </w:sdtContent>
          </w:sdt>
          <w:sdt>
            <w:sdtPr>
              <w:tag w:val="goog_rdk_343"/>
              <w:id w:val="0"/>
            </w:sdtPr>
            <w:sdtContent>
              <w:sdt>
                <w:sdtPr>
                  <w:tag w:val="goog_rdk_344"/>
                  <w:id w:val="0"/>
                </w:sdtPr>
                <w:sdtContent>
                  <w:del w:id="140" w:author="alanr" w:date="2021-05-19T07:08:18Z">
                    <w:r>
                      <w:rPr>
                        <w:rFonts w:ascii="Times New Roman" w:hAnsi="Times New Roman" w:eastAsia="Times New Roman" w:cs="Times New Roman"/>
                        <w:b/>
                        <w:sz w:val="24"/>
                        <w:szCs w:val="24"/>
                        <w:rtl w:val="0"/>
                        <w:rPrChange w:id="141" w:author="alanr" w:date="2021-05-19T07:10:10Z">
                          <w:rPr>
                            <w:rFonts w:ascii="Times New Roman" w:hAnsi="Times New Roman" w:eastAsia="Times New Roman" w:cs="Times New Roman"/>
                            <w:sz w:val="24"/>
                            <w:szCs w:val="24"/>
                          </w:rPr>
                        </w:rPrChange>
                      </w:rPr>
                      <w:delText>b</w:delText>
                    </w:r>
                  </w:del>
                </w:sdtContent>
              </w:sdt>
            </w:sdtContent>
          </w:sdt>
          <w:sdt>
            <w:sdtPr>
              <w:tag w:val="goog_rdk_345"/>
              <w:id w:val="0"/>
            </w:sdtPr>
            <w:sdtContent>
              <w:r>
                <w:rPr>
                  <w:rFonts w:ascii="Times New Roman" w:hAnsi="Times New Roman" w:eastAsia="Times New Roman" w:cs="Times New Roman"/>
                  <w:b/>
                  <w:sz w:val="24"/>
                  <w:szCs w:val="24"/>
                  <w:rtl w:val="0"/>
                  <w:rPrChange w:id="142" w:author="alanr" w:date="2021-05-19T07:10:10Z">
                    <w:rPr>
                      <w:rFonts w:ascii="Times New Roman" w:hAnsi="Times New Roman" w:eastAsia="Times New Roman" w:cs="Times New Roman"/>
                      <w:sz w:val="24"/>
                      <w:szCs w:val="24"/>
                    </w:rPr>
                  </w:rPrChange>
                </w:rPr>
                <w:t xml:space="preserve">: </w:t>
              </w:r>
            </w:sdtContent>
          </w:sdt>
          <w:sdt>
            <w:sdtPr>
              <w:tag w:val="goog_rdk_346"/>
              <w:id w:val="0"/>
            </w:sdtPr>
            <w:sdtContent>
              <w:sdt>
                <w:sdtPr>
                  <w:tag w:val="goog_rdk_347"/>
                  <w:id w:val="0"/>
                </w:sdtPr>
                <w:sdtContent>
                  <w:ins w:id="143" w:author="alanr" w:date="2021-05-19T06:59:48Z">
                    <w:r>
                      <w:rPr>
                        <w:rFonts w:ascii="Times New Roman" w:hAnsi="Times New Roman" w:eastAsia="Times New Roman" w:cs="Times New Roman"/>
                        <w:b/>
                        <w:sz w:val="24"/>
                        <w:szCs w:val="24"/>
                        <w:rtl w:val="0"/>
                        <w:rPrChange w:id="144" w:author="alanr" w:date="2021-05-19T07:10:10Z">
                          <w:rPr>
                            <w:rFonts w:ascii="Times New Roman" w:hAnsi="Times New Roman" w:eastAsia="Times New Roman" w:cs="Times New Roman"/>
                            <w:sz w:val="24"/>
                            <w:szCs w:val="24"/>
                          </w:rPr>
                        </w:rPrChange>
                      </w:rPr>
                      <w:t xml:space="preserve">Normality plot indirect path </w:t>
                    </w:r>
                  </w:ins>
                </w:sdtContent>
              </w:sdt>
              <w:ins w:id="145" w:author="alanr" w:date="2021-05-19T06:59:48Z">
                <w:r>
                  <w:rPr>
                    <w:rFonts w:ascii="Times New Roman" w:hAnsi="Times New Roman" w:eastAsia="Times New Roman" w:cs="Times New Roman"/>
                    <w:sz w:val="24"/>
                    <w:szCs w:val="24"/>
                  </w:rPr>
                  <w:drawing>
                    <wp:inline distT="0" distB="0" distL="114300" distR="114300">
                      <wp:extent cx="6181090" cy="3889375"/>
                      <wp:effectExtent l="0" t="0" r="0" b="0"/>
                      <wp:docPr id="48" name="image17.png" descr="Rplot08"/>
                      <wp:cNvGraphicFramePr/>
                      <a:graphic xmlns:a="http://schemas.openxmlformats.org/drawingml/2006/main">
                        <a:graphicData uri="http://schemas.openxmlformats.org/drawingml/2006/picture">
                          <pic:pic xmlns:pic="http://schemas.openxmlformats.org/drawingml/2006/picture">
                            <pic:nvPicPr>
                              <pic:cNvPr id="48" name="image17.png" descr="Rplot08"/>
                              <pic:cNvPicPr preferRelativeResize="0"/>
                            </pic:nvPicPr>
                            <pic:blipFill>
                              <a:blip r:embed="rId46"/>
                              <a:srcRect/>
                              <a:stretch>
                                <a:fillRect/>
                              </a:stretch>
                            </pic:blipFill>
                            <pic:spPr>
                              <a:xfrm>
                                <a:off x="0" y="0"/>
                                <a:ext cx="6181090" cy="3889375"/>
                              </a:xfrm>
                              <a:prstGeom prst="rect">
                                <a:avLst/>
                              </a:prstGeom>
                            </pic:spPr>
                          </pic:pic>
                        </a:graphicData>
                      </a:graphic>
                    </wp:inline>
                  </w:drawing>
                </w:r>
              </w:ins>
            </w:sdtContent>
          </w:sdt>
          <w:sdt>
            <w:sdtPr>
              <w:tag w:val="goog_rdk_348"/>
              <w:id w:val="0"/>
            </w:sdtPr>
            <w:sdtContent>
              <w:del w:id="147" w:author="alanr" w:date="2021-05-19T06:59:48Z">
                <w:r>
                  <w:rPr>
                    <w:rFonts w:ascii="Times New Roman" w:hAnsi="Times New Roman" w:eastAsia="Times New Roman" w:cs="Times New Roman"/>
                    <w:sz w:val="24"/>
                    <w:szCs w:val="24"/>
                  </w:rPr>
                  <w:drawing>
                    <wp:inline distT="0" distB="0" distL="114300" distR="114300">
                      <wp:extent cx="6186805" cy="3942080"/>
                      <wp:effectExtent l="0" t="0" r="0" b="0"/>
                      <wp:docPr id="49" name="image33.png" descr="QQ plot normality"/>
                      <wp:cNvGraphicFramePr/>
                      <a:graphic xmlns:a="http://schemas.openxmlformats.org/drawingml/2006/main">
                        <a:graphicData uri="http://schemas.openxmlformats.org/drawingml/2006/picture">
                          <pic:pic xmlns:pic="http://schemas.openxmlformats.org/drawingml/2006/picture">
                            <pic:nvPicPr>
                              <pic:cNvPr id="49" name="image33.png" descr="QQ plot normality"/>
                              <pic:cNvPicPr preferRelativeResize="0"/>
                            </pic:nvPicPr>
                            <pic:blipFill>
                              <a:blip r:embed="rId47"/>
                              <a:srcRect/>
                              <a:stretch>
                                <a:fillRect/>
                              </a:stretch>
                            </pic:blipFill>
                            <pic:spPr>
                              <a:xfrm>
                                <a:off x="0" y="0"/>
                                <a:ext cx="6186805" cy="3942080"/>
                              </a:xfrm>
                              <a:prstGeom prst="rect">
                                <a:avLst/>
                              </a:prstGeom>
                            </pic:spPr>
                          </pic:pic>
                        </a:graphicData>
                      </a:graphic>
                    </wp:inline>
                  </w:drawing>
                </w:r>
              </w:del>
            </w:sdtContent>
          </w:sdt>
          <w:sdt>
            <w:sdtPr>
              <w:tag w:val="goog_rdk_349"/>
              <w:id w:val="0"/>
            </w:sdtPr>
            <w:sdtContent/>
          </w:sdt>
        </w:p>
      </w:sdtContent>
    </w:sdt>
    <w:sdt>
      <w:sdtPr>
        <w:tag w:val="goog_rdk_352"/>
        <w:id w:val="0"/>
      </w:sdtPr>
      <w:sdtContent>
        <w:p>
          <w:pPr>
            <w:spacing w:line="360" w:lineRule="auto"/>
            <w:rPr>
              <w:ins w:id="149" w:author="alanr" w:date="2021-05-19T07:08:20Z"/>
              <w:rFonts w:ascii="Times New Roman" w:hAnsi="Times New Roman" w:eastAsia="Times New Roman" w:cs="Times New Roman"/>
              <w:sz w:val="24"/>
              <w:szCs w:val="24"/>
            </w:rPr>
          </w:pPr>
          <w:sdt>
            <w:sdtPr>
              <w:tag w:val="goog_rdk_351"/>
              <w:id w:val="0"/>
            </w:sdtPr>
            <w:sdtContent/>
          </w:sdt>
        </w:p>
      </w:sdtContent>
    </w:sdt>
    <w:sdt>
      <w:sdtPr>
        <w:tag w:val="goog_rdk_355"/>
        <w:id w:val="0"/>
      </w:sdtPr>
      <w:sdtContent>
        <w:p>
          <w:pPr>
            <w:spacing w:line="360" w:lineRule="auto"/>
            <w:rPr>
              <w:ins w:id="150" w:author="alanr" w:date="2021-05-19T07:08:20Z"/>
              <w:rFonts w:ascii="Times New Roman" w:hAnsi="Times New Roman" w:eastAsia="Times New Roman" w:cs="Times New Roman"/>
              <w:b/>
              <w:sz w:val="24"/>
              <w:szCs w:val="24"/>
              <w:rPrChange w:id="151" w:author="alanr" w:date="2021-05-19T07:10:05Z">
                <w:rPr>
                  <w:ins w:id="152" w:author="alanr" w:date="2021-05-19T07:08:20Z"/>
                  <w:rFonts w:ascii="Times New Roman" w:hAnsi="Times New Roman" w:eastAsia="Times New Roman" w:cs="Times New Roman"/>
                  <w:sz w:val="24"/>
                  <w:szCs w:val="24"/>
                </w:rPr>
              </w:rPrChange>
            </w:rPr>
          </w:pPr>
          <w:sdt>
            <w:sdtPr>
              <w:tag w:val="goog_rdk_353"/>
              <w:id w:val="0"/>
            </w:sdtPr>
            <w:sdtContent>
              <w:sdt>
                <w:sdtPr>
                  <w:tag w:val="goog_rdk_354"/>
                  <w:id w:val="0"/>
                </w:sdtPr>
                <w:sdtContent>
                  <w:ins w:id="153" w:author="alanr" w:date="2021-05-19T07:08:20Z">
                    <w:r>
                      <w:rPr>
                        <w:rFonts w:ascii="Times New Roman" w:hAnsi="Times New Roman" w:eastAsia="Times New Roman" w:cs="Times New Roman"/>
                        <w:b/>
                        <w:sz w:val="24"/>
                        <w:szCs w:val="24"/>
                        <w:rtl w:val="0"/>
                        <w:rPrChange w:id="154" w:author="alanr" w:date="2021-05-19T07:10:05Z">
                          <w:rPr>
                            <w:rFonts w:ascii="Times New Roman" w:hAnsi="Times New Roman" w:eastAsia="Times New Roman" w:cs="Times New Roman"/>
                            <w:sz w:val="24"/>
                            <w:szCs w:val="24"/>
                          </w:rPr>
                        </w:rPrChange>
                      </w:rPr>
                      <w:t>Appendix 5b: Homoscedasticity indirect path</w:t>
                    </w:r>
                  </w:ins>
                </w:sdtContent>
              </w:sdt>
            </w:sdtContent>
          </w:sdt>
        </w:p>
      </w:sdtContent>
    </w:sdt>
    <w:sdt>
      <w:sdtPr>
        <w:tag w:val="goog_rdk_357"/>
        <w:id w:val="0"/>
      </w:sdtPr>
      <w:sdtContent>
        <w:p>
          <w:pPr>
            <w:spacing w:line="360" w:lineRule="auto"/>
            <w:rPr>
              <w:ins w:id="155" w:author="alanr" w:date="2021-05-19T07:08:20Z"/>
              <w:rFonts w:ascii="Times New Roman" w:hAnsi="Times New Roman" w:eastAsia="Times New Roman" w:cs="Times New Roman"/>
              <w:sz w:val="24"/>
              <w:szCs w:val="24"/>
            </w:rPr>
          </w:pPr>
          <w:sdt>
            <w:sdtPr>
              <w:tag w:val="goog_rdk_356"/>
              <w:id w:val="0"/>
            </w:sdtPr>
            <w:sdtContent>
              <w:ins w:id="156" w:author="alanr" w:date="2021-05-19T07:08:20Z">
                <w:r>
                  <w:rPr>
                    <w:rFonts w:ascii="Times New Roman" w:hAnsi="Times New Roman" w:eastAsia="Times New Roman" w:cs="Times New Roman"/>
                    <w:sz w:val="24"/>
                    <w:szCs w:val="24"/>
                  </w:rPr>
                  <w:drawing>
                    <wp:inline distT="0" distB="0" distL="114300" distR="114300">
                      <wp:extent cx="6181090" cy="3889375"/>
                      <wp:effectExtent l="0" t="0" r="0" b="0"/>
                      <wp:docPr id="50" name="image27.png" descr="Rplot09"/>
                      <wp:cNvGraphicFramePr/>
                      <a:graphic xmlns:a="http://schemas.openxmlformats.org/drawingml/2006/main">
                        <a:graphicData uri="http://schemas.openxmlformats.org/drawingml/2006/picture">
                          <pic:pic xmlns:pic="http://schemas.openxmlformats.org/drawingml/2006/picture">
                            <pic:nvPicPr>
                              <pic:cNvPr id="50" name="image27.png" descr="Rplot09"/>
                              <pic:cNvPicPr preferRelativeResize="0"/>
                            </pic:nvPicPr>
                            <pic:blipFill>
                              <a:blip r:embed="rId48"/>
                              <a:srcRect/>
                              <a:stretch>
                                <a:fillRect/>
                              </a:stretch>
                            </pic:blipFill>
                            <pic:spPr>
                              <a:xfrm>
                                <a:off x="0" y="0"/>
                                <a:ext cx="6181090" cy="3889375"/>
                              </a:xfrm>
                              <a:prstGeom prst="rect">
                                <a:avLst/>
                              </a:prstGeom>
                            </pic:spPr>
                          </pic:pic>
                        </a:graphicData>
                      </a:graphic>
                    </wp:inline>
                  </w:drawing>
                </w:r>
              </w:ins>
            </w:sdtContent>
          </w:sdt>
        </w:p>
      </w:sdtContent>
    </w:sdt>
    <w:sdt>
      <w:sdtPr>
        <w:tag w:val="goog_rdk_360"/>
        <w:id w:val="0"/>
      </w:sdtPr>
      <w:sdtContent>
        <w:p>
          <w:pPr>
            <w:spacing w:line="360" w:lineRule="auto"/>
            <w:rPr>
              <w:del w:id="158" w:author="alanr" w:date="2021-05-19T07:08:20Z"/>
              <w:rFonts w:ascii="Times New Roman" w:hAnsi="Times New Roman" w:eastAsia="Times New Roman" w:cs="Times New Roman"/>
              <w:sz w:val="24"/>
              <w:szCs w:val="24"/>
            </w:rPr>
          </w:pPr>
          <w:sdt>
            <w:sdtPr>
              <w:tag w:val="goog_rdk_359"/>
              <w:id w:val="0"/>
            </w:sdtPr>
            <w:sdtContent/>
          </w:sdt>
        </w:p>
      </w:sdtContent>
    </w:sdt>
    <w:sdt>
      <w:sdtPr>
        <w:tag w:val="goog_rdk_362"/>
        <w:id w:val="0"/>
      </w:sdtPr>
      <w:sdtContent>
        <w:p>
          <w:pPr>
            <w:spacing w:line="360" w:lineRule="auto"/>
            <w:rPr>
              <w:del w:id="159" w:author="alanr" w:date="2021-05-19T07:08:20Z"/>
              <w:rFonts w:ascii="Times New Roman" w:hAnsi="Times New Roman" w:eastAsia="Times New Roman" w:cs="Times New Roman"/>
              <w:sz w:val="24"/>
              <w:szCs w:val="24"/>
            </w:rPr>
          </w:pPr>
          <w:sdt>
            <w:sdtPr>
              <w:tag w:val="goog_rdk_361"/>
              <w:id w:val="0"/>
            </w:sdtPr>
            <w:sdtContent/>
          </w:sdt>
        </w:p>
      </w:sdtContent>
    </w:sdt>
    <w:sdt>
      <w:sdtPr>
        <w:tag w:val="goog_rdk_364"/>
        <w:id w:val="0"/>
      </w:sdtPr>
      <w:sdtContent>
        <w:p>
          <w:pPr>
            <w:spacing w:line="360" w:lineRule="auto"/>
            <w:rPr>
              <w:del w:id="160" w:author="alanr" w:date="2021-05-19T07:08:20Z"/>
              <w:rFonts w:ascii="Times New Roman" w:hAnsi="Times New Roman" w:eastAsia="Times New Roman" w:cs="Times New Roman"/>
              <w:sz w:val="24"/>
              <w:szCs w:val="24"/>
            </w:rPr>
          </w:pPr>
          <w:sdt>
            <w:sdtPr>
              <w:tag w:val="goog_rdk_363"/>
              <w:id w:val="0"/>
            </w:sdtPr>
            <w:sdtContent>
              <w:del w:id="161" w:author="alanr" w:date="2021-05-19T07:08:20Z">
                <w:r>
                  <w:rPr>
                    <w:rFonts w:ascii="Times New Roman" w:hAnsi="Times New Roman" w:eastAsia="Times New Roman" w:cs="Times New Roman"/>
                    <w:sz w:val="24"/>
                    <w:szCs w:val="24"/>
                    <w:rtl w:val="0"/>
                  </w:rPr>
                  <w:delText>Appendix 5c:</w:delText>
                </w:r>
              </w:del>
            </w:sdtContent>
          </w:sdt>
        </w:p>
      </w:sdtContent>
    </w:sdt>
    <w:p>
      <w:pPr>
        <w:spacing w:line="360" w:lineRule="auto"/>
        <w:rPr>
          <w:rFonts w:ascii="Times New Roman" w:hAnsi="Times New Roman" w:eastAsia="Times New Roman" w:cs="Times New Roman"/>
          <w:sz w:val="24"/>
          <w:szCs w:val="24"/>
        </w:rPr>
      </w:pPr>
      <w:sdt>
        <w:sdtPr>
          <w:tag w:val="goog_rdk_365"/>
          <w:id w:val="0"/>
        </w:sdtPr>
        <w:sdtContent>
          <w:del w:id="162" w:author="alanr" w:date="2021-05-19T07:08:20Z">
            <w:r>
              <w:rPr>
                <w:rFonts w:ascii="Times New Roman" w:hAnsi="Times New Roman" w:eastAsia="Times New Roman" w:cs="Times New Roman"/>
                <w:sz w:val="24"/>
                <w:szCs w:val="24"/>
              </w:rPr>
              <w:drawing>
                <wp:inline distT="0" distB="0" distL="114300" distR="114300">
                  <wp:extent cx="6186805" cy="3942080"/>
                  <wp:effectExtent l="0" t="0" r="0" b="0"/>
                  <wp:docPr id="51" name="image22.png" descr="Residual plot linearity"/>
                  <wp:cNvGraphicFramePr/>
                  <a:graphic xmlns:a="http://schemas.openxmlformats.org/drawingml/2006/main">
                    <a:graphicData uri="http://schemas.openxmlformats.org/drawingml/2006/picture">
                      <pic:pic xmlns:pic="http://schemas.openxmlformats.org/drawingml/2006/picture">
                        <pic:nvPicPr>
                          <pic:cNvPr id="51" name="image22.png" descr="Residual plot linearity"/>
                          <pic:cNvPicPr preferRelativeResize="0"/>
                        </pic:nvPicPr>
                        <pic:blipFill>
                          <a:blip r:embed="rId49"/>
                          <a:srcRect/>
                          <a:stretch>
                            <a:fillRect/>
                          </a:stretch>
                        </pic:blipFill>
                        <pic:spPr>
                          <a:xfrm>
                            <a:off x="0" y="0"/>
                            <a:ext cx="6186805" cy="3942080"/>
                          </a:xfrm>
                          <a:prstGeom prst="rect">
                            <a:avLst/>
                          </a:prstGeom>
                        </pic:spPr>
                      </pic:pic>
                    </a:graphicData>
                  </a:graphic>
                </wp:inline>
              </w:drawing>
            </w:r>
          </w:del>
        </w:sdtContent>
      </w:sdt>
    </w:p>
    <w:sdt>
      <w:sdtPr>
        <w:tag w:val="goog_rdk_375"/>
        <w:id w:val="0"/>
      </w:sdtPr>
      <w:sdtContent>
        <w:p>
          <w:pPr>
            <w:spacing w:line="360" w:lineRule="auto"/>
            <w:ind w:left="120" w:hanging="120"/>
            <w:rPr>
              <w:del w:id="164" w:author="alanr" w:date="2021-05-19T07:00:03Z"/>
              <w:rFonts w:ascii="Times New Roman" w:hAnsi="Times New Roman" w:eastAsia="Times New Roman" w:cs="Times New Roman"/>
              <w:b/>
              <w:sz w:val="24"/>
              <w:szCs w:val="24"/>
              <w:rPrChange w:id="165" w:author="alanr" w:date="2021-05-19T07:02:29Z">
                <w:rPr>
                  <w:del w:id="166" w:author="alanr" w:date="2021-05-19T07:00:03Z"/>
                  <w:rFonts w:ascii="Times New Roman" w:hAnsi="Times New Roman" w:eastAsia="Times New Roman" w:cs="Times New Roman"/>
                  <w:sz w:val="24"/>
                  <w:szCs w:val="24"/>
                </w:rPr>
              </w:rPrChange>
            </w:rPr>
          </w:pPr>
          <w:sdt>
            <w:sdtPr>
              <w:tag w:val="goog_rdk_366"/>
              <w:id w:val="0"/>
            </w:sdtPr>
            <w:sdtContent>
              <w:r>
                <w:rPr>
                  <w:rFonts w:ascii="Times New Roman" w:hAnsi="Times New Roman" w:eastAsia="Times New Roman" w:cs="Times New Roman"/>
                  <w:b/>
                  <w:sz w:val="24"/>
                  <w:szCs w:val="24"/>
                  <w:rtl w:val="0"/>
                  <w:rPrChange w:id="167" w:author="alanr" w:date="2021-05-19T07:02:29Z">
                    <w:rPr>
                      <w:rFonts w:ascii="Times New Roman" w:hAnsi="Times New Roman" w:eastAsia="Times New Roman" w:cs="Times New Roman"/>
                      <w:sz w:val="24"/>
                      <w:szCs w:val="24"/>
                    </w:rPr>
                  </w:rPrChange>
                </w:rPr>
                <w:t>Appendix 5</w:t>
              </w:r>
            </w:sdtContent>
          </w:sdt>
          <w:sdt>
            <w:sdtPr>
              <w:tag w:val="goog_rdk_367"/>
              <w:id w:val="0"/>
            </w:sdtPr>
            <w:sdtContent>
              <w:ins w:id="168" w:author="alanr" w:date="2021-05-19T07:07:28Z">
                <w:r>
                  <w:rPr>
                    <w:rFonts w:ascii="Times New Roman" w:hAnsi="Times New Roman" w:eastAsia="Times New Roman" w:cs="Times New Roman"/>
                    <w:b/>
                    <w:sz w:val="24"/>
                    <w:szCs w:val="24"/>
                    <w:rtl w:val="0"/>
                  </w:rPr>
                  <w:t>c</w:t>
                </w:r>
              </w:ins>
            </w:sdtContent>
          </w:sdt>
          <w:sdt>
            <w:sdtPr>
              <w:tag w:val="goog_rdk_368"/>
              <w:id w:val="0"/>
            </w:sdtPr>
            <w:sdtContent>
              <w:sdt>
                <w:sdtPr>
                  <w:tag w:val="goog_rdk_369"/>
                  <w:id w:val="0"/>
                </w:sdtPr>
                <w:sdtContent>
                  <w:del w:id="169" w:author="alanr" w:date="2021-05-19T07:07:28Z">
                    <w:r>
                      <w:rPr>
                        <w:rFonts w:ascii="Times New Roman" w:hAnsi="Times New Roman" w:eastAsia="Times New Roman" w:cs="Times New Roman"/>
                        <w:b/>
                        <w:sz w:val="24"/>
                        <w:szCs w:val="24"/>
                        <w:rtl w:val="0"/>
                        <w:rPrChange w:id="170" w:author="alanr" w:date="2021-05-19T07:02:29Z">
                          <w:rPr>
                            <w:rFonts w:ascii="Times New Roman" w:hAnsi="Times New Roman" w:eastAsia="Times New Roman" w:cs="Times New Roman"/>
                            <w:sz w:val="24"/>
                            <w:szCs w:val="24"/>
                          </w:rPr>
                        </w:rPrChange>
                      </w:rPr>
                      <w:delText>d</w:delText>
                    </w:r>
                  </w:del>
                </w:sdtContent>
              </w:sdt>
            </w:sdtContent>
          </w:sdt>
          <w:sdt>
            <w:sdtPr>
              <w:tag w:val="goog_rdk_370"/>
              <w:id w:val="0"/>
            </w:sdtPr>
            <w:sdtContent>
              <w:r>
                <w:rPr>
                  <w:rFonts w:ascii="Times New Roman" w:hAnsi="Times New Roman" w:eastAsia="Times New Roman" w:cs="Times New Roman"/>
                  <w:b/>
                  <w:sz w:val="24"/>
                  <w:szCs w:val="24"/>
                  <w:rtl w:val="0"/>
                  <w:rPrChange w:id="171" w:author="alanr" w:date="2021-05-19T07:02:29Z">
                    <w:rPr>
                      <w:rFonts w:ascii="Times New Roman" w:hAnsi="Times New Roman" w:eastAsia="Times New Roman" w:cs="Times New Roman"/>
                      <w:sz w:val="24"/>
                      <w:szCs w:val="24"/>
                    </w:rPr>
                  </w:rPrChange>
                </w:rPr>
                <w:t xml:space="preserve">: </w:t>
              </w:r>
            </w:sdtContent>
          </w:sdt>
          <w:sdt>
            <w:sdtPr>
              <w:tag w:val="goog_rdk_371"/>
              <w:id w:val="0"/>
            </w:sdtPr>
            <w:sdtContent>
              <w:sdt>
                <w:sdtPr>
                  <w:tag w:val="goog_rdk_372"/>
                  <w:id w:val="0"/>
                </w:sdtPr>
                <w:sdtContent>
                  <w:ins w:id="172" w:author="alanr" w:date="2021-05-19T07:00:03Z">
                    <w:r>
                      <w:rPr>
                        <w:rFonts w:ascii="Times New Roman" w:hAnsi="Times New Roman" w:eastAsia="Times New Roman" w:cs="Times New Roman"/>
                        <w:b/>
                        <w:sz w:val="24"/>
                        <w:szCs w:val="24"/>
                        <w:rtl w:val="0"/>
                        <w:rPrChange w:id="173" w:author="alanr" w:date="2021-05-19T07:02:29Z">
                          <w:rPr>
                            <w:rFonts w:ascii="Times New Roman" w:hAnsi="Times New Roman" w:eastAsia="Times New Roman" w:cs="Times New Roman"/>
                            <w:sz w:val="24"/>
                            <w:szCs w:val="24"/>
                          </w:rPr>
                        </w:rPrChange>
                      </w:rPr>
                      <w:t>normality direct path Goal Difference:</w:t>
                    </w:r>
                  </w:ins>
                </w:sdtContent>
              </w:sdt>
            </w:sdtContent>
          </w:sdt>
          <w:sdt>
            <w:sdtPr>
              <w:tag w:val="goog_rdk_373"/>
              <w:id w:val="0"/>
            </w:sdtPr>
            <w:sdtContent>
              <w:sdt>
                <w:sdtPr>
                  <w:tag w:val="goog_rdk_374"/>
                  <w:id w:val="0"/>
                </w:sdtPr>
                <w:sdtContent/>
              </w:sdt>
            </w:sdtContent>
          </w:sdt>
        </w:p>
      </w:sdtContent>
    </w:sdt>
    <w:sdt>
      <w:sdtPr>
        <w:tag w:val="goog_rdk_378"/>
        <w:id w:val="0"/>
      </w:sdtPr>
      <w:sdtContent>
        <w:p>
          <w:pPr>
            <w:spacing w:line="360" w:lineRule="auto"/>
            <w:ind w:left="120" w:hanging="120"/>
            <w:rPr>
              <w:del w:id="174" w:author="alanr" w:date="2021-05-19T07:00:03Z"/>
              <w:rFonts w:ascii="Times New Roman" w:hAnsi="Times New Roman" w:eastAsia="Times New Roman" w:cs="Times New Roman"/>
              <w:b/>
              <w:sz w:val="24"/>
              <w:szCs w:val="24"/>
              <w:rPrChange w:id="175" w:author="alanr" w:date="2021-05-19T07:02:29Z">
                <w:rPr>
                  <w:del w:id="176" w:author="alanr" w:date="2021-05-19T07:00:03Z"/>
                  <w:rFonts w:ascii="Times New Roman" w:hAnsi="Times New Roman" w:eastAsia="Times New Roman" w:cs="Times New Roman"/>
                  <w:sz w:val="24"/>
                  <w:szCs w:val="24"/>
                </w:rPr>
              </w:rPrChange>
            </w:rPr>
          </w:pPr>
          <w:sdt>
            <w:sdtPr>
              <w:tag w:val="goog_rdk_376"/>
              <w:id w:val="0"/>
            </w:sdtPr>
            <w:sdtContent>
              <w:sdt>
                <w:sdtPr>
                  <w:tag w:val="goog_rdk_377"/>
                  <w:id w:val="0"/>
                </w:sdtPr>
                <w:sdtContent/>
              </w:sdt>
            </w:sdtContent>
          </w:sdt>
        </w:p>
      </w:sdtContent>
    </w:sdt>
    <w:sdt>
      <w:sdtPr>
        <w:tag w:val="goog_rdk_381"/>
        <w:id w:val="0"/>
      </w:sdtPr>
      <w:sdtContent>
        <w:p>
          <w:pPr>
            <w:spacing w:line="360" w:lineRule="auto"/>
            <w:ind w:left="0" w:firstLine="0"/>
            <w:rPr>
              <w:del w:id="178" w:author="alanr" w:date="2021-05-19T07:00:03Z"/>
              <w:rFonts w:asciiTheme="minorHAnsi" w:hAnsiTheme="minorHAnsi" w:eastAsiaTheme="minorEastAsia" w:cstheme="minorBidi"/>
              <w:b/>
              <w:sz w:val="21"/>
              <w:szCs w:val="21"/>
              <w:shd w:val="clear" w:fill="auto"/>
              <w:rPrChange w:id="179" w:author="alanr" w:date="2021-05-19T07:00:01Z">
                <w:rPr>
                  <w:del w:id="180" w:author="alanr" w:date="2021-05-19T07:00:03Z"/>
                  <w:rFonts w:ascii="Times New Roman" w:hAnsi="Times New Roman" w:eastAsia="Times New Roman" w:cs="Times New Roman"/>
                  <w:sz w:val="24"/>
                  <w:szCs w:val="24"/>
                </w:rPr>
              </w:rPrChange>
            </w:rPr>
            <w:pPrChange w:id="177" w:author="alanr" w:date="2021-05-19T07:00:01Z">
              <w:pPr>
                <w:spacing w:line="360" w:lineRule="auto"/>
                <w:ind w:left="120" w:hanging="120"/>
              </w:pPr>
            </w:pPrChange>
          </w:pPr>
          <w:sdt>
            <w:sdtPr>
              <w:tag w:val="goog_rdk_379"/>
              <w:id w:val="0"/>
            </w:sdtPr>
            <w:sdtContent>
              <w:del w:id="181" w:author="alanr" w:date="2021-05-19T07:00:03Z">
                <w:r>
                  <w:rPr>
                    <w:rFonts w:ascii="Times New Roman" w:hAnsi="Times New Roman" w:eastAsia="Times New Roman" w:cs="Times New Roman"/>
                    <w:sz w:val="24"/>
                    <w:szCs w:val="24"/>
                  </w:rPr>
                  <w:drawing>
                    <wp:inline distT="0" distB="0" distL="114300" distR="114300">
                      <wp:extent cx="6186805" cy="3714115"/>
                      <wp:effectExtent l="0" t="0" r="0" b="0"/>
                      <wp:docPr id="52" name="image32.png" descr="Homoscedasticity"/>
                      <wp:cNvGraphicFramePr/>
                      <a:graphic xmlns:a="http://schemas.openxmlformats.org/drawingml/2006/main">
                        <a:graphicData uri="http://schemas.openxmlformats.org/drawingml/2006/picture">
                          <pic:pic xmlns:pic="http://schemas.openxmlformats.org/drawingml/2006/picture">
                            <pic:nvPicPr>
                              <pic:cNvPr id="52" name="image32.png" descr="Homoscedasticity"/>
                              <pic:cNvPicPr preferRelativeResize="0"/>
                            </pic:nvPicPr>
                            <pic:blipFill>
                              <a:blip r:embed="rId50"/>
                              <a:srcRect/>
                              <a:stretch>
                                <a:fillRect/>
                              </a:stretch>
                            </pic:blipFill>
                            <pic:spPr>
                              <a:xfrm>
                                <a:off x="0" y="0"/>
                                <a:ext cx="6186805" cy="3714115"/>
                              </a:xfrm>
                              <a:prstGeom prst="rect">
                                <a:avLst/>
                              </a:prstGeom>
                            </pic:spPr>
                          </pic:pic>
                        </a:graphicData>
                      </a:graphic>
                    </wp:inline>
                  </w:drawing>
                </w:r>
              </w:del>
              <w:sdt>
                <w:sdtPr>
                  <w:tag w:val="goog_rdk_380"/>
                  <w:id w:val="0"/>
                </w:sdtPr>
                <w:sdtContent/>
              </w:sdt>
            </w:sdtContent>
          </w:sdt>
        </w:p>
      </w:sdtContent>
    </w:sdt>
    <w:sdt>
      <w:sdtPr>
        <w:tag w:val="goog_rdk_384"/>
        <w:id w:val="0"/>
      </w:sdtPr>
      <w:sdtContent>
        <w:p>
          <w:pPr>
            <w:spacing w:line="360" w:lineRule="auto"/>
            <w:rPr>
              <w:del w:id="183" w:author="alanr" w:date="2021-05-19T07:00:03Z"/>
              <w:rFonts w:ascii="Times New Roman" w:hAnsi="Times New Roman" w:eastAsia="Times New Roman" w:cs="Times New Roman"/>
              <w:b/>
              <w:sz w:val="24"/>
              <w:szCs w:val="24"/>
              <w:rPrChange w:id="184" w:author="alanr" w:date="2021-05-19T07:02:29Z">
                <w:rPr>
                  <w:del w:id="185" w:author="alanr" w:date="2021-05-19T07:00:03Z"/>
                  <w:rFonts w:ascii="Times New Roman" w:hAnsi="Times New Roman" w:eastAsia="Times New Roman" w:cs="Times New Roman"/>
                  <w:sz w:val="24"/>
                  <w:szCs w:val="24"/>
                </w:rPr>
              </w:rPrChange>
            </w:rPr>
          </w:pPr>
          <w:sdt>
            <w:sdtPr>
              <w:tag w:val="goog_rdk_382"/>
              <w:id w:val="0"/>
            </w:sdtPr>
            <w:sdtContent>
              <w:sdt>
                <w:sdtPr>
                  <w:tag w:val="goog_rdk_383"/>
                  <w:id w:val="0"/>
                </w:sdtPr>
                <w:sdtContent/>
              </w:sdt>
            </w:sdtContent>
          </w:sdt>
        </w:p>
      </w:sdtContent>
    </w:sdt>
    <w:p>
      <w:pPr>
        <w:spacing w:line="360" w:lineRule="auto"/>
        <w:rPr>
          <w:rFonts w:ascii="Times New Roman" w:hAnsi="Times New Roman" w:eastAsia="Times New Roman" w:cs="Times New Roman"/>
          <w:sz w:val="24"/>
          <w:szCs w:val="24"/>
        </w:rPr>
      </w:pPr>
      <w:sdt>
        <w:sdtPr>
          <w:tag w:val="goog_rdk_385"/>
          <w:id w:val="0"/>
        </w:sdtPr>
        <w:sdtContent>
          <w:sdt>
            <w:sdtPr>
              <w:tag w:val="goog_rdk_386"/>
              <w:id w:val="0"/>
            </w:sdtPr>
            <w:sdtContent>
              <w:del w:id="186" w:author="alanr" w:date="2021-05-19T07:00:03Z">
                <w:r>
                  <w:rPr>
                    <w:rFonts w:ascii="Times New Roman" w:hAnsi="Times New Roman" w:eastAsia="Times New Roman" w:cs="Times New Roman"/>
                    <w:b/>
                    <w:sz w:val="24"/>
                    <w:szCs w:val="24"/>
                    <w:rtl w:val="0"/>
                    <w:rPrChange w:id="187" w:author="alanr" w:date="2021-05-19T07:02:29Z">
                      <w:rPr>
                        <w:rFonts w:ascii="Times New Roman" w:hAnsi="Times New Roman" w:eastAsia="Times New Roman" w:cs="Times New Roman"/>
                        <w:sz w:val="24"/>
                        <w:szCs w:val="24"/>
                      </w:rPr>
                    </w:rPrChange>
                  </w:rPr>
                  <w:delText>Appendix 5e: Linearity residuals</w:delText>
                </w:r>
              </w:del>
            </w:sdtContent>
          </w:sdt>
        </w:sdtContent>
      </w:sdt>
      <w:sdt>
        <w:sdtPr>
          <w:tag w:val="goog_rdk_387"/>
          <w:id w:val="0"/>
        </w:sdtPr>
        <w:sdtContent>
          <w:r>
            <w:rPr>
              <w:rFonts w:ascii="Times New Roman" w:hAnsi="Times New Roman" w:eastAsia="Times New Roman" w:cs="Times New Roman"/>
              <w:b/>
              <w:sz w:val="24"/>
              <w:szCs w:val="24"/>
              <w:rtl w:val="0"/>
              <w:rPrChange w:id="188" w:author="alanr" w:date="2021-05-19T07:02:29Z">
                <w:rPr>
                  <w:rFonts w:ascii="Times New Roman" w:hAnsi="Times New Roman" w:eastAsia="Times New Roman" w:cs="Times New Roman"/>
                  <w:sz w:val="24"/>
                  <w:szCs w:val="24"/>
                </w:rPr>
              </w:rPrChange>
            </w:rPr>
            <w:t xml:space="preserve"> </w:t>
          </w:r>
        </w:sdtContent>
      </w:sdt>
      <w:sdt>
        <w:sdtPr>
          <w:tag w:val="goog_rdk_388"/>
          <w:id w:val="0"/>
        </w:sdtPr>
        <w:sdtContent>
          <w:del w:id="189" w:author="alanr" w:date="2021-05-19T06:59:26Z">
            <w:r>
              <w:rPr>
                <w:rFonts w:ascii="Times New Roman" w:hAnsi="Times New Roman" w:eastAsia="Times New Roman" w:cs="Times New Roman"/>
                <w:sz w:val="24"/>
                <w:szCs w:val="24"/>
              </w:rPr>
              <w:drawing>
                <wp:inline distT="0" distB="0" distL="114300" distR="114300">
                  <wp:extent cx="6186805" cy="3942080"/>
                  <wp:effectExtent l="0" t="0" r="0" b="0"/>
                  <wp:docPr id="35" name="image18.png" descr="linearity equation 2"/>
                  <wp:cNvGraphicFramePr/>
                  <a:graphic xmlns:a="http://schemas.openxmlformats.org/drawingml/2006/main">
                    <a:graphicData uri="http://schemas.openxmlformats.org/drawingml/2006/picture">
                      <pic:pic xmlns:pic="http://schemas.openxmlformats.org/drawingml/2006/picture">
                        <pic:nvPicPr>
                          <pic:cNvPr id="35" name="image18.png" descr="linearity equation 2"/>
                          <pic:cNvPicPr preferRelativeResize="0"/>
                        </pic:nvPicPr>
                        <pic:blipFill>
                          <a:blip r:embed="rId51"/>
                          <a:srcRect/>
                          <a:stretch>
                            <a:fillRect/>
                          </a:stretch>
                        </pic:blipFill>
                        <pic:spPr>
                          <a:xfrm>
                            <a:off x="0" y="0"/>
                            <a:ext cx="6186805" cy="3942080"/>
                          </a:xfrm>
                          <a:prstGeom prst="rect">
                            <a:avLst/>
                          </a:prstGeom>
                        </pic:spPr>
                      </pic:pic>
                    </a:graphicData>
                  </a:graphic>
                </wp:inline>
              </w:drawing>
            </w:r>
          </w:del>
        </w:sdtContent>
      </w:sdt>
    </w:p>
    <w:p>
      <w:pPr>
        <w:spacing w:line="360" w:lineRule="auto"/>
        <w:rPr>
          <w:rFonts w:ascii="Times New Roman" w:hAnsi="Times New Roman" w:eastAsia="Times New Roman" w:cs="Times New Roman"/>
          <w:sz w:val="24"/>
          <w:szCs w:val="24"/>
        </w:rPr>
      </w:pPr>
      <w:sdt>
        <w:sdtPr>
          <w:tag w:val="goog_rdk_390"/>
          <w:id w:val="0"/>
        </w:sdtPr>
        <w:sdtContent>
          <w:del w:id="191" w:author="alanr" w:date="2021-05-19T07:00:13Z">
            <w:r>
              <w:rPr>
                <w:rFonts w:ascii="Times New Roman" w:hAnsi="Times New Roman" w:eastAsia="Times New Roman" w:cs="Times New Roman"/>
                <w:sz w:val="24"/>
                <w:szCs w:val="24"/>
                <w:rtl w:val="0"/>
              </w:rPr>
              <w:delText xml:space="preserve">Appendix 5f: </w:delText>
            </w:r>
          </w:del>
        </w:sdtContent>
      </w:sdt>
      <w:sdt>
        <w:sdtPr>
          <w:tag w:val="goog_rdk_391"/>
          <w:id w:val="0"/>
        </w:sdtPr>
        <w:sdtContent>
          <w:ins w:id="192" w:author="alanr" w:date="2021-05-19T07:00:13Z">
            <w:r>
              <w:rPr>
                <w:rFonts w:ascii="Times New Roman" w:hAnsi="Times New Roman" w:eastAsia="Times New Roman" w:cs="Times New Roman"/>
                <w:sz w:val="24"/>
                <w:szCs w:val="24"/>
              </w:rPr>
              <w:drawing>
                <wp:inline distT="0" distB="0" distL="114300" distR="114300">
                  <wp:extent cx="6181090" cy="3889375"/>
                  <wp:effectExtent l="0" t="0" r="0" b="0"/>
                  <wp:docPr id="36" name="image24.png" descr="Rplot06"/>
                  <wp:cNvGraphicFramePr/>
                  <a:graphic xmlns:a="http://schemas.openxmlformats.org/drawingml/2006/main">
                    <a:graphicData uri="http://schemas.openxmlformats.org/drawingml/2006/picture">
                      <pic:pic xmlns:pic="http://schemas.openxmlformats.org/drawingml/2006/picture">
                        <pic:nvPicPr>
                          <pic:cNvPr id="36" name="image24.png" descr="Rplot06"/>
                          <pic:cNvPicPr preferRelativeResize="0"/>
                        </pic:nvPicPr>
                        <pic:blipFill>
                          <a:blip r:embed="rId52"/>
                          <a:srcRect/>
                          <a:stretch>
                            <a:fillRect/>
                          </a:stretch>
                        </pic:blipFill>
                        <pic:spPr>
                          <a:xfrm>
                            <a:off x="0" y="0"/>
                            <a:ext cx="6181090" cy="3889375"/>
                          </a:xfrm>
                          <a:prstGeom prst="rect">
                            <a:avLst/>
                          </a:prstGeom>
                        </pic:spPr>
                      </pic:pic>
                    </a:graphicData>
                  </a:graphic>
                </wp:inline>
              </w:drawing>
            </w:r>
          </w:ins>
        </w:sdtContent>
      </w:sdt>
      <w:sdt>
        <w:sdtPr>
          <w:tag w:val="goog_rdk_392"/>
          <w:id w:val="0"/>
        </w:sdtPr>
        <w:sdtContent>
          <w:del w:id="194" w:author="alanr" w:date="2021-05-19T07:07:24Z">
            <w:r>
              <w:rPr>
                <w:rFonts w:ascii="Times New Roman" w:hAnsi="Times New Roman" w:eastAsia="Times New Roman" w:cs="Times New Roman"/>
                <w:sz w:val="24"/>
                <w:szCs w:val="24"/>
              </w:rPr>
              <w:drawing>
                <wp:inline distT="0" distB="0" distL="114300" distR="114300">
                  <wp:extent cx="6186805" cy="3942080"/>
                  <wp:effectExtent l="0" t="0" r="0" b="0"/>
                  <wp:docPr id="37" name="image28.png" descr="normality equation 2"/>
                  <wp:cNvGraphicFramePr/>
                  <a:graphic xmlns:a="http://schemas.openxmlformats.org/drawingml/2006/main">
                    <a:graphicData uri="http://schemas.openxmlformats.org/drawingml/2006/picture">
                      <pic:pic xmlns:pic="http://schemas.openxmlformats.org/drawingml/2006/picture">
                        <pic:nvPicPr>
                          <pic:cNvPr id="37" name="image28.png" descr="normality equation 2"/>
                          <pic:cNvPicPr preferRelativeResize="0"/>
                        </pic:nvPicPr>
                        <pic:blipFill>
                          <a:blip r:embed="rId53"/>
                          <a:srcRect/>
                          <a:stretch>
                            <a:fillRect/>
                          </a:stretch>
                        </pic:blipFill>
                        <pic:spPr>
                          <a:xfrm>
                            <a:off x="0" y="0"/>
                            <a:ext cx="6186805" cy="3942080"/>
                          </a:xfrm>
                          <a:prstGeom prst="rect">
                            <a:avLst/>
                          </a:prstGeom>
                        </pic:spPr>
                      </pic:pic>
                    </a:graphicData>
                  </a:graphic>
                </wp:inline>
              </w:drawing>
            </w:r>
          </w:del>
        </w:sdtContent>
      </w:sdt>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sdt>
        <w:sdtPr>
          <w:tag w:val="goog_rdk_393"/>
          <w:id w:val="0"/>
        </w:sdtPr>
        <w:sdtContent>
          <w:r>
            <w:rPr>
              <w:rFonts w:ascii="Times New Roman" w:hAnsi="Times New Roman" w:eastAsia="Times New Roman" w:cs="Times New Roman"/>
              <w:b/>
              <w:sz w:val="24"/>
              <w:szCs w:val="24"/>
              <w:rtl w:val="0"/>
              <w:rPrChange w:id="196" w:author="alanr" w:date="2021-05-19T07:02:35Z">
                <w:rPr>
                  <w:rFonts w:ascii="Times New Roman" w:hAnsi="Times New Roman" w:eastAsia="Times New Roman" w:cs="Times New Roman"/>
                  <w:sz w:val="24"/>
                  <w:szCs w:val="24"/>
                </w:rPr>
              </w:rPrChange>
            </w:rPr>
            <w:t>Appendix 5</w:t>
          </w:r>
        </w:sdtContent>
      </w:sdt>
      <w:sdt>
        <w:sdtPr>
          <w:tag w:val="goog_rdk_394"/>
          <w:id w:val="0"/>
        </w:sdtPr>
        <w:sdtContent>
          <w:sdt>
            <w:sdtPr>
              <w:tag w:val="goog_rdk_395"/>
              <w:id w:val="0"/>
            </w:sdtPr>
            <w:sdtContent>
              <w:ins w:id="197" w:author="alanr" w:date="2021-05-19T07:00:43Z">
                <w:r>
                  <w:rPr>
                    <w:rFonts w:ascii="Times New Roman" w:hAnsi="Times New Roman" w:eastAsia="Times New Roman" w:cs="Times New Roman"/>
                    <w:b/>
                    <w:sz w:val="24"/>
                    <w:szCs w:val="24"/>
                    <w:rtl w:val="0"/>
                    <w:rPrChange w:id="198" w:author="alanr" w:date="2021-05-19T07:02:35Z">
                      <w:rPr>
                        <w:rFonts w:ascii="Times New Roman" w:hAnsi="Times New Roman" w:eastAsia="Times New Roman" w:cs="Times New Roman"/>
                        <w:sz w:val="24"/>
                        <w:szCs w:val="24"/>
                      </w:rPr>
                    </w:rPrChange>
                  </w:rPr>
                  <w:t>d</w:t>
                </w:r>
              </w:ins>
            </w:sdtContent>
          </w:sdt>
        </w:sdtContent>
      </w:sdt>
      <w:sdt>
        <w:sdtPr>
          <w:tag w:val="goog_rdk_396"/>
          <w:id w:val="0"/>
        </w:sdtPr>
        <w:sdtContent>
          <w:sdt>
            <w:sdtPr>
              <w:tag w:val="goog_rdk_397"/>
              <w:id w:val="0"/>
            </w:sdtPr>
            <w:sdtContent>
              <w:del w:id="199" w:author="alanr" w:date="2021-05-19T07:00:43Z">
                <w:r>
                  <w:rPr>
                    <w:rFonts w:ascii="Times New Roman" w:hAnsi="Times New Roman" w:eastAsia="Times New Roman" w:cs="Times New Roman"/>
                    <w:b/>
                    <w:sz w:val="24"/>
                    <w:szCs w:val="24"/>
                    <w:rtl w:val="0"/>
                    <w:rPrChange w:id="200" w:author="alanr" w:date="2021-05-19T07:02:35Z">
                      <w:rPr>
                        <w:rFonts w:ascii="Times New Roman" w:hAnsi="Times New Roman" w:eastAsia="Times New Roman" w:cs="Times New Roman"/>
                        <w:sz w:val="24"/>
                        <w:szCs w:val="24"/>
                      </w:rPr>
                    </w:rPrChange>
                  </w:rPr>
                  <w:delText>g</w:delText>
                </w:r>
              </w:del>
            </w:sdtContent>
          </w:sdt>
        </w:sdtContent>
      </w:sdt>
      <w:sdt>
        <w:sdtPr>
          <w:tag w:val="goog_rdk_398"/>
          <w:id w:val="0"/>
        </w:sdtPr>
        <w:sdtContent>
          <w:r>
            <w:rPr>
              <w:rFonts w:ascii="Times New Roman" w:hAnsi="Times New Roman" w:eastAsia="Times New Roman" w:cs="Times New Roman"/>
              <w:b/>
              <w:sz w:val="24"/>
              <w:szCs w:val="24"/>
              <w:rtl w:val="0"/>
              <w:rPrChange w:id="201" w:author="alanr" w:date="2021-05-19T07:02:35Z">
                <w:rPr>
                  <w:rFonts w:ascii="Times New Roman" w:hAnsi="Times New Roman" w:eastAsia="Times New Roman" w:cs="Times New Roman"/>
                  <w:sz w:val="24"/>
                  <w:szCs w:val="24"/>
                </w:rPr>
              </w:rPrChange>
            </w:rPr>
            <w:t xml:space="preserve">: </w:t>
          </w:r>
        </w:sdtContent>
      </w:sdt>
      <w:sdt>
        <w:sdtPr>
          <w:tag w:val="goog_rdk_399"/>
          <w:id w:val="0"/>
        </w:sdtPr>
        <w:sdtContent>
          <w:sdt>
            <w:sdtPr>
              <w:tag w:val="goog_rdk_400"/>
              <w:id w:val="0"/>
            </w:sdtPr>
            <w:sdtContent>
              <w:ins w:id="202" w:author="alanr" w:date="2021-05-19T07:00:29Z">
                <w:r>
                  <w:rPr>
                    <w:rFonts w:ascii="Times New Roman" w:hAnsi="Times New Roman" w:eastAsia="Times New Roman" w:cs="Times New Roman"/>
                    <w:b/>
                    <w:sz w:val="24"/>
                    <w:szCs w:val="24"/>
                    <w:rtl w:val="0"/>
                    <w:rPrChange w:id="203" w:author="alanr" w:date="2021-05-19T07:02:35Z">
                      <w:rPr>
                        <w:rFonts w:ascii="Times New Roman" w:hAnsi="Times New Roman" w:eastAsia="Times New Roman" w:cs="Times New Roman"/>
                        <w:sz w:val="24"/>
                        <w:szCs w:val="24"/>
                      </w:rPr>
                    </w:rPrChange>
                  </w:rPr>
                  <w:t>Homoscedasticity direct path Goal difference</w:t>
                </w:r>
              </w:ins>
            </w:sdtContent>
          </w:sdt>
        </w:sdtContent>
      </w:sdt>
      <w:sdt>
        <w:sdtPr>
          <w:tag w:val="goog_rdk_401"/>
          <w:id w:val="0"/>
        </w:sdtPr>
        <w:sdtContent>
          <w:del w:id="204" w:author="alanr" w:date="2021-05-19T07:00:29Z">
            <w:r>
              <w:rPr>
                <w:rFonts w:ascii="Times New Roman" w:hAnsi="Times New Roman" w:eastAsia="Times New Roman" w:cs="Times New Roman"/>
                <w:sz w:val="24"/>
                <w:szCs w:val="24"/>
              </w:rPr>
              <w:drawing>
                <wp:inline distT="0" distB="0" distL="114300" distR="114300">
                  <wp:extent cx="6186805" cy="3942080"/>
                  <wp:effectExtent l="0" t="0" r="0" b="0"/>
                  <wp:docPr id="38" name="image30.png" descr="homoscedasticity equation 2"/>
                  <wp:cNvGraphicFramePr/>
                  <a:graphic xmlns:a="http://schemas.openxmlformats.org/drawingml/2006/main">
                    <a:graphicData uri="http://schemas.openxmlformats.org/drawingml/2006/picture">
                      <pic:pic xmlns:pic="http://schemas.openxmlformats.org/drawingml/2006/picture">
                        <pic:nvPicPr>
                          <pic:cNvPr id="38" name="image30.png" descr="homoscedasticity equation 2"/>
                          <pic:cNvPicPr preferRelativeResize="0"/>
                        </pic:nvPicPr>
                        <pic:blipFill>
                          <a:blip r:embed="rId54"/>
                          <a:srcRect/>
                          <a:stretch>
                            <a:fillRect/>
                          </a:stretch>
                        </pic:blipFill>
                        <pic:spPr>
                          <a:xfrm>
                            <a:off x="0" y="0"/>
                            <a:ext cx="6186805" cy="3942080"/>
                          </a:xfrm>
                          <a:prstGeom prst="rect">
                            <a:avLst/>
                          </a:prstGeom>
                        </pic:spPr>
                      </pic:pic>
                    </a:graphicData>
                  </a:graphic>
                </wp:inline>
              </w:drawing>
            </w:r>
          </w:del>
        </w:sdtContent>
      </w:sdt>
    </w:p>
    <w:p>
      <w:pPr>
        <w:spacing w:line="360" w:lineRule="auto"/>
        <w:rPr>
          <w:rFonts w:ascii="Times New Roman" w:hAnsi="Times New Roman" w:eastAsia="Times New Roman" w:cs="Times New Roman"/>
          <w:sz w:val="24"/>
          <w:szCs w:val="24"/>
        </w:rPr>
      </w:pPr>
      <w:sdt>
        <w:sdtPr>
          <w:tag w:val="goog_rdk_403"/>
          <w:id w:val="0"/>
        </w:sdtPr>
        <w:sdtContent>
          <w:ins w:id="206" w:author="alanr" w:date="2021-05-19T07:08:03Z">
            <w:r>
              <w:rPr>
                <w:rFonts w:ascii="Times New Roman" w:hAnsi="Times New Roman" w:eastAsia="Times New Roman" w:cs="Times New Roman"/>
                <w:sz w:val="24"/>
                <w:szCs w:val="24"/>
              </w:rPr>
              <w:drawing>
                <wp:inline distT="0" distB="0" distL="114300" distR="114300">
                  <wp:extent cx="6181090" cy="3889375"/>
                  <wp:effectExtent l="0" t="0" r="0" b="0"/>
                  <wp:docPr id="39" name="image20.png" descr="Rplot07"/>
                  <wp:cNvGraphicFramePr/>
                  <a:graphic xmlns:a="http://schemas.openxmlformats.org/drawingml/2006/main">
                    <a:graphicData uri="http://schemas.openxmlformats.org/drawingml/2006/picture">
                      <pic:pic xmlns:pic="http://schemas.openxmlformats.org/drawingml/2006/picture">
                        <pic:nvPicPr>
                          <pic:cNvPr id="39" name="image20.png" descr="Rplot07"/>
                          <pic:cNvPicPr preferRelativeResize="0"/>
                        </pic:nvPicPr>
                        <pic:blipFill>
                          <a:blip r:embed="rId55"/>
                          <a:srcRect/>
                          <a:stretch>
                            <a:fillRect/>
                          </a:stretch>
                        </pic:blipFill>
                        <pic:spPr>
                          <a:xfrm>
                            <a:off x="0" y="0"/>
                            <a:ext cx="6181090" cy="3889375"/>
                          </a:xfrm>
                          <a:prstGeom prst="rect">
                            <a:avLst/>
                          </a:prstGeom>
                        </pic:spPr>
                      </pic:pic>
                    </a:graphicData>
                  </a:graphic>
                </wp:inline>
              </w:drawing>
            </w:r>
          </w:ins>
        </w:sdtContent>
      </w:sdt>
    </w:p>
    <w:sdt>
      <w:sdtPr>
        <w:tag w:val="goog_rdk_406"/>
        <w:id w:val="0"/>
      </w:sdtPr>
      <w:sdtContent>
        <w:p>
          <w:pPr>
            <w:spacing w:line="360" w:lineRule="auto"/>
            <w:rPr>
              <w:del w:id="208" w:author="alanr" w:date="2021-05-19T07:00:48Z"/>
              <w:rFonts w:ascii="Times New Roman" w:hAnsi="Times New Roman" w:eastAsia="Times New Roman" w:cs="Times New Roman"/>
              <w:sz w:val="24"/>
              <w:szCs w:val="24"/>
            </w:rPr>
          </w:pPr>
          <w:sdt>
            <w:sdtPr>
              <w:tag w:val="goog_rdk_405"/>
              <w:id w:val="0"/>
            </w:sdtPr>
            <w:sdtContent>
              <w:del w:id="209" w:author="alanr" w:date="2021-05-19T07:00:48Z">
                <w:r>
                  <w:rPr>
                    <w:rFonts w:ascii="Times New Roman" w:hAnsi="Times New Roman" w:eastAsia="Times New Roman" w:cs="Times New Roman"/>
                    <w:sz w:val="24"/>
                    <w:szCs w:val="24"/>
                    <w:rtl w:val="0"/>
                  </w:rPr>
                  <w:delText xml:space="preserve">Appendix 5h: </w:delText>
                </w:r>
              </w:del>
              <w:del w:id="210" w:author="alanr" w:date="2021-05-19T07:00:48Z">
                <w:r>
                  <w:rPr>
                    <w:rFonts w:ascii="Times New Roman" w:hAnsi="Times New Roman" w:eastAsia="Times New Roman" w:cs="Times New Roman"/>
                    <w:sz w:val="24"/>
                    <w:szCs w:val="24"/>
                  </w:rPr>
                  <w:drawing>
                    <wp:inline distT="0" distB="0" distL="114300" distR="114300">
                      <wp:extent cx="6186805" cy="3942080"/>
                      <wp:effectExtent l="0" t="0" r="0" b="0"/>
                      <wp:docPr id="40" name="image22.png" descr="Residual plot linearity"/>
                      <wp:cNvGraphicFramePr/>
                      <a:graphic xmlns:a="http://schemas.openxmlformats.org/drawingml/2006/main">
                        <a:graphicData uri="http://schemas.openxmlformats.org/drawingml/2006/picture">
                          <pic:pic xmlns:pic="http://schemas.openxmlformats.org/drawingml/2006/picture">
                            <pic:nvPicPr>
                              <pic:cNvPr id="40" name="image22.png" descr="Residual plot linearity"/>
                              <pic:cNvPicPr preferRelativeResize="0"/>
                            </pic:nvPicPr>
                            <pic:blipFill>
                              <a:blip r:embed="rId49"/>
                              <a:srcRect/>
                              <a:stretch>
                                <a:fillRect/>
                              </a:stretch>
                            </pic:blipFill>
                            <pic:spPr>
                              <a:xfrm>
                                <a:off x="0" y="0"/>
                                <a:ext cx="6186805" cy="3942080"/>
                              </a:xfrm>
                              <a:prstGeom prst="rect">
                                <a:avLst/>
                              </a:prstGeom>
                            </pic:spPr>
                          </pic:pic>
                        </a:graphicData>
                      </a:graphic>
                    </wp:inline>
                  </w:drawing>
                </w:r>
              </w:del>
            </w:sdtContent>
          </w:sdt>
        </w:p>
      </w:sdtContent>
    </w:sdt>
    <w:sdt>
      <w:sdtPr>
        <w:tag w:val="goog_rdk_409"/>
        <w:id w:val="0"/>
      </w:sdtPr>
      <w:sdtContent>
        <w:p>
          <w:pPr>
            <w:spacing w:line="360" w:lineRule="auto"/>
            <w:rPr>
              <w:ins w:id="212" w:author="alanr" w:date="2021-05-19T07:00:48Z"/>
              <w:rFonts w:ascii="Times New Roman" w:hAnsi="Times New Roman" w:eastAsia="Times New Roman" w:cs="Times New Roman"/>
              <w:b/>
              <w:sz w:val="24"/>
              <w:szCs w:val="24"/>
            </w:rPr>
          </w:pPr>
          <w:sdt>
            <w:sdtPr>
              <w:tag w:val="goog_rdk_408"/>
              <w:id w:val="0"/>
            </w:sdtPr>
            <w:sdtContent/>
          </w:sdt>
        </w:p>
      </w:sdtContent>
    </w:sdt>
    <w:sdt>
      <w:sdtPr>
        <w:tag w:val="goog_rdk_411"/>
        <w:id w:val="0"/>
      </w:sdtPr>
      <w:sdtContent>
        <w:p>
          <w:pPr>
            <w:spacing w:line="360" w:lineRule="auto"/>
            <w:rPr>
              <w:ins w:id="213" w:author="alanr" w:date="2021-05-19T07:00:48Z"/>
              <w:rFonts w:ascii="Times New Roman" w:hAnsi="Times New Roman" w:eastAsia="Times New Roman" w:cs="Times New Roman"/>
              <w:b/>
              <w:sz w:val="24"/>
              <w:szCs w:val="24"/>
            </w:rPr>
          </w:pPr>
          <w:sdt>
            <w:sdtPr>
              <w:tag w:val="goog_rdk_410"/>
              <w:id w:val="0"/>
            </w:sdtPr>
            <w:sdtContent/>
          </w:sdt>
        </w:p>
      </w:sdtContent>
    </w:sdt>
    <w:sdt>
      <w:sdtPr>
        <w:tag w:val="goog_rdk_413"/>
        <w:id w:val="0"/>
      </w:sdtPr>
      <w:sdtContent>
        <w:p>
          <w:pPr>
            <w:spacing w:line="360" w:lineRule="auto"/>
            <w:rPr>
              <w:ins w:id="214" w:author="alanr" w:date="2021-05-19T07:00:48Z"/>
              <w:rFonts w:ascii="Times New Roman" w:hAnsi="Times New Roman" w:eastAsia="Times New Roman" w:cs="Times New Roman"/>
              <w:b/>
              <w:sz w:val="24"/>
              <w:szCs w:val="24"/>
            </w:rPr>
          </w:pPr>
          <w:sdt>
            <w:sdtPr>
              <w:tag w:val="goog_rdk_412"/>
              <w:id w:val="0"/>
            </w:sdtPr>
            <w:sdtContent/>
          </w:sdt>
        </w:p>
      </w:sdtContent>
    </w:sdt>
    <w:sdt>
      <w:sdtPr>
        <w:tag w:val="goog_rdk_415"/>
        <w:id w:val="0"/>
      </w:sdtPr>
      <w:sdtContent>
        <w:p>
          <w:pPr>
            <w:spacing w:line="360" w:lineRule="auto"/>
            <w:rPr>
              <w:ins w:id="215" w:author="alanr" w:date="2021-05-19T07:00:48Z"/>
              <w:rFonts w:ascii="Times New Roman" w:hAnsi="Times New Roman" w:eastAsia="Times New Roman" w:cs="Times New Roman"/>
              <w:b/>
              <w:sz w:val="24"/>
              <w:szCs w:val="24"/>
            </w:rPr>
          </w:pPr>
          <w:sdt>
            <w:sdtPr>
              <w:tag w:val="goog_rdk_414"/>
              <w:id w:val="0"/>
            </w:sdtPr>
            <w:sdtContent/>
          </w:sdt>
        </w:p>
      </w:sdtContent>
    </w:sdt>
    <w:sdt>
      <w:sdtPr>
        <w:tag w:val="goog_rdk_417"/>
        <w:id w:val="0"/>
      </w:sdtPr>
      <w:sdtContent>
        <w:p>
          <w:pPr>
            <w:spacing w:line="360" w:lineRule="auto"/>
            <w:rPr>
              <w:ins w:id="216" w:author="alanr" w:date="2021-05-19T07:00:48Z"/>
              <w:rFonts w:ascii="Times New Roman" w:hAnsi="Times New Roman" w:eastAsia="Times New Roman" w:cs="Times New Roman"/>
              <w:b/>
              <w:sz w:val="24"/>
              <w:szCs w:val="24"/>
            </w:rPr>
          </w:pPr>
          <w:sdt>
            <w:sdtPr>
              <w:tag w:val="goog_rdk_416"/>
              <w:id w:val="0"/>
            </w:sdtPr>
            <w:sdtContent/>
          </w:sdt>
        </w:p>
      </w:sdtContent>
    </w:sdt>
    <w:sdt>
      <w:sdtPr>
        <w:tag w:val="goog_rdk_419"/>
        <w:id w:val="0"/>
      </w:sdtPr>
      <w:sdtContent>
        <w:p>
          <w:pPr>
            <w:spacing w:line="360" w:lineRule="auto"/>
            <w:rPr>
              <w:ins w:id="217" w:author="alanr" w:date="2021-05-19T07:00:48Z"/>
              <w:rFonts w:ascii="Times New Roman" w:hAnsi="Times New Roman" w:eastAsia="Times New Roman" w:cs="Times New Roman"/>
              <w:b/>
              <w:sz w:val="24"/>
              <w:szCs w:val="24"/>
            </w:rPr>
          </w:pPr>
          <w:sdt>
            <w:sdtPr>
              <w:tag w:val="goog_rdk_418"/>
              <w:id w:val="0"/>
            </w:sdtPr>
            <w:sdtContent/>
          </w:sdt>
        </w:p>
      </w:sdtContent>
    </w:sdt>
    <w:sdt>
      <w:sdtPr>
        <w:tag w:val="goog_rdk_421"/>
        <w:id w:val="0"/>
      </w:sdtPr>
      <w:sdtContent>
        <w:p>
          <w:pPr>
            <w:spacing w:line="360" w:lineRule="auto"/>
            <w:rPr>
              <w:ins w:id="218" w:author="alanr" w:date="2021-05-19T07:00:48Z"/>
              <w:rFonts w:ascii="Times New Roman" w:hAnsi="Times New Roman" w:eastAsia="Times New Roman" w:cs="Times New Roman"/>
              <w:b/>
              <w:sz w:val="24"/>
              <w:szCs w:val="24"/>
            </w:rPr>
          </w:pPr>
          <w:sdt>
            <w:sdtPr>
              <w:tag w:val="goog_rdk_420"/>
              <w:id w:val="0"/>
            </w:sdtPr>
            <w:sdtContent/>
          </w:sdt>
        </w:p>
      </w:sdtContent>
    </w:sdt>
    <w:sdt>
      <w:sdtPr>
        <w:tag w:val="goog_rdk_423"/>
        <w:id w:val="0"/>
      </w:sdtPr>
      <w:sdtContent>
        <w:p>
          <w:pPr>
            <w:spacing w:line="360" w:lineRule="auto"/>
            <w:rPr>
              <w:ins w:id="219" w:author="alanr" w:date="2021-05-19T07:00:48Z"/>
              <w:rFonts w:ascii="Times New Roman" w:hAnsi="Times New Roman" w:eastAsia="Times New Roman" w:cs="Times New Roman"/>
              <w:b/>
              <w:sz w:val="24"/>
              <w:szCs w:val="24"/>
            </w:rPr>
          </w:pPr>
          <w:sdt>
            <w:sdtPr>
              <w:tag w:val="goog_rdk_422"/>
              <w:id w:val="0"/>
            </w:sdtPr>
            <w:sdtContent/>
          </w:sdt>
        </w:p>
      </w:sdtContent>
    </w:sdt>
    <w:sdt>
      <w:sdtPr>
        <w:tag w:val="goog_rdk_425"/>
        <w:id w:val="0"/>
      </w:sdtPr>
      <w:sdtContent>
        <w:p>
          <w:pPr>
            <w:spacing w:line="360" w:lineRule="auto"/>
            <w:rPr>
              <w:ins w:id="220" w:author="alanr" w:date="2021-05-19T07:00:48Z"/>
              <w:rFonts w:ascii="Times New Roman" w:hAnsi="Times New Roman" w:eastAsia="Times New Roman" w:cs="Times New Roman"/>
              <w:b/>
              <w:sz w:val="24"/>
              <w:szCs w:val="24"/>
            </w:rPr>
          </w:pPr>
          <w:sdt>
            <w:sdtPr>
              <w:tag w:val="goog_rdk_424"/>
              <w:id w:val="0"/>
            </w:sdtPr>
            <w:sdtContent/>
          </w:sdt>
        </w:p>
      </w:sdtContent>
    </w:sdt>
    <w:sdt>
      <w:sdtPr>
        <w:tag w:val="goog_rdk_427"/>
        <w:id w:val="0"/>
      </w:sdtPr>
      <w:sdtContent>
        <w:p>
          <w:pPr>
            <w:spacing w:line="360" w:lineRule="auto"/>
            <w:rPr>
              <w:ins w:id="221" w:author="alanr" w:date="2021-05-19T07:00:48Z"/>
              <w:rFonts w:ascii="Times New Roman" w:hAnsi="Times New Roman" w:eastAsia="Times New Roman" w:cs="Times New Roman"/>
              <w:b/>
              <w:sz w:val="24"/>
              <w:szCs w:val="24"/>
            </w:rPr>
          </w:pPr>
          <w:sdt>
            <w:sdtPr>
              <w:tag w:val="goog_rdk_426"/>
              <w:id w:val="0"/>
            </w:sdtPr>
            <w:sdtContent/>
          </w:sdt>
        </w:p>
      </w:sdtContent>
    </w:sdt>
    <w:sdt>
      <w:sdtPr>
        <w:tag w:val="goog_rdk_429"/>
        <w:id w:val="0"/>
      </w:sdtPr>
      <w:sdtContent>
        <w:p>
          <w:pPr>
            <w:spacing w:line="360" w:lineRule="auto"/>
            <w:rPr>
              <w:ins w:id="222" w:author="alanr" w:date="2021-05-19T07:00:48Z"/>
              <w:rFonts w:ascii="Times New Roman" w:hAnsi="Times New Roman" w:eastAsia="Times New Roman" w:cs="Times New Roman"/>
              <w:b/>
              <w:sz w:val="24"/>
              <w:szCs w:val="24"/>
            </w:rPr>
          </w:pPr>
          <w:sdt>
            <w:sdtPr>
              <w:tag w:val="goog_rdk_428"/>
              <w:id w:val="0"/>
            </w:sdtPr>
            <w:sdtContent/>
          </w:sdt>
        </w:p>
      </w:sdtContent>
    </w:sdt>
    <w:sdt>
      <w:sdtPr>
        <w:tag w:val="goog_rdk_431"/>
        <w:id w:val="0"/>
      </w:sdtPr>
      <w:sdtContent>
        <w:p>
          <w:pPr>
            <w:spacing w:line="360" w:lineRule="auto"/>
            <w:rPr>
              <w:ins w:id="223" w:author="alanr" w:date="2021-05-19T07:00:48Z"/>
              <w:rFonts w:ascii="Times New Roman" w:hAnsi="Times New Roman" w:eastAsia="Times New Roman" w:cs="Times New Roman"/>
              <w:b/>
              <w:sz w:val="24"/>
              <w:szCs w:val="24"/>
            </w:rPr>
          </w:pPr>
          <w:sdt>
            <w:sdtPr>
              <w:tag w:val="goog_rdk_430"/>
              <w:id w:val="0"/>
            </w:sdtPr>
            <w:sdtContent/>
          </w:sdt>
        </w:p>
      </w:sdtContent>
    </w:sdt>
    <w:sdt>
      <w:sdtPr>
        <w:tag w:val="goog_rdk_433"/>
        <w:id w:val="0"/>
      </w:sdtPr>
      <w:sdtContent>
        <w:p>
          <w:pPr>
            <w:spacing w:line="360" w:lineRule="auto"/>
            <w:rPr>
              <w:ins w:id="224" w:author="alanr" w:date="2021-05-19T07:00:48Z"/>
              <w:rFonts w:ascii="Times New Roman" w:hAnsi="Times New Roman" w:eastAsia="Times New Roman" w:cs="Times New Roman"/>
              <w:b/>
              <w:sz w:val="24"/>
              <w:szCs w:val="24"/>
            </w:rPr>
          </w:pPr>
          <w:sdt>
            <w:sdtPr>
              <w:tag w:val="goog_rdk_432"/>
              <w:id w:val="0"/>
            </w:sdtPr>
            <w:sdtContent/>
          </w:sdt>
        </w:p>
      </w:sdtContent>
    </w:sdt>
    <w:sdt>
      <w:sdtPr>
        <w:tag w:val="goog_rdk_435"/>
        <w:id w:val="0"/>
      </w:sdtPr>
      <w:sdtContent>
        <w:p>
          <w:pPr>
            <w:spacing w:line="360" w:lineRule="auto"/>
            <w:rPr>
              <w:ins w:id="225" w:author="alanr" w:date="2021-05-19T07:00:48Z"/>
              <w:rFonts w:ascii="Times New Roman" w:hAnsi="Times New Roman" w:eastAsia="Times New Roman" w:cs="Times New Roman"/>
              <w:b/>
              <w:sz w:val="24"/>
              <w:szCs w:val="24"/>
            </w:rPr>
          </w:pPr>
          <w:sdt>
            <w:sdtPr>
              <w:tag w:val="goog_rdk_434"/>
              <w:id w:val="0"/>
            </w:sdtPr>
            <w:sdtContent/>
          </w:sdt>
        </w:p>
      </w:sdtContent>
    </w:sdt>
    <w:sdt>
      <w:sdtPr>
        <w:tag w:val="goog_rdk_437"/>
        <w:id w:val="0"/>
      </w:sdtPr>
      <w:sdtContent>
        <w:p>
          <w:pPr>
            <w:spacing w:line="360" w:lineRule="auto"/>
            <w:rPr>
              <w:ins w:id="226" w:author="alanr" w:date="2021-05-19T07:00:48Z"/>
              <w:rFonts w:ascii="Times New Roman" w:hAnsi="Times New Roman" w:eastAsia="Times New Roman" w:cs="Times New Roman"/>
              <w:b/>
              <w:sz w:val="24"/>
              <w:szCs w:val="24"/>
            </w:rPr>
          </w:pPr>
          <w:sdt>
            <w:sdtPr>
              <w:tag w:val="goog_rdk_436"/>
              <w:id w:val="0"/>
            </w:sdtPr>
            <w:sdtContent>
              <w:ins w:id="227" w:author="alanr" w:date="2021-05-19T07:00:48Z">
                <w:r>
                  <w:rPr>
                    <w:rFonts w:ascii="Times New Roman" w:hAnsi="Times New Roman" w:eastAsia="Times New Roman" w:cs="Times New Roman"/>
                    <w:b/>
                    <w:sz w:val="24"/>
                    <w:szCs w:val="24"/>
                    <w:rtl w:val="0"/>
                  </w:rPr>
                  <w:t>Appendix 6a: Normality direct path Points difference</w:t>
                </w:r>
              </w:ins>
            </w:sdtContent>
          </w:sdt>
        </w:p>
      </w:sdtContent>
    </w:sdt>
    <w:p>
      <w:pPr>
        <w:spacing w:line="360" w:lineRule="auto"/>
        <w:rPr>
          <w:rFonts w:ascii="Times New Roman" w:hAnsi="Times New Roman" w:eastAsia="Times New Roman" w:cs="Times New Roman"/>
          <w:b/>
          <w:sz w:val="24"/>
          <w:szCs w:val="24"/>
        </w:rPr>
      </w:pPr>
      <w:sdt>
        <w:sdtPr>
          <w:tag w:val="goog_rdk_438"/>
          <w:id w:val="0"/>
        </w:sdtPr>
        <w:sdtContent>
          <w:ins w:id="228" w:author="alanr" w:date="2021-05-19T07:00:48Z">
            <w:r>
              <w:rPr>
                <w:rFonts w:ascii="Times New Roman" w:hAnsi="Times New Roman" w:eastAsia="Times New Roman" w:cs="Times New Roman"/>
                <w:b/>
                <w:sz w:val="24"/>
                <w:szCs w:val="24"/>
              </w:rPr>
              <w:drawing>
                <wp:inline distT="0" distB="0" distL="114300" distR="114300">
                  <wp:extent cx="6181090" cy="3889375"/>
                  <wp:effectExtent l="0" t="0" r="0" b="0"/>
                  <wp:docPr id="41" name="image19.png" descr="Rplot03"/>
                  <wp:cNvGraphicFramePr/>
                  <a:graphic xmlns:a="http://schemas.openxmlformats.org/drawingml/2006/main">
                    <a:graphicData uri="http://schemas.openxmlformats.org/drawingml/2006/picture">
                      <pic:pic xmlns:pic="http://schemas.openxmlformats.org/drawingml/2006/picture">
                        <pic:nvPicPr>
                          <pic:cNvPr id="41" name="image19.png" descr="Rplot03"/>
                          <pic:cNvPicPr preferRelativeResize="0"/>
                        </pic:nvPicPr>
                        <pic:blipFill>
                          <a:blip r:embed="rId56"/>
                          <a:srcRect/>
                          <a:stretch>
                            <a:fillRect/>
                          </a:stretch>
                        </pic:blipFill>
                        <pic:spPr>
                          <a:xfrm>
                            <a:off x="0" y="0"/>
                            <a:ext cx="6181090" cy="3889375"/>
                          </a:xfrm>
                          <a:prstGeom prst="rect">
                            <a:avLst/>
                          </a:prstGeom>
                        </pic:spPr>
                      </pic:pic>
                    </a:graphicData>
                  </a:graphic>
                </wp:inline>
              </w:drawing>
            </w:r>
          </w:ins>
        </w:sdtContent>
      </w:sdt>
    </w:p>
    <w:p>
      <w:pPr>
        <w:spacing w:line="360" w:lineRule="auto"/>
        <w:rPr>
          <w:rFonts w:ascii="Times New Roman" w:hAnsi="Times New Roman" w:eastAsia="Times New Roman" w:cs="Times New Roman"/>
          <w:b/>
          <w:sz w:val="24"/>
          <w:szCs w:val="24"/>
        </w:rPr>
      </w:pPr>
      <w:sdt>
        <w:sdtPr>
          <w:tag w:val="goog_rdk_440"/>
          <w:id w:val="0"/>
        </w:sdtPr>
        <w:sdtContent>
          <w:ins w:id="230" w:author="alanr" w:date="2021-05-19T07:01:03Z">
            <w:r>
              <w:rPr>
                <w:rFonts w:ascii="Times New Roman" w:hAnsi="Times New Roman" w:eastAsia="Times New Roman" w:cs="Times New Roman"/>
                <w:b/>
                <w:sz w:val="24"/>
                <w:szCs w:val="24"/>
                <w:rtl w:val="0"/>
              </w:rPr>
              <w:t>Appendix 6b: Homoscedasticity direct path Points difference</w:t>
            </w:r>
          </w:ins>
        </w:sdtContent>
      </w:sdt>
    </w:p>
    <w:sdt>
      <w:sdtPr>
        <w:tag w:val="goog_rdk_443"/>
        <w:id w:val="0"/>
      </w:sdtPr>
      <w:sdtContent>
        <w:p>
          <w:pPr>
            <w:spacing w:line="360" w:lineRule="auto"/>
            <w:rPr>
              <w:ins w:id="231" w:author="alanr" w:date="2021-05-19T07:06:32Z"/>
              <w:rFonts w:ascii="Times New Roman" w:hAnsi="Times New Roman" w:eastAsia="Times New Roman" w:cs="Times New Roman"/>
              <w:b/>
              <w:sz w:val="24"/>
              <w:szCs w:val="24"/>
            </w:rPr>
          </w:pPr>
          <w:sdt>
            <w:sdtPr>
              <w:tag w:val="goog_rdk_442"/>
              <w:id w:val="0"/>
            </w:sdtPr>
            <w:sdtContent>
              <w:ins w:id="232" w:author="alanr" w:date="2021-05-19T07:06:32Z">
                <w:r>
                  <w:rPr>
                    <w:rFonts w:ascii="Times New Roman" w:hAnsi="Times New Roman" w:eastAsia="Times New Roman" w:cs="Times New Roman"/>
                    <w:b/>
                    <w:sz w:val="24"/>
                    <w:szCs w:val="24"/>
                  </w:rPr>
                  <w:drawing>
                    <wp:inline distT="0" distB="0" distL="114300" distR="114300">
                      <wp:extent cx="6181090" cy="3889375"/>
                      <wp:effectExtent l="0" t="0" r="0" b="0"/>
                      <wp:docPr id="42" name="image26.png" descr="Rplot04"/>
                      <wp:cNvGraphicFramePr/>
                      <a:graphic xmlns:a="http://schemas.openxmlformats.org/drawingml/2006/main">
                        <a:graphicData uri="http://schemas.openxmlformats.org/drawingml/2006/picture">
                          <pic:pic xmlns:pic="http://schemas.openxmlformats.org/drawingml/2006/picture">
                            <pic:nvPicPr>
                              <pic:cNvPr id="42" name="image26.png" descr="Rplot04"/>
                              <pic:cNvPicPr preferRelativeResize="0"/>
                            </pic:nvPicPr>
                            <pic:blipFill>
                              <a:blip r:embed="rId57"/>
                              <a:srcRect/>
                              <a:stretch>
                                <a:fillRect/>
                              </a:stretch>
                            </pic:blipFill>
                            <pic:spPr>
                              <a:xfrm>
                                <a:off x="0" y="0"/>
                                <a:ext cx="6181090" cy="3889375"/>
                              </a:xfrm>
                              <a:prstGeom prst="rect">
                                <a:avLst/>
                              </a:prstGeom>
                            </pic:spPr>
                          </pic:pic>
                        </a:graphicData>
                      </a:graphic>
                    </wp:inline>
                  </w:drawing>
                </w:r>
              </w:ins>
            </w:sdtContent>
          </w:sdt>
        </w:p>
      </w:sdtContent>
    </w:sdt>
    <w:sdt>
      <w:sdtPr>
        <w:tag w:val="goog_rdk_445"/>
        <w:id w:val="0"/>
      </w:sdtPr>
      <w:sdtContent>
        <w:p>
          <w:pPr>
            <w:spacing w:line="360" w:lineRule="auto"/>
            <w:rPr>
              <w:ins w:id="234" w:author="alanr" w:date="2021-05-19T07:06:32Z"/>
              <w:rFonts w:ascii="Times New Roman" w:hAnsi="Times New Roman" w:eastAsia="Times New Roman" w:cs="Times New Roman"/>
              <w:b/>
              <w:sz w:val="24"/>
              <w:szCs w:val="24"/>
            </w:rPr>
          </w:pPr>
          <w:sdt>
            <w:sdtPr>
              <w:tag w:val="goog_rdk_444"/>
              <w:id w:val="0"/>
            </w:sdtPr>
            <w:sdtContent/>
          </w:sdt>
        </w:p>
      </w:sdtContent>
    </w:sdt>
    <w:sdt>
      <w:sdtPr>
        <w:tag w:val="goog_rdk_447"/>
        <w:id w:val="0"/>
      </w:sdtPr>
      <w:sdtContent>
        <w:p>
          <w:pPr>
            <w:spacing w:line="360" w:lineRule="auto"/>
            <w:rPr>
              <w:ins w:id="235" w:author="alanr" w:date="2021-05-19T07:06:32Z"/>
              <w:rFonts w:ascii="Times New Roman" w:hAnsi="Times New Roman" w:eastAsia="Times New Roman" w:cs="Times New Roman"/>
              <w:b/>
              <w:sz w:val="24"/>
              <w:szCs w:val="24"/>
            </w:rPr>
          </w:pPr>
          <w:sdt>
            <w:sdtPr>
              <w:tag w:val="goog_rdk_446"/>
              <w:id w:val="0"/>
            </w:sdtPr>
            <w:sdtContent/>
          </w:sdt>
        </w:p>
      </w:sdtContent>
    </w:sdt>
    <w:sdt>
      <w:sdtPr>
        <w:tag w:val="goog_rdk_449"/>
        <w:id w:val="0"/>
      </w:sdtPr>
      <w:sdtContent>
        <w:p>
          <w:pPr>
            <w:spacing w:line="360" w:lineRule="auto"/>
            <w:rPr>
              <w:ins w:id="236" w:author="alanr" w:date="2021-05-19T07:06:32Z"/>
              <w:rFonts w:ascii="Times New Roman" w:hAnsi="Times New Roman" w:eastAsia="Times New Roman" w:cs="Times New Roman"/>
              <w:b/>
              <w:sz w:val="24"/>
              <w:szCs w:val="24"/>
            </w:rPr>
          </w:pPr>
          <w:sdt>
            <w:sdtPr>
              <w:tag w:val="goog_rdk_448"/>
              <w:id w:val="0"/>
            </w:sdtPr>
            <w:sdtContent/>
          </w:sdt>
        </w:p>
      </w:sdtContent>
    </w:sdt>
    <w:sdt>
      <w:sdtPr>
        <w:tag w:val="goog_rdk_451"/>
        <w:id w:val="0"/>
      </w:sdtPr>
      <w:sdtContent>
        <w:p>
          <w:pPr>
            <w:spacing w:line="360" w:lineRule="auto"/>
            <w:rPr>
              <w:ins w:id="237" w:author="alanr" w:date="2021-05-19T07:06:32Z"/>
              <w:rFonts w:ascii="Times New Roman" w:hAnsi="Times New Roman" w:eastAsia="Times New Roman" w:cs="Times New Roman"/>
              <w:b/>
              <w:sz w:val="24"/>
              <w:szCs w:val="24"/>
            </w:rPr>
          </w:pPr>
          <w:sdt>
            <w:sdtPr>
              <w:tag w:val="goog_rdk_450"/>
              <w:id w:val="0"/>
            </w:sdtPr>
            <w:sdtContent/>
          </w:sdt>
        </w:p>
      </w:sdtContent>
    </w:sdt>
    <w:sdt>
      <w:sdtPr>
        <w:tag w:val="goog_rdk_453"/>
        <w:id w:val="0"/>
      </w:sdtPr>
      <w:sdtContent>
        <w:p>
          <w:pPr>
            <w:spacing w:line="360" w:lineRule="auto"/>
            <w:rPr>
              <w:ins w:id="238" w:author="alanr" w:date="2021-05-19T07:06:32Z"/>
              <w:rFonts w:ascii="Times New Roman" w:hAnsi="Times New Roman" w:eastAsia="Times New Roman" w:cs="Times New Roman"/>
              <w:b/>
              <w:sz w:val="24"/>
              <w:szCs w:val="24"/>
            </w:rPr>
          </w:pPr>
          <w:sdt>
            <w:sdtPr>
              <w:tag w:val="goog_rdk_452"/>
              <w:id w:val="0"/>
            </w:sdtPr>
            <w:sdtContent/>
          </w:sdt>
        </w:p>
      </w:sdtContent>
    </w:sdt>
    <w:sdt>
      <w:sdtPr>
        <w:tag w:val="goog_rdk_455"/>
        <w:id w:val="0"/>
      </w:sdtPr>
      <w:sdtContent>
        <w:p>
          <w:pPr>
            <w:spacing w:line="360" w:lineRule="auto"/>
            <w:rPr>
              <w:ins w:id="239" w:author="alanr" w:date="2021-05-19T07:06:32Z"/>
              <w:rFonts w:ascii="Times New Roman" w:hAnsi="Times New Roman" w:eastAsia="Times New Roman" w:cs="Times New Roman"/>
              <w:b/>
              <w:sz w:val="24"/>
              <w:szCs w:val="24"/>
            </w:rPr>
          </w:pPr>
          <w:sdt>
            <w:sdtPr>
              <w:tag w:val="goog_rdk_454"/>
              <w:id w:val="0"/>
            </w:sdtPr>
            <w:sdtContent/>
          </w:sdt>
        </w:p>
      </w:sdtContent>
    </w:sdt>
    <w:sdt>
      <w:sdtPr>
        <w:tag w:val="goog_rdk_457"/>
        <w:id w:val="0"/>
      </w:sdtPr>
      <w:sdtContent>
        <w:p>
          <w:pPr>
            <w:spacing w:line="360" w:lineRule="auto"/>
            <w:rPr>
              <w:ins w:id="240" w:author="alanr" w:date="2021-05-19T07:06:32Z"/>
              <w:rFonts w:ascii="Times New Roman" w:hAnsi="Times New Roman" w:eastAsia="Times New Roman" w:cs="Times New Roman"/>
              <w:b/>
              <w:sz w:val="24"/>
              <w:szCs w:val="24"/>
            </w:rPr>
          </w:pPr>
          <w:sdt>
            <w:sdtPr>
              <w:tag w:val="goog_rdk_456"/>
              <w:id w:val="0"/>
            </w:sdtPr>
            <w:sdtContent/>
          </w:sdt>
        </w:p>
      </w:sdtContent>
    </w:sdt>
    <w:sdt>
      <w:sdtPr>
        <w:tag w:val="goog_rdk_459"/>
        <w:id w:val="0"/>
      </w:sdtPr>
      <w:sdtContent>
        <w:p>
          <w:pPr>
            <w:spacing w:line="360" w:lineRule="auto"/>
            <w:rPr>
              <w:ins w:id="241" w:author="alanr" w:date="2021-05-19T07:06:32Z"/>
              <w:rFonts w:ascii="Times New Roman" w:hAnsi="Times New Roman" w:eastAsia="Times New Roman" w:cs="Times New Roman"/>
              <w:b/>
              <w:sz w:val="24"/>
              <w:szCs w:val="24"/>
            </w:rPr>
          </w:pPr>
          <w:sdt>
            <w:sdtPr>
              <w:tag w:val="goog_rdk_458"/>
              <w:id w:val="0"/>
            </w:sdtPr>
            <w:sdtContent/>
          </w:sdt>
        </w:p>
      </w:sdtContent>
    </w:sdt>
    <w:sdt>
      <w:sdtPr>
        <w:tag w:val="goog_rdk_461"/>
        <w:id w:val="0"/>
      </w:sdtPr>
      <w:sdtContent>
        <w:p>
          <w:pPr>
            <w:spacing w:line="360" w:lineRule="auto"/>
            <w:rPr>
              <w:ins w:id="242" w:author="alanr" w:date="2021-05-19T07:06:32Z"/>
              <w:rFonts w:ascii="Times New Roman" w:hAnsi="Times New Roman" w:eastAsia="Times New Roman" w:cs="Times New Roman"/>
              <w:b/>
              <w:sz w:val="24"/>
              <w:szCs w:val="24"/>
            </w:rPr>
          </w:pPr>
          <w:sdt>
            <w:sdtPr>
              <w:tag w:val="goog_rdk_460"/>
              <w:id w:val="0"/>
            </w:sdtPr>
            <w:sdtContent/>
          </w:sdt>
        </w:p>
      </w:sdtContent>
    </w:sdt>
    <w:sdt>
      <w:sdtPr>
        <w:tag w:val="goog_rdk_463"/>
        <w:id w:val="0"/>
      </w:sdtPr>
      <w:sdtContent>
        <w:p>
          <w:pPr>
            <w:spacing w:line="360" w:lineRule="auto"/>
            <w:rPr>
              <w:ins w:id="243" w:author="alanr" w:date="2021-05-19T07:06:32Z"/>
              <w:rFonts w:ascii="Times New Roman" w:hAnsi="Times New Roman" w:eastAsia="Times New Roman" w:cs="Times New Roman"/>
              <w:b/>
              <w:sz w:val="24"/>
              <w:szCs w:val="24"/>
            </w:rPr>
          </w:pPr>
          <w:sdt>
            <w:sdtPr>
              <w:tag w:val="goog_rdk_462"/>
              <w:id w:val="0"/>
            </w:sdtPr>
            <w:sdtContent/>
          </w:sdt>
        </w:p>
      </w:sdtContent>
    </w:sdt>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Appendix </w:t>
      </w:r>
      <w:sdt>
        <w:sdtPr>
          <w:tag w:val="goog_rdk_464"/>
          <w:id w:val="0"/>
        </w:sdtPr>
        <w:sdtContent>
          <w:ins w:id="244" w:author="alanr" w:date="2021-05-19T06:52:02Z">
            <w:r>
              <w:rPr>
                <w:rFonts w:ascii="Times New Roman" w:hAnsi="Times New Roman" w:eastAsia="Times New Roman" w:cs="Times New Roman"/>
                <w:b/>
                <w:sz w:val="24"/>
                <w:szCs w:val="24"/>
                <w:rtl w:val="0"/>
              </w:rPr>
              <w:t>7</w:t>
            </w:r>
          </w:ins>
        </w:sdtContent>
      </w:sdt>
      <w:sdt>
        <w:sdtPr>
          <w:tag w:val="goog_rdk_465"/>
          <w:id w:val="0"/>
        </w:sdtPr>
        <w:sdtContent>
          <w:del w:id="245" w:author="alanr" w:date="2021-05-19T06:52:02Z">
            <w:r>
              <w:rPr>
                <w:rFonts w:ascii="Times New Roman" w:hAnsi="Times New Roman" w:eastAsia="Times New Roman" w:cs="Times New Roman"/>
                <w:b/>
                <w:sz w:val="24"/>
                <w:szCs w:val="24"/>
                <w:rtl w:val="0"/>
              </w:rPr>
              <w:delText>6a</w:delText>
            </w:r>
          </w:del>
        </w:sdtContent>
      </w:sdt>
      <w:r>
        <w:rPr>
          <w:rFonts w:ascii="Times New Roman" w:hAnsi="Times New Roman" w:eastAsia="Times New Roman" w:cs="Times New Roman"/>
          <w:b/>
          <w:sz w:val="24"/>
          <w:szCs w:val="24"/>
          <w:rtl w:val="0"/>
        </w:rPr>
        <w:t xml:space="preserve">: </w:t>
      </w:r>
      <w:sdt>
        <w:sdtPr>
          <w:tag w:val="goog_rdk_466"/>
          <w:id w:val="0"/>
        </w:sdtPr>
        <w:sdtContent>
          <w:ins w:id="246" w:author="alanr" w:date="2021-05-19T07:01:30Z">
            <w:r>
              <w:rPr>
                <w:rFonts w:ascii="Times New Roman" w:hAnsi="Times New Roman" w:eastAsia="Times New Roman" w:cs="Times New Roman"/>
                <w:b/>
                <w:sz w:val="24"/>
                <w:szCs w:val="24"/>
                <w:rtl w:val="0"/>
              </w:rPr>
              <w:t>Correlation table</w:t>
            </w:r>
          </w:ins>
        </w:sdtContent>
      </w:sdt>
    </w:p>
    <w:p>
      <w:pPr>
        <w:spacing w:line="360" w:lineRule="auto"/>
        <w:rPr>
          <w:rFonts w:ascii="Times New Roman" w:hAnsi="Times New Roman" w:eastAsia="Times New Roman" w:cs="Times New Roman"/>
          <w:b/>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38" o:spt="75" type="#_x0000_t75" style="height:228.1pt;width:718.25pt;" o:ole="t" filled="f" o:preferrelative="t" stroked="f" coordsize="21600,21600">
            <v:path/>
            <v:fill on="f" angle="180" focussize="0,0"/>
            <v:stroke on="f" joinstyle="miter"/>
            <v:imagedata r:id="rId59" o:title=""/>
            <o:lock v:ext="edit" aspectratio="t"/>
            <w10:wrap type="none"/>
            <w10:anchorlock/>
          </v:shape>
          <o:OLEObject Type="Embed" ProgID="Word.Document.8" ShapeID="_x0000_i1038" DrawAspect="Content" ObjectID="_1468075738" r:id="rId58">
            <o:LockedField>false</o:LockedField>
          </o:OLEObject>
        </w:objec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Appendix </w:t>
      </w:r>
      <w:sdt>
        <w:sdtPr>
          <w:tag w:val="goog_rdk_467"/>
          <w:id w:val="0"/>
        </w:sdtPr>
        <w:sdtContent>
          <w:ins w:id="247" w:author="alanr" w:date="2021-05-19T06:52:08Z">
            <w:r>
              <w:rPr>
                <w:rFonts w:ascii="Times New Roman" w:hAnsi="Times New Roman" w:eastAsia="Times New Roman" w:cs="Times New Roman"/>
                <w:sz w:val="24"/>
                <w:szCs w:val="24"/>
                <w:rtl w:val="0"/>
              </w:rPr>
              <w:t>8</w:t>
            </w:r>
          </w:ins>
        </w:sdtContent>
      </w:sdt>
      <w:sdt>
        <w:sdtPr>
          <w:tag w:val="goog_rdk_468"/>
          <w:id w:val="0"/>
        </w:sdtPr>
        <w:sdtContent>
          <w:del w:id="248" w:author="alanr" w:date="2021-05-19T06:52:08Z">
            <w:r>
              <w:rPr>
                <w:rFonts w:ascii="Times New Roman" w:hAnsi="Times New Roman" w:eastAsia="Times New Roman" w:cs="Times New Roman"/>
                <w:sz w:val="24"/>
                <w:szCs w:val="24"/>
                <w:rtl w:val="0"/>
              </w:rPr>
              <w:delText>7</w:delText>
            </w:r>
          </w:del>
        </w:sdtContent>
      </w:sdt>
      <w:r>
        <w:rPr>
          <w:rFonts w:ascii="Times New Roman" w:hAnsi="Times New Roman" w:eastAsia="Times New Roman" w:cs="Times New Roman"/>
          <w:sz w:val="24"/>
          <w:szCs w:val="24"/>
          <w:rtl w:val="0"/>
        </w:rPr>
        <w:t>a:</w:t>
      </w:r>
      <w:sdt>
        <w:sdtPr>
          <w:tag w:val="goog_rdk_469"/>
          <w:id w:val="0"/>
        </w:sdtPr>
        <w:sdtContent>
          <w:ins w:id="249" w:author="alanr" w:date="2021-05-19T07:01:45Z">
            <w:r>
              <w:rPr>
                <w:rFonts w:ascii="Times New Roman" w:hAnsi="Times New Roman" w:eastAsia="Times New Roman" w:cs="Times New Roman"/>
                <w:b/>
                <w:sz w:val="24"/>
                <w:szCs w:val="24"/>
                <w:rtl w:val="0"/>
              </w:rPr>
              <w:t>VIF table goal difference</w:t>
            </w:r>
          </w:ins>
        </w:sdtContent>
      </w:sdt>
      <w:sdt>
        <w:sdtPr>
          <w:tag w:val="goog_rdk_470"/>
          <w:id w:val="0"/>
        </w:sdtPr>
        <w:sdtContent>
          <w:del w:id="250" w:author="alanr" w:date="2021-05-19T07:01:45Z">
            <w:r>
              <w:rPr>
                <w:rFonts w:ascii="Times New Roman" w:hAnsi="Times New Roman" w:eastAsia="Times New Roman" w:cs="Times New Roman"/>
                <w:sz w:val="24"/>
                <w:szCs w:val="24"/>
                <w:rtl w:val="0"/>
              </w:rPr>
              <w:delText xml:space="preserve"> </w:delText>
            </w:r>
          </w:del>
        </w:sdtContent>
      </w:sdt>
      <w:sdt>
        <w:sdtPr>
          <w:tag w:val="goog_rdk_471"/>
          <w:id w:val="0"/>
        </w:sdtPr>
        <w:sdtContent>
          <w:ins w:id="251" w:author="alanr" w:date="2021-05-19T07:01:38Z">
            <w:r>
              <w:rPr>
                <w:rFonts w:ascii="Times New Roman" w:hAnsi="Times New Roman" w:eastAsia="Times New Roman" w:cs="Times New Roman"/>
                <w:sz w:val="24"/>
                <w:szCs w:val="24"/>
                <w:rtl w:val="0"/>
              </w:rPr>
              <w:t xml:space="preserve"> </w:t>
            </w:r>
          </w:ins>
        </w:sdtContent>
      </w:sdt>
      <w:r>
        <w:rPr>
          <w:rFonts w:ascii="Times New Roman" w:hAnsi="Times New Roman" w:eastAsia="Times New Roman" w:cs="Times New Roman"/>
          <w:sz w:val="24"/>
          <w:szCs w:val="24"/>
        </w:rPr>
        <w:object>
          <v:shape id="_x0000_i1039" o:spt="75" type="#_x0000_t75" style="height:220.8pt;width:422.4pt;" o:ole="t" filled="f" o:preferrelative="t" stroked="f" coordsize="21600,21600">
            <v:path/>
            <v:fill on="f" angle="180" focussize="0,0"/>
            <v:stroke on="f"/>
            <v:imagedata r:id="rId61" o:title=""/>
            <o:lock v:ext="edit" aspectratio="t"/>
            <w10:wrap type="none"/>
            <w10:anchorlock/>
          </v:shape>
          <o:OLEObject Type="Embed" ProgID="Word.Document.8" ShapeID="_x0000_i1039" DrawAspect="Content" ObjectID="_1468075739" r:id="rId60">
            <o:LockedField>false</o:LockedField>
          </o:OLEObject>
        </w:object>
      </w:r>
      <w:r>
        <w:rPr>
          <w:rFonts w:ascii="Times New Roman" w:hAnsi="Times New Roman" w:eastAsia="Times New Roman" w:cs="Times New Roman"/>
          <w:sz w:val="24"/>
          <w:szCs w:val="24"/>
          <w:rtl w:val="0"/>
        </w:rPr>
        <w:t xml:space="preserve"> </w:t>
      </w:r>
    </w:p>
    <w:sdt>
      <w:sdtPr>
        <w:tag w:val="goog_rdk_476"/>
        <w:id w:val="0"/>
      </w:sdtPr>
      <w:sdtContent>
        <w:p>
          <w:pPr>
            <w:spacing w:line="360" w:lineRule="auto"/>
            <w:rPr>
              <w:rFonts w:ascii="Times New Roman" w:hAnsi="Times New Roman" w:eastAsia="Times New Roman" w:cs="Times New Roman"/>
              <w:b/>
              <w:sz w:val="24"/>
              <w:szCs w:val="24"/>
              <w:rPrChange w:id="252" w:author="alanr" w:date="2021-05-19T07:01:58Z">
                <w:rPr>
                  <w:rFonts w:ascii="Times New Roman" w:hAnsi="Times New Roman" w:eastAsia="Times New Roman" w:cs="Times New Roman"/>
                  <w:sz w:val="24"/>
                  <w:szCs w:val="24"/>
                </w:rPr>
              </w:rPrChange>
            </w:rPr>
          </w:pPr>
          <w:r>
            <w:rPr>
              <w:rFonts w:ascii="Times New Roman" w:hAnsi="Times New Roman" w:eastAsia="Times New Roman" w:cs="Times New Roman"/>
              <w:b/>
              <w:sz w:val="24"/>
              <w:szCs w:val="24"/>
              <w:rtl w:val="0"/>
            </w:rPr>
            <w:t xml:space="preserve">Appendix </w:t>
          </w:r>
          <w:sdt>
            <w:sdtPr>
              <w:tag w:val="goog_rdk_472"/>
              <w:id w:val="0"/>
            </w:sdtPr>
            <w:sdtContent>
              <w:ins w:id="253" w:author="alanr" w:date="2021-05-19T06:52:13Z">
                <w:r>
                  <w:rPr>
                    <w:rFonts w:ascii="Times New Roman" w:hAnsi="Times New Roman" w:eastAsia="Times New Roman" w:cs="Times New Roman"/>
                    <w:b/>
                    <w:sz w:val="24"/>
                    <w:szCs w:val="24"/>
                    <w:rtl w:val="0"/>
                  </w:rPr>
                  <w:t>8</w:t>
                </w:r>
              </w:ins>
            </w:sdtContent>
          </w:sdt>
          <w:sdt>
            <w:sdtPr>
              <w:tag w:val="goog_rdk_473"/>
              <w:id w:val="0"/>
            </w:sdtPr>
            <w:sdtContent>
              <w:del w:id="254" w:author="alanr" w:date="2021-05-19T06:52:13Z">
                <w:r>
                  <w:rPr>
                    <w:rFonts w:ascii="Times New Roman" w:hAnsi="Times New Roman" w:eastAsia="Times New Roman" w:cs="Times New Roman"/>
                    <w:b/>
                    <w:sz w:val="24"/>
                    <w:szCs w:val="24"/>
                    <w:rtl w:val="0"/>
                  </w:rPr>
                  <w:delText>7</w:delText>
                </w:r>
              </w:del>
            </w:sdtContent>
          </w:sdt>
          <w:r>
            <w:rPr>
              <w:rFonts w:ascii="Times New Roman" w:hAnsi="Times New Roman" w:eastAsia="Times New Roman" w:cs="Times New Roman"/>
              <w:b/>
              <w:sz w:val="24"/>
              <w:szCs w:val="24"/>
              <w:rtl w:val="0"/>
            </w:rPr>
            <w:t>b:</w:t>
          </w:r>
          <w:r>
            <w:rPr>
              <w:rFonts w:ascii="Times New Roman" w:hAnsi="Times New Roman" w:eastAsia="Times New Roman" w:cs="Times New Roman"/>
              <w:sz w:val="24"/>
              <w:szCs w:val="24"/>
              <w:rtl w:val="0"/>
            </w:rPr>
            <w:t xml:space="preserve"> </w:t>
          </w:r>
          <w:sdt>
            <w:sdtPr>
              <w:tag w:val="goog_rdk_474"/>
              <w:id w:val="0"/>
            </w:sdtPr>
            <w:sdtContent>
              <w:ins w:id="255" w:author="alanr" w:date="2021-05-19T07:01:58Z">
                <w:r>
                  <w:rPr>
                    <w:rFonts w:ascii="Times New Roman" w:hAnsi="Times New Roman" w:eastAsia="Times New Roman" w:cs="Times New Roman"/>
                    <w:b/>
                    <w:sz w:val="24"/>
                    <w:szCs w:val="24"/>
                    <w:rtl w:val="0"/>
                  </w:rPr>
                  <w:t>VIF table points difference</w:t>
                </w:r>
              </w:ins>
            </w:sdtContent>
          </w:sdt>
          <w:sdt>
            <w:sdtPr>
              <w:tag w:val="goog_rdk_475"/>
              <w:id w:val="0"/>
            </w:sdtPr>
            <w:sdtContent/>
          </w:sdt>
        </w:p>
      </w:sdtContent>
    </w:sdt>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object>
          <v:shape id="_x0000_i1040" o:spt="75" type="#_x0000_t75" style="height:208pt;width:397.85pt;" o:ole="t" filled="f" o:preferrelative="t" stroked="f" coordsize="21600,21600">
            <v:path/>
            <v:fill on="f" angle="180" focussize="0,0"/>
            <v:stroke on="f"/>
            <v:imagedata r:id="rId63" o:title=""/>
            <o:lock v:ext="edit" aspectratio="t"/>
            <w10:wrap type="none"/>
            <w10:anchorlock/>
          </v:shape>
          <o:OLEObject Type="Embed" ProgID="Word.Document.8" ShapeID="_x0000_i1040" DrawAspect="Content" ObjectID="_1468075740" r:id="rId62">
            <o:LockedField>false</o:LockedField>
          </o:OLEObject>
        </w:objec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16"/>
          <w:szCs w:val="16"/>
        </w:rPr>
      </w:pPr>
    </w:p>
    <w:p>
      <w:pPr>
        <w:spacing w:line="360" w:lineRule="auto"/>
        <w:rPr>
          <w:rFonts w:ascii="Times New Roman" w:hAnsi="Times New Roman" w:eastAsia="Times New Roman" w:cs="Times New Roman"/>
          <w:sz w:val="16"/>
          <w:szCs w:val="16"/>
        </w:rPr>
      </w:pPr>
    </w:p>
    <w:p>
      <w:pPr>
        <w:spacing w:line="360" w:lineRule="auto"/>
        <w:rPr>
          <w:rFonts w:ascii="Times New Roman" w:hAnsi="Times New Roman" w:eastAsia="Times New Roman" w:cs="Times New Roman"/>
          <w:sz w:val="16"/>
          <w:szCs w:val="16"/>
        </w:rPr>
      </w:pPr>
    </w:p>
    <w:p>
      <w:pPr>
        <w:spacing w:line="360" w:lineRule="auto"/>
        <w:rPr>
          <w:rFonts w:ascii="Times New Roman" w:hAnsi="Times New Roman" w:eastAsia="Times New Roman" w:cs="Times New Roman"/>
          <w:sz w:val="16"/>
          <w:szCs w:val="16"/>
        </w:rPr>
      </w:pPr>
    </w:p>
    <w:p>
      <w:pPr>
        <w:spacing w:line="360" w:lineRule="auto"/>
        <w:rPr>
          <w:rFonts w:ascii="Times New Roman" w:hAnsi="Times New Roman" w:eastAsia="Times New Roman" w:cs="Times New Roman"/>
          <w:sz w:val="16"/>
          <w:szCs w:val="16"/>
        </w:rPr>
      </w:pPr>
    </w:p>
    <w:p>
      <w:pPr>
        <w:spacing w:line="360" w:lineRule="auto"/>
        <w:rPr>
          <w:rFonts w:ascii="Times New Roman" w:hAnsi="Times New Roman" w:eastAsia="Times New Roman" w:cs="Times New Roman"/>
          <w:sz w:val="16"/>
          <w:szCs w:val="16"/>
        </w:rPr>
      </w:pPr>
    </w:p>
    <w:sectPr>
      <w:footerReference r:id="rId6" w:type="default"/>
      <w:pgSz w:w="11906" w:h="16838"/>
      <w:pgMar w:top="1440" w:right="1080" w:bottom="1440" w:left="108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ris rijnders" w:date="2021-05-24T11:02:18Z" w:initials="">
    <w:p w14:paraId="234D4BE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foreign players</w:t>
      </w:r>
    </w:p>
  </w:comment>
  <w:comment w:id="1" w:author="chris rijnders" w:date="2021-05-24T12:54:47Z" w:initials="">
    <w:p w14:paraId="3E5E1A6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Figure captions below the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4D4BE6" w15:done="0"/>
  <w15:commentEx w15:paraId="3E5E1A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vertAlign w:val="superscript"/>
        </w:rPr>
        <w:footnoteRef/>
      </w:r>
      <w:r>
        <w:rPr>
          <w:rFonts w:ascii="Calibri" w:hAnsi="Calibri" w:eastAsia="Calibri" w:cs="Calibri"/>
          <w:b w:val="0"/>
          <w:i w:val="0"/>
          <w:smallCaps w:val="0"/>
          <w:strike w:val="0"/>
          <w:color w:val="000000"/>
          <w:sz w:val="18"/>
          <w:szCs w:val="18"/>
          <w:u w:val="none"/>
          <w:shd w:val="clear" w:fill="auto"/>
          <w:vertAlign w:val="baseline"/>
          <w:rtl w:val="0"/>
        </w:rPr>
        <w:t>2 https://en.wikipedia.org/wiki/Video_assistant_referee</w:t>
      </w:r>
    </w:p>
  </w:footnote>
  <w:footnote w:id="1">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vertAlign w:val="superscript"/>
        </w:rPr>
        <w:footnoteRef/>
      </w:r>
      <w:r>
        <w:rPr>
          <w:rFonts w:ascii="Calibri" w:hAnsi="Calibri" w:eastAsia="Calibri" w:cs="Calibri"/>
          <w:b w:val="0"/>
          <w:i w:val="0"/>
          <w:smallCaps w:val="0"/>
          <w:strike w:val="0"/>
          <w:color w:val="000000"/>
          <w:sz w:val="18"/>
          <w:szCs w:val="18"/>
          <w:u w:val="none"/>
          <w:shd w:val="clear" w:fill="auto"/>
          <w:vertAlign w:val="baseline"/>
          <w:rtl w:val="0"/>
        </w:rPr>
        <w:t xml:space="preserve"> </w:t>
      </w:r>
      <w:r>
        <w:fldChar w:fldCharType="begin"/>
      </w:r>
      <w:r>
        <w:instrText xml:space="preserve"> HYPERLINK "https://projects.fivethirtyeight.com/soccer-predictions/" \h </w:instrText>
      </w:r>
      <w:r>
        <w:fldChar w:fldCharType="separate"/>
      </w:r>
      <w:r>
        <w:rPr>
          <w:rFonts w:ascii="Calibri" w:hAnsi="Calibri" w:eastAsia="Calibri" w:cs="Calibri"/>
          <w:b w:val="0"/>
          <w:i w:val="0"/>
          <w:smallCaps w:val="0"/>
          <w:strike w:val="0"/>
          <w:color w:val="0563C1"/>
          <w:sz w:val="18"/>
          <w:szCs w:val="18"/>
          <w:u w:val="single"/>
          <w:shd w:val="clear" w:fill="auto"/>
          <w:vertAlign w:val="baseline"/>
          <w:rtl w:val="0"/>
        </w:rPr>
        <w:t>https://projects.fivethirtyeight.com/soccer-predictions/</w:t>
      </w:r>
      <w:r>
        <w:rPr>
          <w:rFonts w:ascii="Calibri" w:hAnsi="Calibri" w:eastAsia="Calibri" w:cs="Calibri"/>
          <w:b w:val="0"/>
          <w:i w:val="0"/>
          <w:smallCaps w:val="0"/>
          <w:strike w:val="0"/>
          <w:color w:val="0563C1"/>
          <w:sz w:val="18"/>
          <w:szCs w:val="18"/>
          <w:u w:val="single"/>
          <w:shd w:val="clear" w:fill="auto"/>
          <w:vertAlign w:val="baseline"/>
          <w:rtl w:val="0"/>
        </w:rPr>
        <w:fldChar w:fldCharType="end"/>
      </w:r>
      <w:r>
        <w:fldChar w:fldCharType="begin"/>
      </w:r>
      <w:r>
        <w:instrText xml:space="preserve"> HYPERLINK "https://projects.fivethirtyeight.com/soccer-predictions/" </w:instrText>
      </w:r>
      <w:r>
        <w:fldChar w:fldCharType="separat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fldChar w:fldCharType="end"/>
      </w:r>
    </w:p>
  </w:footnote>
  <w:footnote w:id="2">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vertAlign w:val="superscript"/>
        </w:rPr>
        <w:footnoteRef/>
      </w:r>
      <w:r>
        <w:rPr>
          <w:rFonts w:ascii="Calibri" w:hAnsi="Calibri" w:eastAsia="Calibri" w:cs="Calibri"/>
          <w:b w:val="0"/>
          <w:i w:val="0"/>
          <w:smallCaps w:val="0"/>
          <w:strike w:val="0"/>
          <w:color w:val="000000"/>
          <w:sz w:val="18"/>
          <w:szCs w:val="18"/>
          <w:u w:val="none"/>
          <w:shd w:val="clear" w:fill="auto"/>
          <w:vertAlign w:val="baseline"/>
          <w:rtl w:val="0"/>
        </w:rPr>
        <w:t xml:space="preserve"> https://www.football-coefficient.eu/money/</w:t>
      </w:r>
    </w:p>
  </w:footnote>
  <w:footnote w:id="3">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vertAlign w:val="superscript"/>
        </w:rPr>
        <w:footnoteRef/>
      </w:r>
      <w:r>
        <w:rPr>
          <w:rFonts w:ascii="Calibri" w:hAnsi="Calibri" w:eastAsia="Calibri" w:cs="Calibri"/>
          <w:b w:val="0"/>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5"/>
          <w:szCs w:val="15"/>
          <w:u w:val="none"/>
          <w:shd w:val="clear" w:fill="auto"/>
          <w:vertAlign w:val="baseline"/>
          <w:rtl w:val="0"/>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D7F9FE59"/>
    <w:multiLevelType w:val="multilevel"/>
    <w:tmpl w:val="D7F9FE59"/>
    <w:lvl w:ilvl="0" w:tentative="0">
      <w:start w:val="10"/>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DCBA6B53"/>
    <w:multiLevelType w:val="multilevel"/>
    <w:tmpl w:val="DCBA6B53"/>
    <w:lvl w:ilvl="0" w:tentative="0">
      <w:start w:val="1"/>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2470EC97"/>
    <w:multiLevelType w:val="multilevel"/>
    <w:tmpl w:val="2470EC97"/>
    <w:lvl w:ilvl="0" w:tentative="0">
      <w:start w:val="2"/>
      <w:numFmt w:val="decimal"/>
      <w:pStyle w:val="2"/>
      <w:lvlText w:val="%1."/>
      <w:lvlJc w:val="left"/>
      <w:pPr>
        <w:ind w:left="0" w:firstLine="0"/>
      </w:pPr>
    </w:lvl>
    <w:lvl w:ilvl="1" w:tentative="0">
      <w:start w:val="1"/>
      <w:numFmt w:val="decimal"/>
      <w:pStyle w:val="3"/>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4">
    <w:nsid w:val="4C1BAE26"/>
    <w:multiLevelType w:val="multilevel"/>
    <w:tmpl w:val="4C1BAE26"/>
    <w:lvl w:ilvl="0" w:tentative="0">
      <w:start w:val="1"/>
      <w:numFmt w:val="decimal"/>
      <w:lvlText w:val="%1."/>
      <w:lvlJc w:val="left"/>
      <w:pPr>
        <w:ind w:left="0" w:firstLine="0"/>
      </w:pPr>
      <w:rPr>
        <w:color w:val="000000"/>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ris rijnders">
    <w15:presenceInfo w15:providerId="None" w15:userId="chris rijnders"/>
  </w15:person>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8"/>
    <w:footnote w:id="9"/>
  </w:footnotePr>
  <w:compat>
    <w:compatSetting w:name="compatibilityMode" w:uri="http://schemas.microsoft.com/office/word" w:val="15"/>
  </w:compat>
  <w:rsids>
    <w:rsidRoot w:val="00000000"/>
    <w:rsid w:val="0B7B507C"/>
    <w:rsid w:val="15E15A9D"/>
    <w:rsid w:val="182E3874"/>
    <w:rsid w:val="276B13F8"/>
    <w:rsid w:val="2FCE4836"/>
    <w:rsid w:val="33C53337"/>
    <w:rsid w:val="5A747B8E"/>
    <w:rsid w:val="6B3978E5"/>
    <w:rsid w:val="6C5B43D3"/>
    <w:rsid w:val="714A40DA"/>
    <w:rsid w:val="78C313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2"/>
    <w:qFormat/>
    <w:uiPriority w:val="0"/>
    <w:rPr>
      <w:rFonts w:ascii="Segoe UI" w:hAnsi="Segoe UI" w:cs="Segoe UI"/>
      <w:sz w:val="18"/>
      <w:szCs w:val="18"/>
    </w:rPr>
  </w:style>
  <w:style w:type="paragraph" w:styleId="11">
    <w:name w:val="Body Text"/>
    <w:basedOn w:val="1"/>
    <w:qFormat/>
    <w:uiPriority w:val="1"/>
    <w:pPr>
      <w:ind w:left="118"/>
    </w:pPr>
    <w:rPr>
      <w:rFonts w:ascii="Times New Roman" w:hAnsi="Times New Roman" w:eastAsia="Times New Roman" w:cs="Times New Roman"/>
      <w:sz w:val="24"/>
      <w:szCs w:val="24"/>
      <w:lang w:eastAsia="en-US"/>
    </w:rPr>
  </w:style>
  <w:style w:type="character" w:styleId="12">
    <w:name w:val="annotation reference"/>
    <w:basedOn w:val="8"/>
    <w:qFormat/>
    <w:uiPriority w:val="0"/>
    <w:rPr>
      <w:sz w:val="16"/>
      <w:szCs w:val="16"/>
    </w:rPr>
  </w:style>
  <w:style w:type="paragraph" w:styleId="13">
    <w:name w:val="annotation text"/>
    <w:basedOn w:val="1"/>
    <w:link w:val="40"/>
    <w:qFormat/>
    <w:uiPriority w:val="0"/>
  </w:style>
  <w:style w:type="paragraph" w:styleId="14">
    <w:name w:val="annotation subject"/>
    <w:basedOn w:val="13"/>
    <w:next w:val="13"/>
    <w:link w:val="41"/>
    <w:qFormat/>
    <w:uiPriority w:val="0"/>
    <w:rPr>
      <w:b/>
      <w:bCs/>
    </w:rPr>
  </w:style>
  <w:style w:type="character" w:styleId="15">
    <w:name w:val="Emphasis"/>
    <w:basedOn w:val="8"/>
    <w:qFormat/>
    <w:uiPriority w:val="0"/>
    <w:rPr>
      <w:i/>
      <w:iCs/>
    </w:rPr>
  </w:style>
  <w:style w:type="paragraph" w:styleId="16">
    <w:name w:val="footer"/>
    <w:basedOn w:val="1"/>
    <w:qFormat/>
    <w:uiPriority w:val="0"/>
    <w:pPr>
      <w:tabs>
        <w:tab w:val="center" w:pos="4153"/>
        <w:tab w:val="right" w:pos="8306"/>
      </w:tabs>
      <w:snapToGrid w:val="0"/>
    </w:pPr>
    <w:rPr>
      <w:sz w:val="18"/>
      <w:szCs w:val="18"/>
    </w:rPr>
  </w:style>
  <w:style w:type="character" w:styleId="17">
    <w:name w:val="footnote reference"/>
    <w:basedOn w:val="8"/>
    <w:qFormat/>
    <w:uiPriority w:val="0"/>
    <w:rPr>
      <w:vertAlign w:val="superscript"/>
    </w:rPr>
  </w:style>
  <w:style w:type="paragraph" w:styleId="18">
    <w:name w:val="footnote text"/>
    <w:basedOn w:val="1"/>
    <w:qFormat/>
    <w:uiPriority w:val="0"/>
    <w:pPr>
      <w:snapToGrid w:val="0"/>
    </w:pPr>
    <w:rPr>
      <w:sz w:val="18"/>
      <w:szCs w:val="18"/>
    </w:rPr>
  </w:style>
  <w:style w:type="paragraph" w:styleId="19">
    <w:name w:val="header"/>
    <w:basedOn w:val="1"/>
    <w:qFormat/>
    <w:uiPriority w:val="0"/>
    <w:pPr>
      <w:tabs>
        <w:tab w:val="center" w:pos="4153"/>
        <w:tab w:val="right" w:pos="8306"/>
      </w:tabs>
      <w:snapToGrid w:val="0"/>
    </w:pPr>
    <w:rPr>
      <w:sz w:val="18"/>
      <w:szCs w:val="18"/>
    </w:rPr>
  </w:style>
  <w:style w:type="character" w:styleId="20">
    <w:name w:val="Hyperlink"/>
    <w:basedOn w:val="8"/>
    <w:unhideWhenUsed/>
    <w:qFormat/>
    <w:uiPriority w:val="99"/>
    <w:rPr>
      <w:color w:val="0563C1" w:themeColor="hyperlink"/>
      <w:u w:val="single"/>
      <w14:textFill>
        <w14:solidFill>
          <w14:schemeClr w14:val="hlink"/>
        </w14:solidFill>
      </w14:textFill>
    </w:rPr>
  </w:style>
  <w:style w:type="paragraph" w:styleId="2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22">
    <w:name w:val="Plain Text"/>
    <w:basedOn w:val="1"/>
    <w:qFormat/>
    <w:uiPriority w:val="0"/>
    <w:rPr>
      <w:rFonts w:ascii="SimSun" w:hAnsi="Courier New" w:cs="Courier New"/>
      <w:szCs w:val="21"/>
    </w:rPr>
  </w:style>
  <w:style w:type="character" w:styleId="23">
    <w:name w:val="Strong"/>
    <w:basedOn w:val="8"/>
    <w:qFormat/>
    <w:uiPriority w:val="0"/>
    <w:rPr>
      <w:b/>
      <w:bCs/>
    </w:rPr>
  </w:style>
  <w:style w:type="paragraph" w:styleId="2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2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7">
    <w:name w:val="toc 1"/>
    <w:basedOn w:val="1"/>
    <w:next w:val="1"/>
    <w:unhideWhenUsed/>
    <w:qFormat/>
    <w:uiPriority w:val="39"/>
    <w:pPr>
      <w:spacing w:after="100"/>
    </w:pPr>
  </w:style>
  <w:style w:type="paragraph" w:styleId="28">
    <w:name w:val="toc 2"/>
    <w:basedOn w:val="1"/>
    <w:next w:val="1"/>
    <w:unhideWhenUsed/>
    <w:qFormat/>
    <w:uiPriority w:val="39"/>
    <w:pPr>
      <w:spacing w:after="100"/>
      <w:ind w:left="220"/>
    </w:pPr>
  </w:style>
  <w:style w:type="paragraph" w:styleId="29">
    <w:name w:val="toc 3"/>
    <w:basedOn w:val="1"/>
    <w:next w:val="1"/>
    <w:unhideWhenUsed/>
    <w:qFormat/>
    <w:uiPriority w:val="39"/>
    <w:pPr>
      <w:spacing w:after="100"/>
      <w:ind w:left="440"/>
    </w:pPr>
  </w:style>
  <w:style w:type="table" w:customStyle="1" w:styleId="30">
    <w:name w:val="Table Normal1"/>
    <w:qFormat/>
    <w:uiPriority w:val="0"/>
  </w:style>
  <w:style w:type="paragraph" w:customStyle="1" w:styleId="31">
    <w:name w:val="TOC Heading1"/>
    <w:basedOn w:val="2"/>
    <w:next w:val="1"/>
    <w:unhideWhenUsed/>
    <w:qFormat/>
    <w:uiPriority w:val="39"/>
    <w:pPr>
      <w:numPr>
        <w:numId w:val="0"/>
      </w:numPr>
      <w:jc w:val="left"/>
      <w:outlineLvl w:val="9"/>
    </w:pPr>
    <w:rPr>
      <w:sz w:val="32"/>
    </w:rPr>
  </w:style>
  <w:style w:type="paragraph" w:styleId="32">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33">
    <w:name w:val="font51"/>
    <w:qFormat/>
    <w:uiPriority w:val="0"/>
    <w:rPr>
      <w:rFonts w:hint="default" w:ascii="Times New Roman" w:hAnsi="Times New Roman" w:cs="Times New Roman"/>
      <w:i/>
      <w:iCs/>
      <w:color w:val="222222"/>
      <w:sz w:val="24"/>
      <w:szCs w:val="24"/>
      <w:u w:val="none"/>
    </w:rPr>
  </w:style>
  <w:style w:type="character" w:customStyle="1" w:styleId="34">
    <w:name w:val="font61"/>
    <w:qFormat/>
    <w:uiPriority w:val="0"/>
    <w:rPr>
      <w:rFonts w:hint="default" w:ascii="Times New Roman" w:hAnsi="Times New Roman" w:cs="Times New Roman"/>
      <w:i/>
      <w:iCs/>
      <w:color w:val="212121"/>
      <w:sz w:val="24"/>
      <w:szCs w:val="24"/>
      <w:u w:val="none"/>
    </w:rPr>
  </w:style>
  <w:style w:type="character" w:customStyle="1" w:styleId="35">
    <w:name w:val="font41"/>
    <w:qFormat/>
    <w:uiPriority w:val="0"/>
    <w:rPr>
      <w:rFonts w:hint="default" w:ascii="Times New Roman" w:hAnsi="Times New Roman" w:cs="Times New Roman"/>
      <w:color w:val="212121"/>
      <w:sz w:val="24"/>
      <w:szCs w:val="24"/>
      <w:u w:val="none"/>
    </w:rPr>
  </w:style>
  <w:style w:type="character" w:customStyle="1" w:styleId="36">
    <w:name w:val="font31"/>
    <w:qFormat/>
    <w:uiPriority w:val="0"/>
    <w:rPr>
      <w:rFonts w:hint="default" w:ascii="Times New Roman" w:hAnsi="Times New Roman" w:cs="Times New Roman"/>
      <w:color w:val="222222"/>
      <w:sz w:val="24"/>
      <w:szCs w:val="24"/>
      <w:u w:val="none"/>
    </w:rPr>
  </w:style>
  <w:style w:type="character" w:customStyle="1" w:styleId="37">
    <w:name w:val="font71"/>
    <w:qFormat/>
    <w:uiPriority w:val="0"/>
    <w:rPr>
      <w:rFonts w:hint="default" w:ascii="Times New Roman" w:hAnsi="Times New Roman" w:cs="Times New Roman"/>
      <w:i/>
      <w:iCs/>
      <w:color w:val="333333"/>
      <w:sz w:val="24"/>
      <w:szCs w:val="24"/>
      <w:u w:val="none"/>
    </w:rPr>
  </w:style>
  <w:style w:type="character" w:customStyle="1" w:styleId="38">
    <w:name w:val="font81"/>
    <w:qFormat/>
    <w:uiPriority w:val="0"/>
    <w:rPr>
      <w:rFonts w:hint="default" w:ascii="Times New Roman" w:hAnsi="Times New Roman" w:cs="Times New Roman"/>
      <w:b/>
      <w:bCs/>
      <w:color w:val="333333"/>
      <w:sz w:val="24"/>
      <w:szCs w:val="24"/>
      <w:u w:val="none"/>
    </w:rPr>
  </w:style>
  <w:style w:type="character" w:customStyle="1" w:styleId="39">
    <w:name w:val="font01"/>
    <w:qFormat/>
    <w:uiPriority w:val="0"/>
    <w:rPr>
      <w:rFonts w:hint="default" w:ascii="Times New Roman" w:hAnsi="Times New Roman" w:cs="Times New Roman"/>
      <w:color w:val="333333"/>
      <w:sz w:val="24"/>
      <w:szCs w:val="24"/>
      <w:u w:val="none"/>
    </w:rPr>
  </w:style>
  <w:style w:type="character" w:customStyle="1" w:styleId="40">
    <w:name w:val="Comment Text Char"/>
    <w:basedOn w:val="8"/>
    <w:link w:val="13"/>
    <w:qFormat/>
    <w:uiPriority w:val="0"/>
    <w:rPr>
      <w:rFonts w:asciiTheme="minorHAnsi" w:hAnsiTheme="minorHAnsi" w:eastAsiaTheme="minorEastAsia" w:cstheme="minorBidi"/>
      <w:lang w:eastAsia="zh-CN"/>
    </w:rPr>
  </w:style>
  <w:style w:type="character" w:customStyle="1" w:styleId="41">
    <w:name w:val="Comment Subject Char"/>
    <w:basedOn w:val="40"/>
    <w:link w:val="14"/>
    <w:qFormat/>
    <w:uiPriority w:val="0"/>
    <w:rPr>
      <w:rFonts w:asciiTheme="minorHAnsi" w:hAnsiTheme="minorHAnsi" w:eastAsiaTheme="minorEastAsia" w:cstheme="minorBidi"/>
      <w:b/>
      <w:bCs/>
      <w:lang w:eastAsia="zh-CN"/>
    </w:rPr>
  </w:style>
  <w:style w:type="character" w:customStyle="1" w:styleId="42">
    <w:name w:val="Balloon Text Char"/>
    <w:basedOn w:val="8"/>
    <w:link w:val="10"/>
    <w:qFormat/>
    <w:uiPriority w:val="0"/>
    <w:rPr>
      <w:rFonts w:ascii="Segoe UI" w:hAnsi="Segoe UI" w:cs="Segoe UI" w:eastAsiaTheme="minorEastAsia"/>
      <w:sz w:val="18"/>
      <w:szCs w:val="18"/>
      <w:lang w:eastAsia="zh-CN"/>
    </w:rPr>
  </w:style>
  <w:style w:type="paragraph" w:customStyle="1" w:styleId="43">
    <w:name w:val="WPSOffice手动目录 1"/>
    <w:qFormat/>
    <w:uiPriority w:val="0"/>
    <w:pPr>
      <w:ind w:leftChars="0"/>
    </w:pPr>
    <w:rPr>
      <w:rFonts w:ascii="Times New Roman" w:hAnsi="Times New Roman" w:eastAsia="SimSun" w:cs="Times New Roman"/>
      <w:sz w:val="20"/>
      <w:szCs w:val="20"/>
      <w:lang w:val="en-US"/>
    </w:rPr>
  </w:style>
  <w:style w:type="paragraph" w:customStyle="1" w:styleId="44">
    <w:name w:val="WPSOffice手动目录 2"/>
    <w:qFormat/>
    <w:uiPriority w:val="0"/>
    <w:pPr>
      <w:ind w:leftChars="200"/>
    </w:pPr>
    <w:rPr>
      <w:rFonts w:ascii="Times New Roman" w:hAnsi="Times New Roman" w:eastAsia="SimSun" w:cs="Times New Roman"/>
      <w:sz w:val="20"/>
      <w:szCs w:val="20"/>
      <w:lang w:val="en-US"/>
    </w:rPr>
  </w:style>
  <w:style w:type="table" w:customStyle="1" w:styleId="45">
    <w:name w:val="_Style 48"/>
    <w:basedOn w:val="30"/>
    <w:qFormat/>
    <w:uiPriority w:val="0"/>
    <w:pPr>
      <w:widowControl w:val="0"/>
      <w:jc w:val="both"/>
    </w:pPr>
    <w:tblPr>
      <w:tblCellMar>
        <w:top w:w="0" w:type="dxa"/>
        <w:left w:w="108" w:type="dxa"/>
        <w:bottom w:w="0" w:type="dxa"/>
        <w:right w:w="108" w:type="dxa"/>
      </w:tblCellMar>
    </w:tblPr>
  </w:style>
  <w:style w:type="table" w:customStyle="1" w:styleId="46">
    <w:name w:val="_Style 49"/>
    <w:basedOn w:val="30"/>
    <w:qFormat/>
    <w:uiPriority w:val="0"/>
    <w:pPr>
      <w:widowControl w:val="0"/>
      <w:jc w:val="both"/>
    </w:pPr>
    <w:tblPr>
      <w:tblCellMar>
        <w:top w:w="0" w:type="dxa"/>
        <w:left w:w="108" w:type="dxa"/>
        <w:bottom w:w="0" w:type="dxa"/>
        <w:right w:w="108" w:type="dxa"/>
      </w:tblCellMar>
    </w:tblPr>
  </w:style>
  <w:style w:type="table" w:customStyle="1" w:styleId="47">
    <w:name w:val="_Style 50"/>
    <w:basedOn w:val="30"/>
    <w:qFormat/>
    <w:uiPriority w:val="0"/>
    <w:pPr>
      <w:widowControl w:val="0"/>
      <w:jc w:val="both"/>
    </w:pPr>
    <w:tblPr>
      <w:tblCellMar>
        <w:top w:w="0" w:type="dxa"/>
        <w:left w:w="108" w:type="dxa"/>
        <w:bottom w:w="0" w:type="dxa"/>
        <w:right w:w="108" w:type="dxa"/>
      </w:tblCellMar>
    </w:tblPr>
  </w:style>
  <w:style w:type="table" w:customStyle="1" w:styleId="48">
    <w:name w:val="_Style 51"/>
    <w:basedOn w:val="30"/>
    <w:qFormat/>
    <w:uiPriority w:val="0"/>
    <w:pPr>
      <w:widowControl w:val="0"/>
      <w:jc w:val="both"/>
    </w:pPr>
    <w:tblPr>
      <w:tblCellMar>
        <w:top w:w="0" w:type="dxa"/>
        <w:left w:w="108" w:type="dxa"/>
        <w:bottom w:w="0" w:type="dxa"/>
        <w:right w:w="108" w:type="dxa"/>
      </w:tblCellMar>
    </w:tblPr>
  </w:style>
  <w:style w:type="table" w:customStyle="1" w:styleId="49">
    <w:name w:val="_Style 52"/>
    <w:basedOn w:val="30"/>
    <w:qFormat/>
    <w:uiPriority w:val="0"/>
    <w:pPr>
      <w:widowControl w:val="0"/>
      <w:jc w:val="both"/>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Document1.doc"/><Relationship Id="rId8" Type="http://schemas.openxmlformats.org/officeDocument/2006/relationships/image" Target="media/image1.png"/><Relationship Id="rId7" Type="http://schemas.openxmlformats.org/officeDocument/2006/relationships/theme" Target="theme/theme1.xml"/><Relationship Id="rId68" Type="http://schemas.microsoft.com/office/2011/relationships/people" Target="people.xml"/><Relationship Id="rId67" Type="http://schemas.openxmlformats.org/officeDocument/2006/relationships/fontTable" Target="fontTable.xml"/><Relationship Id="rId66" Type="http://schemas.openxmlformats.org/officeDocument/2006/relationships/customXml" Target="../customXml/item2.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0.emf"/><Relationship Id="rId62" Type="http://schemas.openxmlformats.org/officeDocument/2006/relationships/oleObject" Target="embeddings/oleObject15.bin"/><Relationship Id="rId61" Type="http://schemas.openxmlformats.org/officeDocument/2006/relationships/image" Target="media/image39.e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38.emf"/><Relationship Id="rId58" Type="http://schemas.openxmlformats.org/officeDocument/2006/relationships/oleObject" Target="embeddings/oleObject13.bin"/><Relationship Id="rId57" Type="http://schemas.openxmlformats.org/officeDocument/2006/relationships/image" Target="media/image37.png"/><Relationship Id="rId56" Type="http://schemas.openxmlformats.org/officeDocument/2006/relationships/image" Target="media/image36.png"/><Relationship Id="rId55" Type="http://schemas.openxmlformats.org/officeDocument/2006/relationships/image" Target="media/image35.png"/><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png"/><Relationship Id="rId51" Type="http://schemas.openxmlformats.org/officeDocument/2006/relationships/image" Target="media/image31.png"/><Relationship Id="rId50" Type="http://schemas.openxmlformats.org/officeDocument/2006/relationships/image" Target="media/image30.png"/><Relationship Id="rId5" Type="http://schemas.openxmlformats.org/officeDocument/2006/relationships/footnotes" Target="footnotes.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microsoft.com/office/2011/relationships/commentsExtended" Target="commentsExtended.xml"/><Relationship Id="rId39" Type="http://schemas.openxmlformats.org/officeDocument/2006/relationships/image" Target="media/image19.emf"/><Relationship Id="rId38" Type="http://schemas.openxmlformats.org/officeDocument/2006/relationships/oleObject" Target="embeddings/oleObject12.bin"/><Relationship Id="rId37" Type="http://schemas.openxmlformats.org/officeDocument/2006/relationships/image" Target="media/image18.emf"/><Relationship Id="rId36" Type="http://schemas.openxmlformats.org/officeDocument/2006/relationships/oleObject" Target="embeddings/oleObject11.bin"/><Relationship Id="rId35" Type="http://schemas.openxmlformats.org/officeDocument/2006/relationships/image" Target="media/image17.emf"/><Relationship Id="rId34" Type="http://schemas.openxmlformats.org/officeDocument/2006/relationships/oleObject" Target="embeddings/oleObject10.bin"/><Relationship Id="rId33" Type="http://schemas.openxmlformats.org/officeDocument/2006/relationships/image" Target="media/image16.emf"/><Relationship Id="rId32" Type="http://schemas.openxmlformats.org/officeDocument/2006/relationships/oleObject" Target="embeddings/oleObject9.bin"/><Relationship Id="rId31" Type="http://schemas.openxmlformats.org/officeDocument/2006/relationships/image" Target="media/image15.emf"/><Relationship Id="rId30" Type="http://schemas.openxmlformats.org/officeDocument/2006/relationships/oleObject" Target="embeddings/oleObject8.bin"/><Relationship Id="rId3" Type="http://schemas.openxmlformats.org/officeDocument/2006/relationships/comments" Target="comments.xml"/><Relationship Id="rId29" Type="http://schemas.openxmlformats.org/officeDocument/2006/relationships/image" Target="media/image14.emf"/><Relationship Id="rId28" Type="http://schemas.openxmlformats.org/officeDocument/2006/relationships/oleObject" Target="embeddings/oleObject7.bin"/><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emf"/><Relationship Id="rId24" Type="http://schemas.openxmlformats.org/officeDocument/2006/relationships/oleObject" Target="embeddings/oleObject6.bin"/><Relationship Id="rId23" Type="http://schemas.openxmlformats.org/officeDocument/2006/relationships/image" Target="media/image10.emf"/><Relationship Id="rId22" Type="http://schemas.openxmlformats.org/officeDocument/2006/relationships/oleObject" Target="embeddings/oleObject5.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4.bin"/><Relationship Id="rId17" Type="http://schemas.openxmlformats.org/officeDocument/2006/relationships/image" Target="media/image6.emf"/><Relationship Id="rId16" Type="http://schemas.openxmlformats.org/officeDocument/2006/relationships/oleObject" Target="embeddings/oleObject3.bin"/><Relationship Id="rId15" Type="http://schemas.openxmlformats.org/officeDocument/2006/relationships/image" Target="media/image5.emf"/><Relationship Id="rId14" Type="http://schemas.openxmlformats.org/officeDocument/2006/relationships/oleObject" Target="embeddings/oleObject2.bin"/><Relationship Id="rId13" Type="http://schemas.openxmlformats.org/officeDocument/2006/relationships/image" Target="media/image4.e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rIGyUVQhy7fTjEiaqJ7Yt9VovSQ==">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182</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2021-05-25T19:09:47Z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